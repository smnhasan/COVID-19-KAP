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28A3A" w14:textId="3EFAA63D" w:rsidR="007F5C6C" w:rsidRDefault="007F5C6C" w:rsidP="00F5085E">
      <w:pPr>
        <w:spacing w:after="0" w:line="480" w:lineRule="auto"/>
        <w:contextualSpacing/>
        <w:jc w:val="both"/>
        <w:rPr>
          <w:ins w:id="0" w:author="Microsoft account" w:date="2021-09-20T22:47:00Z"/>
          <w:rFonts w:ascii="Times New Roman" w:hAnsi="Times New Roman" w:cs="Times New Roman"/>
          <w:b/>
          <w:sz w:val="24"/>
          <w:szCs w:val="24"/>
        </w:rPr>
      </w:pPr>
      <w:r w:rsidRPr="00A918C9">
        <w:rPr>
          <w:rFonts w:ascii="Times New Roman" w:hAnsi="Times New Roman" w:cs="Times New Roman"/>
          <w:b/>
          <w:sz w:val="24"/>
          <w:szCs w:val="24"/>
        </w:rPr>
        <w:t xml:space="preserve">Knowledge, attitude and practices towards coronavirus disease (COVID-19) in South and Southeast Asia: a mixed methods approach (Proposed Title) </w:t>
      </w:r>
    </w:p>
    <w:p w14:paraId="1B3388B0" w14:textId="788074B6" w:rsidR="000506E2" w:rsidRDefault="000506E2" w:rsidP="00F5085E">
      <w:pPr>
        <w:spacing w:after="0" w:line="480" w:lineRule="auto"/>
        <w:contextualSpacing/>
        <w:jc w:val="both"/>
        <w:rPr>
          <w:ins w:id="1" w:author="Microsoft account" w:date="2021-09-20T22:48:00Z"/>
          <w:rFonts w:ascii="Times New Roman" w:hAnsi="Times New Roman" w:cs="Times New Roman"/>
          <w:b/>
          <w:sz w:val="24"/>
          <w:szCs w:val="24"/>
        </w:rPr>
      </w:pPr>
      <w:ins w:id="2" w:author="Microsoft account" w:date="2021-09-20T22:47:00Z">
        <w:r>
          <w:rPr>
            <w:rFonts w:ascii="Times New Roman" w:hAnsi="Times New Roman" w:cs="Times New Roman"/>
            <w:b/>
            <w:sz w:val="24"/>
            <w:szCs w:val="24"/>
          </w:rPr>
          <w:t>[</w:t>
        </w:r>
        <w:proofErr w:type="gramStart"/>
        <w:r>
          <w:rPr>
            <w:rFonts w:ascii="Times New Roman" w:hAnsi="Times New Roman" w:cs="Times New Roman"/>
            <w:b/>
            <w:sz w:val="24"/>
            <w:szCs w:val="24"/>
          </w:rPr>
          <w:t>authors</w:t>
        </w:r>
        <w:proofErr w:type="gramEnd"/>
        <w:r>
          <w:rPr>
            <w:rFonts w:ascii="Times New Roman" w:hAnsi="Times New Roman" w:cs="Times New Roman"/>
            <w:b/>
            <w:sz w:val="24"/>
            <w:szCs w:val="24"/>
          </w:rPr>
          <w:t xml:space="preserve"> with affiliation]</w:t>
        </w:r>
      </w:ins>
    </w:p>
    <w:p w14:paraId="730A72DC" w14:textId="77777777" w:rsidR="000506E2" w:rsidRDefault="000506E2">
      <w:pPr>
        <w:rPr>
          <w:ins w:id="3" w:author="Microsoft account" w:date="2021-09-20T22:48:00Z"/>
          <w:rFonts w:ascii="Times New Roman" w:hAnsi="Times New Roman" w:cs="Times New Roman"/>
          <w:b/>
          <w:sz w:val="24"/>
          <w:szCs w:val="24"/>
        </w:rPr>
      </w:pPr>
      <w:ins w:id="4" w:author="Microsoft account" w:date="2021-09-20T22:48:00Z">
        <w:r>
          <w:rPr>
            <w:rFonts w:ascii="Times New Roman" w:hAnsi="Times New Roman" w:cs="Times New Roman"/>
            <w:b/>
            <w:sz w:val="24"/>
            <w:szCs w:val="24"/>
          </w:rPr>
          <w:br w:type="page"/>
        </w:r>
      </w:ins>
    </w:p>
    <w:p w14:paraId="7995879C" w14:textId="2A8FA1B1" w:rsidR="000506E2" w:rsidRPr="000506E2" w:rsidDel="000506E2" w:rsidRDefault="000506E2" w:rsidP="00F5085E">
      <w:pPr>
        <w:spacing w:after="0" w:line="480" w:lineRule="auto"/>
        <w:contextualSpacing/>
        <w:jc w:val="both"/>
        <w:rPr>
          <w:del w:id="5" w:author="Microsoft account" w:date="2021-09-20T22:48:00Z"/>
          <w:rFonts w:ascii="Times New Roman" w:hAnsi="Times New Roman" w:cs="Times New Roman"/>
          <w:b/>
          <w:sz w:val="36"/>
          <w:szCs w:val="36"/>
          <w:rPrChange w:id="6" w:author="Microsoft account" w:date="2021-09-20T22:56:00Z">
            <w:rPr>
              <w:del w:id="7" w:author="Microsoft account" w:date="2021-09-20T22:48:00Z"/>
              <w:rFonts w:ascii="Times New Roman" w:hAnsi="Times New Roman" w:cs="Times New Roman"/>
              <w:b/>
              <w:sz w:val="24"/>
              <w:szCs w:val="24"/>
            </w:rPr>
          </w:rPrChange>
        </w:rPr>
      </w:pPr>
    </w:p>
    <w:p w14:paraId="30C84E66" w14:textId="05D9B50C" w:rsidR="00C67B73" w:rsidRPr="000506E2" w:rsidDel="000506E2" w:rsidRDefault="00C67B73" w:rsidP="00F5085E">
      <w:pPr>
        <w:spacing w:after="0" w:line="480" w:lineRule="auto"/>
        <w:contextualSpacing/>
        <w:jc w:val="both"/>
        <w:rPr>
          <w:ins w:id="8" w:author="Mohammad Meshbahur Rahman" w:date="2021-09-11T02:15:00Z"/>
          <w:del w:id="9" w:author="Microsoft account" w:date="2021-09-20T22:48:00Z"/>
          <w:rFonts w:ascii="Times New Roman" w:hAnsi="Times New Roman" w:cs="Times New Roman"/>
          <w:b/>
          <w:sz w:val="36"/>
          <w:szCs w:val="36"/>
          <w:rPrChange w:id="10" w:author="Microsoft account" w:date="2021-09-20T22:56:00Z">
            <w:rPr>
              <w:ins w:id="11" w:author="Mohammad Meshbahur Rahman" w:date="2021-09-11T02:15:00Z"/>
              <w:del w:id="12" w:author="Microsoft account" w:date="2021-09-20T22:48:00Z"/>
              <w:rFonts w:ascii="Times New Roman" w:hAnsi="Times New Roman" w:cs="Times New Roman"/>
              <w:b/>
              <w:sz w:val="24"/>
              <w:szCs w:val="24"/>
            </w:rPr>
          </w:rPrChange>
        </w:rPr>
      </w:pPr>
    </w:p>
    <w:p w14:paraId="42999E5B" w14:textId="654CC843" w:rsidR="00B46086" w:rsidRPr="000506E2" w:rsidDel="000506E2" w:rsidRDefault="00B46086" w:rsidP="00864F82">
      <w:pPr>
        <w:spacing w:after="0" w:line="480" w:lineRule="auto"/>
        <w:contextualSpacing/>
        <w:jc w:val="both"/>
        <w:rPr>
          <w:ins w:id="13" w:author="Mohammad Meshbahur Rahman" w:date="2021-09-11T02:15:00Z"/>
          <w:del w:id="14" w:author="Microsoft account" w:date="2021-09-20T22:48:00Z"/>
          <w:rFonts w:ascii="Times New Roman" w:hAnsi="Times New Roman" w:cs="Times New Roman"/>
          <w:b/>
          <w:sz w:val="36"/>
          <w:szCs w:val="36"/>
          <w:rPrChange w:id="15" w:author="Microsoft account" w:date="2021-09-20T22:56:00Z">
            <w:rPr>
              <w:ins w:id="16" w:author="Mohammad Meshbahur Rahman" w:date="2021-09-11T02:15:00Z"/>
              <w:del w:id="17" w:author="Microsoft account" w:date="2021-09-20T22:48:00Z"/>
              <w:rFonts w:ascii="Times New Roman" w:hAnsi="Times New Roman" w:cs="Times New Roman"/>
              <w:b/>
              <w:sz w:val="24"/>
              <w:szCs w:val="24"/>
            </w:rPr>
          </w:rPrChange>
        </w:rPr>
      </w:pPr>
    </w:p>
    <w:p w14:paraId="79950EDE" w14:textId="314BF1E5" w:rsidR="00B46086" w:rsidRPr="000506E2" w:rsidRDefault="00B46086" w:rsidP="00864F82">
      <w:pPr>
        <w:spacing w:after="0" w:line="480" w:lineRule="auto"/>
        <w:contextualSpacing/>
        <w:jc w:val="both"/>
        <w:rPr>
          <w:ins w:id="18" w:author="Mohammad Meshbahur Rahman" w:date="2021-09-11T02:15:00Z"/>
          <w:rFonts w:ascii="Times New Roman" w:hAnsi="Times New Roman" w:cs="Times New Roman"/>
          <w:b/>
          <w:sz w:val="36"/>
          <w:szCs w:val="36"/>
          <w:rPrChange w:id="19" w:author="Microsoft account" w:date="2021-09-20T22:56:00Z">
            <w:rPr>
              <w:ins w:id="20" w:author="Mohammad Meshbahur Rahman" w:date="2021-09-11T02:15:00Z"/>
              <w:rFonts w:ascii="Times New Roman" w:hAnsi="Times New Roman" w:cs="Times New Roman"/>
              <w:b/>
              <w:sz w:val="24"/>
              <w:szCs w:val="24"/>
            </w:rPr>
          </w:rPrChange>
        </w:rPr>
      </w:pPr>
      <w:ins w:id="21" w:author="Mohammad Meshbahur Rahman" w:date="2021-09-11T02:15:00Z">
        <w:r w:rsidRPr="000506E2">
          <w:rPr>
            <w:rFonts w:ascii="Times New Roman" w:hAnsi="Times New Roman" w:cs="Times New Roman"/>
            <w:b/>
            <w:sz w:val="36"/>
            <w:szCs w:val="36"/>
            <w:rPrChange w:id="22" w:author="Microsoft account" w:date="2021-09-20T22:56:00Z">
              <w:rPr>
                <w:rFonts w:ascii="Times New Roman" w:hAnsi="Times New Roman" w:cs="Times New Roman"/>
                <w:b/>
                <w:sz w:val="24"/>
                <w:szCs w:val="24"/>
              </w:rPr>
            </w:rPrChange>
          </w:rPr>
          <w:t>Abstract</w:t>
        </w:r>
      </w:ins>
    </w:p>
    <w:p w14:paraId="498B98DC" w14:textId="3B5702BE" w:rsidR="00B46086" w:rsidRDefault="00B46086" w:rsidP="00864F82">
      <w:pPr>
        <w:spacing w:after="0" w:line="480" w:lineRule="auto"/>
        <w:contextualSpacing/>
        <w:jc w:val="both"/>
        <w:rPr>
          <w:ins w:id="23" w:author="Mohammad Meshbahur Rahman" w:date="2021-09-11T02:15:00Z"/>
          <w:rFonts w:ascii="Times New Roman" w:hAnsi="Times New Roman" w:cs="Times New Roman"/>
          <w:b/>
          <w:sz w:val="24"/>
          <w:szCs w:val="24"/>
        </w:rPr>
      </w:pPr>
      <w:ins w:id="24" w:author="Mohammad Meshbahur Rahman" w:date="2021-09-11T02:15:00Z">
        <w:r>
          <w:rPr>
            <w:rFonts w:ascii="Times New Roman" w:hAnsi="Times New Roman" w:cs="Times New Roman"/>
            <w:b/>
            <w:sz w:val="24"/>
            <w:szCs w:val="24"/>
          </w:rPr>
          <w:t>Introduction</w:t>
        </w:r>
      </w:ins>
    </w:p>
    <w:p w14:paraId="141112D3" w14:textId="22C7C51A" w:rsidR="00B46086" w:rsidRPr="004B1D5C" w:rsidRDefault="00343D0D" w:rsidP="002E73EE">
      <w:pPr>
        <w:spacing w:after="0" w:line="480" w:lineRule="auto"/>
        <w:contextualSpacing/>
        <w:jc w:val="both"/>
        <w:rPr>
          <w:ins w:id="25" w:author="Mohammad Meshbahur Rahman" w:date="2021-09-11T02:15:00Z"/>
          <w:rFonts w:ascii="Times New Roman" w:hAnsi="Times New Roman" w:cs="Times New Roman"/>
          <w:sz w:val="24"/>
          <w:szCs w:val="24"/>
          <w:rPrChange w:id="26" w:author="Mohammad Meshbahur Rahman" w:date="2021-09-18T23:52:00Z">
            <w:rPr>
              <w:ins w:id="27" w:author="Mohammad Meshbahur Rahman" w:date="2021-09-11T02:15:00Z"/>
              <w:rFonts w:ascii="Times New Roman" w:hAnsi="Times New Roman" w:cs="Times New Roman"/>
              <w:b/>
              <w:sz w:val="24"/>
              <w:szCs w:val="24"/>
            </w:rPr>
          </w:rPrChange>
        </w:rPr>
      </w:pPr>
      <w:ins w:id="28" w:author="Mohammad Meshbahur Rahman" w:date="2021-09-18T22:53:00Z">
        <w:r>
          <w:rPr>
            <w:rFonts w:ascii="Times New Roman" w:hAnsi="Times New Roman" w:cs="Times New Roman"/>
            <w:sz w:val="24"/>
            <w:szCs w:val="24"/>
          </w:rPr>
          <w:t xml:space="preserve">Including Malaysia, </w:t>
        </w:r>
      </w:ins>
      <w:ins w:id="29" w:author="Microsoft account" w:date="2021-09-12T01:13:00Z">
        <w:del w:id="30" w:author="Mohammad Meshbahur Rahman" w:date="2021-09-18T22:53:00Z">
          <w:r w:rsidR="000F6261" w:rsidDel="00343D0D">
            <w:rPr>
              <w:rFonts w:ascii="Times New Roman" w:hAnsi="Times New Roman" w:cs="Times New Roman"/>
              <w:sz w:val="24"/>
              <w:szCs w:val="24"/>
            </w:rPr>
            <w:delText>C</w:delText>
          </w:r>
        </w:del>
      </w:ins>
      <w:ins w:id="31" w:author="Mohammad Meshbahur Rahman" w:date="2021-09-18T22:53:00Z">
        <w:r>
          <w:rPr>
            <w:rFonts w:ascii="Times New Roman" w:hAnsi="Times New Roman" w:cs="Times New Roman"/>
            <w:sz w:val="24"/>
            <w:szCs w:val="24"/>
          </w:rPr>
          <w:t>c</w:t>
        </w:r>
      </w:ins>
      <w:ins w:id="32" w:author="Microsoft account" w:date="2021-09-12T01:13:00Z">
        <w:r w:rsidR="000F6261" w:rsidRPr="0085585E">
          <w:rPr>
            <w:rFonts w:ascii="Times New Roman" w:hAnsi="Times New Roman" w:cs="Times New Roman"/>
            <w:sz w:val="24"/>
            <w:szCs w:val="24"/>
          </w:rPr>
          <w:t>oronavirus has spread to almost every countr</w:t>
        </w:r>
        <w:del w:id="33" w:author="Mohammad Meshbahur Rahman" w:date="2021-09-18T23:50:00Z">
          <w:r w:rsidR="000F6261" w:rsidRPr="0085585E" w:rsidDel="004B1D5C">
            <w:rPr>
              <w:rFonts w:ascii="Times New Roman" w:hAnsi="Times New Roman" w:cs="Times New Roman"/>
              <w:sz w:val="24"/>
              <w:szCs w:val="24"/>
            </w:rPr>
            <w:delText>y</w:delText>
          </w:r>
        </w:del>
      </w:ins>
      <w:ins w:id="34" w:author="Mohammad Meshbahur Rahman" w:date="2021-09-18T23:51:00Z">
        <w:r w:rsidR="004B1D5C">
          <w:rPr>
            <w:rFonts w:ascii="Times New Roman" w:hAnsi="Times New Roman" w:cs="Times New Roman"/>
            <w:sz w:val="24"/>
            <w:szCs w:val="24"/>
          </w:rPr>
          <w:t>ies</w:t>
        </w:r>
      </w:ins>
      <w:ins w:id="35" w:author="Microsoft account" w:date="2021-09-12T01:13:00Z">
        <w:r w:rsidR="000F6261" w:rsidRPr="0085585E">
          <w:rPr>
            <w:rFonts w:ascii="Times New Roman" w:hAnsi="Times New Roman" w:cs="Times New Roman"/>
            <w:sz w:val="24"/>
            <w:szCs w:val="24"/>
          </w:rPr>
          <w:t xml:space="preserve"> since its emergence in Wuhan, China</w:t>
        </w:r>
      </w:ins>
      <w:ins w:id="36" w:author="Mohammad Meshbahur Rahman" w:date="2021-09-18T23:18:00Z">
        <w:r w:rsidR="00D45707">
          <w:rPr>
            <w:rFonts w:ascii="Times New Roman" w:hAnsi="Times New Roman" w:cs="Times New Roman"/>
            <w:sz w:val="24"/>
            <w:szCs w:val="24"/>
          </w:rPr>
          <w:t xml:space="preserve"> and</w:t>
        </w:r>
      </w:ins>
      <w:ins w:id="37" w:author="Microsoft account" w:date="2021-09-12T01:15:00Z">
        <w:del w:id="38" w:author="Mohammad Meshbahur Rahman" w:date="2021-09-18T22:49:00Z">
          <w:r w:rsidR="000F6261" w:rsidDel="00343D0D">
            <w:rPr>
              <w:rFonts w:ascii="Times New Roman" w:hAnsi="Times New Roman" w:cs="Times New Roman"/>
              <w:sz w:val="24"/>
              <w:szCs w:val="24"/>
            </w:rPr>
            <w:delText xml:space="preserve">. </w:delText>
          </w:r>
          <w:r w:rsidR="000F6261" w:rsidRPr="0085585E" w:rsidDel="00343D0D">
            <w:rPr>
              <w:rFonts w:ascii="Times New Roman" w:hAnsi="Times New Roman" w:cs="Times New Roman"/>
              <w:sz w:val="24"/>
              <w:szCs w:val="24"/>
            </w:rPr>
            <w:delText>On 17 March 2020, the first two COVID-19 deaths</w:delText>
          </w:r>
        </w:del>
      </w:ins>
      <w:ins w:id="39" w:author="Mohammad Meshbahur Rahman" w:date="2021-09-18T23:27:00Z">
        <w:r w:rsidR="00D45707">
          <w:rPr>
            <w:rFonts w:ascii="Times New Roman" w:hAnsi="Times New Roman" w:cs="Times New Roman"/>
            <w:sz w:val="24"/>
            <w:szCs w:val="24"/>
          </w:rPr>
          <w:t xml:space="preserve"> countries have been adopted </w:t>
        </w:r>
      </w:ins>
      <w:ins w:id="40" w:author="Mohammad Meshbahur Rahman" w:date="2021-09-18T23:26:00Z">
        <w:r w:rsidR="00D45707">
          <w:rPr>
            <w:rFonts w:ascii="Times New Roman" w:hAnsi="Times New Roman" w:cs="Times New Roman"/>
            <w:sz w:val="24"/>
            <w:szCs w:val="24"/>
          </w:rPr>
          <w:t xml:space="preserve">an array of measures </w:t>
        </w:r>
      </w:ins>
      <w:ins w:id="41" w:author="Mohammad Meshbahur Rahman" w:date="2021-09-18T23:27:00Z">
        <w:r w:rsidR="00D45707">
          <w:rPr>
            <w:rFonts w:ascii="Times New Roman" w:hAnsi="Times New Roman" w:cs="Times New Roman"/>
            <w:sz w:val="24"/>
            <w:szCs w:val="24"/>
          </w:rPr>
          <w:t>to control the</w:t>
        </w:r>
      </w:ins>
      <w:ins w:id="42" w:author="Mohammad Meshbahur Rahman" w:date="2021-09-18T22:50:00Z">
        <w:r>
          <w:rPr>
            <w:rFonts w:ascii="Times New Roman" w:hAnsi="Times New Roman" w:cs="Times New Roman"/>
            <w:sz w:val="24"/>
            <w:szCs w:val="24"/>
          </w:rPr>
          <w:t xml:space="preserve"> </w:t>
        </w:r>
      </w:ins>
      <w:ins w:id="43" w:author="Mohammad Meshbahur Rahman" w:date="2021-09-18T23:28:00Z">
        <w:r w:rsidR="00D45707">
          <w:rPr>
            <w:rFonts w:ascii="Times New Roman" w:hAnsi="Times New Roman" w:cs="Times New Roman"/>
            <w:sz w:val="24"/>
            <w:szCs w:val="24"/>
          </w:rPr>
          <w:t xml:space="preserve">rapid </w:t>
        </w:r>
        <w:r w:rsidR="00537835">
          <w:rPr>
            <w:rFonts w:ascii="Times New Roman" w:hAnsi="Times New Roman" w:cs="Times New Roman"/>
            <w:sz w:val="24"/>
            <w:szCs w:val="24"/>
          </w:rPr>
          <w:t>spread of the epidemic</w:t>
        </w:r>
      </w:ins>
      <w:ins w:id="44" w:author="Microsoft account" w:date="2021-09-12T01:15:00Z">
        <w:del w:id="45" w:author="Mohammad Meshbahur Rahman" w:date="2021-09-18T22:50:00Z">
          <w:r w:rsidR="000F6261" w:rsidRPr="0085585E" w:rsidDel="00343D0D">
            <w:rPr>
              <w:rFonts w:ascii="Times New Roman" w:hAnsi="Times New Roman" w:cs="Times New Roman"/>
              <w:sz w:val="24"/>
              <w:szCs w:val="24"/>
            </w:rPr>
            <w:delText xml:space="preserve"> were confirmed by the Malaysian government</w:delText>
          </w:r>
        </w:del>
      </w:ins>
      <w:ins w:id="46" w:author="Mohammad Meshbahur Rahman" w:date="2021-09-19T00:10:00Z">
        <w:r w:rsidR="00CE5162">
          <w:rPr>
            <w:rFonts w:ascii="Times New Roman" w:hAnsi="Times New Roman" w:cs="Times New Roman"/>
            <w:sz w:val="24"/>
            <w:szCs w:val="24"/>
          </w:rPr>
          <w:t xml:space="preserve"> </w:t>
        </w:r>
      </w:ins>
      <w:ins w:id="47" w:author="Microsoft account" w:date="2021-09-12T01:15:00Z">
        <w:del w:id="48" w:author="Mohammad Meshbahur Rahman" w:date="2021-09-19T00:10:00Z">
          <w:r w:rsidR="000F6261" w:rsidDel="00CE5162">
            <w:rPr>
              <w:rFonts w:ascii="Times New Roman" w:hAnsi="Times New Roman" w:cs="Times New Roman"/>
              <w:sz w:val="24"/>
              <w:szCs w:val="24"/>
            </w:rPr>
            <w:delText xml:space="preserve">. </w:delText>
          </w:r>
        </w:del>
      </w:ins>
      <w:ins w:id="49" w:author="Microsoft account" w:date="2021-09-12T01:28:00Z">
        <w:del w:id="50" w:author="Mohammad Meshbahur Rahman" w:date="2021-09-18T23:52:00Z">
          <w:r w:rsidR="005E64E9" w:rsidRPr="0085585E" w:rsidDel="004B1D5C">
            <w:rPr>
              <w:rFonts w:ascii="Times New Roman" w:hAnsi="Times New Roman" w:cs="Times New Roman"/>
              <w:sz w:val="24"/>
              <w:szCs w:val="24"/>
            </w:rPr>
            <w:delText>Assessing the risk factors l</w:delText>
          </w:r>
        </w:del>
        <w:del w:id="51" w:author="Mohammad Meshbahur Rahman" w:date="2021-09-18T23:51:00Z">
          <w:r w:rsidR="005E64E9" w:rsidRPr="0085585E" w:rsidDel="004B1D5C">
            <w:rPr>
              <w:rFonts w:ascii="Times New Roman" w:hAnsi="Times New Roman" w:cs="Times New Roman"/>
              <w:sz w:val="24"/>
              <w:szCs w:val="24"/>
            </w:rPr>
            <w:delText>inked to</w:delText>
          </w:r>
        </w:del>
        <w:del w:id="52" w:author="Mohammad Meshbahur Rahman" w:date="2021-09-19T00:10:00Z">
          <w:r w:rsidR="005E64E9" w:rsidRPr="0085585E" w:rsidDel="00CE5162">
            <w:rPr>
              <w:rFonts w:ascii="Times New Roman" w:hAnsi="Times New Roman" w:cs="Times New Roman"/>
              <w:sz w:val="24"/>
              <w:szCs w:val="24"/>
            </w:rPr>
            <w:delText xml:space="preserve"> </w:delText>
          </w:r>
        </w:del>
        <w:del w:id="53" w:author="Mohammad Meshbahur Rahman" w:date="2021-09-18T10:52:00Z">
          <w:r w:rsidR="005E64E9" w:rsidRPr="0085585E" w:rsidDel="00B55B46">
            <w:rPr>
              <w:rFonts w:ascii="Times New Roman" w:hAnsi="Times New Roman" w:cs="Times New Roman"/>
              <w:sz w:val="24"/>
              <w:szCs w:val="24"/>
            </w:rPr>
            <w:delText>KAP</w:delText>
          </w:r>
        </w:del>
        <w:del w:id="54" w:author="Mohammad Meshbahur Rahman" w:date="2021-09-19T00:10:00Z">
          <w:r w:rsidR="005E64E9" w:rsidRPr="0085585E" w:rsidDel="00CE5162">
            <w:rPr>
              <w:rFonts w:ascii="Times New Roman" w:hAnsi="Times New Roman" w:cs="Times New Roman"/>
              <w:sz w:val="24"/>
              <w:szCs w:val="24"/>
            </w:rPr>
            <w:delText xml:space="preserve"> </w:delText>
          </w:r>
          <w:r w:rsidR="005E64E9" w:rsidDel="00CE5162">
            <w:rPr>
              <w:rFonts w:ascii="Times New Roman" w:hAnsi="Times New Roman" w:cs="Times New Roman"/>
              <w:sz w:val="24"/>
              <w:szCs w:val="24"/>
            </w:rPr>
            <w:delText>towards</w:delText>
          </w:r>
          <w:r w:rsidR="005E64E9" w:rsidRPr="0085585E" w:rsidDel="00CE5162">
            <w:rPr>
              <w:rFonts w:ascii="Times New Roman" w:hAnsi="Times New Roman" w:cs="Times New Roman"/>
              <w:sz w:val="24"/>
              <w:szCs w:val="24"/>
            </w:rPr>
            <w:delText xml:space="preserve"> COVID-19 </w:delText>
          </w:r>
        </w:del>
      </w:ins>
      <w:ins w:id="55" w:author="Mohammad Meshbahur Rahman" w:date="2021-09-19T00:10:00Z">
        <w:r w:rsidR="00CE5162">
          <w:rPr>
            <w:rFonts w:ascii="Times New Roman" w:hAnsi="Times New Roman" w:cs="Times New Roman"/>
            <w:sz w:val="24"/>
            <w:szCs w:val="24"/>
          </w:rPr>
          <w:t xml:space="preserve">applying </w:t>
        </w:r>
      </w:ins>
      <w:ins w:id="56" w:author="Microsoft account" w:date="2021-09-12T01:28:00Z">
        <w:del w:id="57" w:author="Mohammad Meshbahur Rahman" w:date="2021-09-18T23:52:00Z">
          <w:r w:rsidR="005E64E9" w:rsidRPr="0085585E" w:rsidDel="004B1D5C">
            <w:rPr>
              <w:rFonts w:ascii="Times New Roman" w:hAnsi="Times New Roman" w:cs="Times New Roman"/>
              <w:sz w:val="24"/>
              <w:szCs w:val="24"/>
            </w:rPr>
            <w:delText>would aid in the generation of data for Malaysians that could be used to develop tailored strategies and health promotion initiatives</w:delText>
          </w:r>
        </w:del>
      </w:ins>
      <w:ins w:id="58" w:author="Mohammad Meshbahur Rahman" w:date="2021-09-18T23:52:00Z">
        <w:r w:rsidR="004B1D5C">
          <w:rPr>
            <w:rFonts w:ascii="Times New Roman" w:hAnsi="Times New Roman" w:cs="Times New Roman"/>
            <w:sz w:val="24"/>
            <w:szCs w:val="24"/>
          </w:rPr>
          <w:t xml:space="preserve">using a </w:t>
        </w:r>
      </w:ins>
      <w:ins w:id="59" w:author="Mohammad Meshbahur Rahman" w:date="2021-09-19T00:10:00Z">
        <w:r w:rsidR="00CE5162">
          <w:rPr>
            <w:rFonts w:ascii="Times New Roman" w:hAnsi="Times New Roman" w:cs="Times New Roman"/>
            <w:sz w:val="24"/>
            <w:szCs w:val="24"/>
          </w:rPr>
          <w:t>both cross-</w:t>
        </w:r>
      </w:ins>
      <w:ins w:id="60" w:author="Mohammad Meshbahur Rahman" w:date="2021-09-19T00:11:00Z">
        <w:r w:rsidR="00CE5162">
          <w:rPr>
            <w:rFonts w:ascii="Times New Roman" w:hAnsi="Times New Roman" w:cs="Times New Roman"/>
            <w:sz w:val="24"/>
            <w:szCs w:val="24"/>
          </w:rPr>
          <w:t>s</w:t>
        </w:r>
      </w:ins>
      <w:ins w:id="61" w:author="Mohammad Meshbahur Rahman" w:date="2021-09-19T00:10:00Z">
        <w:r w:rsidR="00CE5162">
          <w:rPr>
            <w:rFonts w:ascii="Times New Roman" w:hAnsi="Times New Roman" w:cs="Times New Roman"/>
            <w:sz w:val="24"/>
            <w:szCs w:val="24"/>
          </w:rPr>
          <w:t>ectional and systematic review study</w:t>
        </w:r>
      </w:ins>
      <w:ins w:id="62" w:author="Microsoft account" w:date="2021-09-12T01:28:00Z">
        <w:r w:rsidR="005E64E9" w:rsidRPr="0085585E">
          <w:rPr>
            <w:rFonts w:ascii="Times New Roman" w:hAnsi="Times New Roman" w:cs="Times New Roman"/>
            <w:sz w:val="24"/>
            <w:szCs w:val="24"/>
          </w:rPr>
          <w:t xml:space="preserve">. </w:t>
        </w:r>
      </w:ins>
    </w:p>
    <w:p w14:paraId="5026B809" w14:textId="77777777" w:rsidR="000506E2" w:rsidRDefault="000506E2" w:rsidP="002E73EE">
      <w:pPr>
        <w:spacing w:after="0" w:line="480" w:lineRule="auto"/>
        <w:contextualSpacing/>
        <w:jc w:val="both"/>
        <w:rPr>
          <w:ins w:id="63" w:author="Microsoft account" w:date="2021-09-20T22:51:00Z"/>
          <w:rFonts w:ascii="Times New Roman" w:hAnsi="Times New Roman" w:cs="Times New Roman"/>
          <w:b/>
          <w:sz w:val="24"/>
          <w:szCs w:val="24"/>
        </w:rPr>
      </w:pPr>
      <w:ins w:id="64" w:author="Microsoft account" w:date="2021-09-20T22:51:00Z">
        <w:r w:rsidRPr="000506E2">
          <w:rPr>
            <w:rFonts w:ascii="Times New Roman" w:hAnsi="Times New Roman" w:cs="Times New Roman"/>
            <w:b/>
            <w:sz w:val="24"/>
            <w:szCs w:val="24"/>
          </w:rPr>
          <w:t>Materials and Methods</w:t>
        </w:r>
        <w:r w:rsidRPr="000506E2" w:rsidDel="000506E2">
          <w:rPr>
            <w:rFonts w:ascii="Times New Roman" w:hAnsi="Times New Roman" w:cs="Times New Roman"/>
            <w:b/>
            <w:sz w:val="24"/>
            <w:szCs w:val="24"/>
          </w:rPr>
          <w:t xml:space="preserve"> </w:t>
        </w:r>
      </w:ins>
    </w:p>
    <w:p w14:paraId="567921A3" w14:textId="786F18BE" w:rsidR="00B46086" w:rsidDel="000506E2" w:rsidRDefault="00B46086" w:rsidP="002E73EE">
      <w:pPr>
        <w:spacing w:after="0" w:line="480" w:lineRule="auto"/>
        <w:contextualSpacing/>
        <w:jc w:val="both"/>
        <w:rPr>
          <w:ins w:id="65" w:author="Mohammad Meshbahur Rahman" w:date="2021-09-11T02:15:00Z"/>
          <w:del w:id="66" w:author="Microsoft account" w:date="2021-09-20T22:51:00Z"/>
          <w:rFonts w:ascii="Times New Roman" w:hAnsi="Times New Roman" w:cs="Times New Roman"/>
          <w:b/>
          <w:sz w:val="24"/>
          <w:szCs w:val="24"/>
        </w:rPr>
      </w:pPr>
      <w:ins w:id="67" w:author="Mohammad Meshbahur Rahman" w:date="2021-09-11T02:15:00Z">
        <w:del w:id="68" w:author="Microsoft account" w:date="2021-09-20T22:51:00Z">
          <w:r w:rsidDel="000506E2">
            <w:rPr>
              <w:rFonts w:ascii="Times New Roman" w:hAnsi="Times New Roman" w:cs="Times New Roman"/>
              <w:b/>
              <w:sz w:val="24"/>
              <w:szCs w:val="24"/>
            </w:rPr>
            <w:delText>Methods</w:delText>
          </w:r>
        </w:del>
      </w:ins>
    </w:p>
    <w:p w14:paraId="0AE7B717" w14:textId="15EA4249" w:rsidR="00B46086" w:rsidRPr="00A346F1" w:rsidRDefault="000516C8" w:rsidP="002E73EE">
      <w:pPr>
        <w:spacing w:after="0" w:line="480" w:lineRule="auto"/>
        <w:contextualSpacing/>
        <w:jc w:val="both"/>
        <w:rPr>
          <w:ins w:id="69" w:author="Mohammad Meshbahur Rahman" w:date="2021-09-11T02:15:00Z"/>
          <w:rFonts w:ascii="Times New Roman" w:hAnsi="Times New Roman" w:cs="Times New Roman"/>
          <w:sz w:val="24"/>
          <w:szCs w:val="24"/>
          <w:rPrChange w:id="70" w:author="Microsoft account" w:date="2021-09-12T01:45:00Z">
            <w:rPr>
              <w:ins w:id="71" w:author="Mohammad Meshbahur Rahman" w:date="2021-09-11T02:15:00Z"/>
              <w:rFonts w:ascii="Times New Roman" w:hAnsi="Times New Roman" w:cs="Times New Roman"/>
              <w:b/>
              <w:sz w:val="24"/>
              <w:szCs w:val="24"/>
            </w:rPr>
          </w:rPrChange>
        </w:rPr>
      </w:pPr>
      <w:ins w:id="72" w:author="Microsoft account" w:date="2021-09-12T09:37:00Z">
        <w:r>
          <w:rPr>
            <w:rFonts w:ascii="Times New Roman" w:hAnsi="Times New Roman" w:cs="Times New Roman"/>
            <w:sz w:val="24"/>
            <w:szCs w:val="24"/>
          </w:rPr>
          <w:t xml:space="preserve">Therefore, </w:t>
        </w:r>
      </w:ins>
      <w:ins w:id="73" w:author="Microsoft account" w:date="2021-09-12T01:41:00Z">
        <w:r>
          <w:rPr>
            <w:rFonts w:ascii="Times New Roman" w:hAnsi="Times New Roman" w:cs="Times New Roman"/>
            <w:sz w:val="24"/>
            <w:szCs w:val="24"/>
          </w:rPr>
          <w:t>w</w:t>
        </w:r>
      </w:ins>
      <w:ins w:id="74" w:author="Microsoft account" w:date="2021-09-12T01:24:00Z">
        <w:r w:rsidR="001F79C4">
          <w:rPr>
            <w:rFonts w:ascii="Times New Roman" w:hAnsi="Times New Roman" w:cs="Times New Roman"/>
            <w:sz w:val="24"/>
            <w:szCs w:val="24"/>
          </w:rPr>
          <w:t xml:space="preserve">e conducted a systematic review based on </w:t>
        </w:r>
        <w:r w:rsidR="001F79C4" w:rsidRPr="0085585E">
          <w:rPr>
            <w:rFonts w:ascii="Times New Roman" w:hAnsi="Times New Roman" w:cs="Times New Roman"/>
            <w:sz w:val="24"/>
            <w:szCs w:val="24"/>
          </w:rPr>
          <w:t>South</w:t>
        </w:r>
        <w:r w:rsidR="001F79C4">
          <w:rPr>
            <w:rFonts w:ascii="Times New Roman" w:hAnsi="Times New Roman" w:cs="Times New Roman"/>
            <w:sz w:val="24"/>
            <w:szCs w:val="24"/>
          </w:rPr>
          <w:t>east</w:t>
        </w:r>
        <w:r w:rsidR="001F79C4" w:rsidRPr="0085585E">
          <w:rPr>
            <w:rFonts w:ascii="Times New Roman" w:hAnsi="Times New Roman" w:cs="Times New Roman"/>
            <w:sz w:val="24"/>
            <w:szCs w:val="24"/>
          </w:rPr>
          <w:t xml:space="preserve"> and South</w:t>
        </w:r>
        <w:r w:rsidR="001F79C4">
          <w:rPr>
            <w:rFonts w:ascii="Times New Roman" w:hAnsi="Times New Roman" w:cs="Times New Roman"/>
            <w:sz w:val="24"/>
            <w:szCs w:val="24"/>
          </w:rPr>
          <w:t>-</w:t>
        </w:r>
        <w:r w:rsidR="001F79C4" w:rsidRPr="0085585E">
          <w:rPr>
            <w:rFonts w:ascii="Times New Roman" w:hAnsi="Times New Roman" w:cs="Times New Roman"/>
            <w:sz w:val="24"/>
            <w:szCs w:val="24"/>
          </w:rPr>
          <w:t>Asia</w:t>
        </w:r>
        <w:r w:rsidR="001F79C4">
          <w:rPr>
            <w:rFonts w:ascii="Times New Roman" w:hAnsi="Times New Roman" w:cs="Times New Roman"/>
            <w:sz w:val="24"/>
            <w:szCs w:val="24"/>
          </w:rPr>
          <w:t>n populations to cross-compare our findings</w:t>
        </w:r>
      </w:ins>
      <w:ins w:id="75" w:author="Microsoft account" w:date="2021-09-12T01:41:00Z">
        <w:r w:rsidR="00A346F1">
          <w:rPr>
            <w:rFonts w:ascii="Times New Roman" w:hAnsi="Times New Roman" w:cs="Times New Roman"/>
            <w:sz w:val="24"/>
            <w:szCs w:val="24"/>
          </w:rPr>
          <w:t xml:space="preserve"> from</w:t>
        </w:r>
        <w:r w:rsidR="00A346F1" w:rsidRPr="00A346F1">
          <w:rPr>
            <w:rFonts w:ascii="Times New Roman" w:hAnsi="Times New Roman" w:cs="Times New Roman"/>
            <w:sz w:val="24"/>
            <w:szCs w:val="24"/>
          </w:rPr>
          <w:t xml:space="preserve"> </w:t>
        </w:r>
        <w:r w:rsidR="00A346F1">
          <w:rPr>
            <w:rFonts w:ascii="Times New Roman" w:hAnsi="Times New Roman" w:cs="Times New Roman"/>
            <w:sz w:val="24"/>
            <w:szCs w:val="24"/>
          </w:rPr>
          <w:t>cross-sectional study</w:t>
        </w:r>
      </w:ins>
      <w:ins w:id="76" w:author="Microsoft account" w:date="2021-09-12T01:24:00Z">
        <w:r w:rsidR="001F79C4">
          <w:rPr>
            <w:rFonts w:ascii="Times New Roman" w:hAnsi="Times New Roman" w:cs="Times New Roman"/>
            <w:sz w:val="24"/>
            <w:szCs w:val="24"/>
          </w:rPr>
          <w:t>.</w:t>
        </w:r>
      </w:ins>
      <w:ins w:id="77" w:author="Microsoft account" w:date="2021-09-12T01:41:00Z">
        <w:r w:rsidR="00A346F1" w:rsidRPr="00A346F1">
          <w:rPr>
            <w:rFonts w:ascii="Times New Roman" w:hAnsi="Times New Roman" w:cs="Times New Roman"/>
            <w:sz w:val="24"/>
            <w:szCs w:val="24"/>
          </w:rPr>
          <w:t xml:space="preserve"> </w:t>
        </w:r>
      </w:ins>
      <w:ins w:id="78" w:author="Microsoft account" w:date="2021-09-12T01:46:00Z">
        <w:r w:rsidR="00A346F1" w:rsidRPr="0085585E">
          <w:rPr>
            <w:rFonts w:ascii="Times New Roman" w:hAnsi="Times New Roman" w:cs="Times New Roman"/>
            <w:sz w:val="24"/>
            <w:szCs w:val="24"/>
          </w:rPr>
          <w:t>In the cross-sectional study, a sample of 743 respondents’ information was collected through online population-based survey</w:t>
        </w:r>
      </w:ins>
      <w:ins w:id="79" w:author="Microsoft account" w:date="2021-09-12T09:38:00Z">
        <w:r w:rsidR="009B1695" w:rsidRPr="009B1695">
          <w:rPr>
            <w:rFonts w:ascii="Times New Roman" w:hAnsi="Times New Roman" w:cs="Times New Roman"/>
            <w:sz w:val="24"/>
            <w:szCs w:val="24"/>
          </w:rPr>
          <w:t xml:space="preserve"> </w:t>
        </w:r>
        <w:r w:rsidR="009B1695">
          <w:rPr>
            <w:rFonts w:ascii="Times New Roman" w:hAnsi="Times New Roman" w:cs="Times New Roman"/>
            <w:sz w:val="24"/>
            <w:szCs w:val="24"/>
          </w:rPr>
          <w:t>among Malaysian population</w:t>
        </w:r>
      </w:ins>
      <w:ins w:id="80" w:author="Microsoft account" w:date="2021-09-12T01:46:00Z">
        <w:r w:rsidR="00A346F1" w:rsidRPr="0085585E">
          <w:rPr>
            <w:rFonts w:ascii="Times New Roman" w:hAnsi="Times New Roman" w:cs="Times New Roman"/>
            <w:sz w:val="24"/>
            <w:szCs w:val="24"/>
          </w:rPr>
          <w:t>.</w:t>
        </w:r>
      </w:ins>
      <w:ins w:id="81" w:author="Microsoft account" w:date="2021-09-12T01:47:00Z">
        <w:r w:rsidR="00A346F1" w:rsidRPr="00A346F1">
          <w:rPr>
            <w:rFonts w:ascii="Times New Roman" w:hAnsi="Times New Roman" w:cs="Times New Roman"/>
            <w:sz w:val="24"/>
            <w:szCs w:val="24"/>
          </w:rPr>
          <w:t xml:space="preserve"> </w:t>
        </w:r>
        <w:r w:rsidR="00A346F1" w:rsidRPr="0085585E">
          <w:rPr>
            <w:rFonts w:ascii="Times New Roman" w:hAnsi="Times New Roman" w:cs="Times New Roman"/>
            <w:sz w:val="24"/>
            <w:szCs w:val="24"/>
          </w:rPr>
          <w:t>In systematic review part, the database PubMed, Web of Science and Google Scholar search engine were searched, and related published articles from South and Southeast Asia were screened.</w:t>
        </w:r>
      </w:ins>
    </w:p>
    <w:p w14:paraId="506DF27D" w14:textId="7F084F8B" w:rsidR="00B46086" w:rsidRDefault="00B46086" w:rsidP="002E73EE">
      <w:pPr>
        <w:spacing w:after="0" w:line="480" w:lineRule="auto"/>
        <w:contextualSpacing/>
        <w:jc w:val="both"/>
        <w:rPr>
          <w:ins w:id="82" w:author="Mohammad Meshbahur Rahman" w:date="2021-09-11T02:15:00Z"/>
          <w:rFonts w:ascii="Times New Roman" w:hAnsi="Times New Roman" w:cs="Times New Roman"/>
          <w:b/>
          <w:sz w:val="24"/>
          <w:szCs w:val="24"/>
        </w:rPr>
      </w:pPr>
      <w:ins w:id="83" w:author="Mohammad Meshbahur Rahman" w:date="2021-09-11T02:15:00Z">
        <w:r>
          <w:rPr>
            <w:rFonts w:ascii="Times New Roman" w:hAnsi="Times New Roman" w:cs="Times New Roman"/>
            <w:b/>
            <w:sz w:val="24"/>
            <w:szCs w:val="24"/>
          </w:rPr>
          <w:t>Results</w:t>
        </w:r>
      </w:ins>
    </w:p>
    <w:p w14:paraId="766F2035" w14:textId="2636088F" w:rsidR="00FB3C4A" w:rsidRPr="00F756DE" w:rsidRDefault="00FB3C4A" w:rsidP="00F5085E">
      <w:pPr>
        <w:spacing w:after="0" w:line="480" w:lineRule="auto"/>
        <w:contextualSpacing/>
        <w:jc w:val="both"/>
        <w:rPr>
          <w:ins w:id="84" w:author="Microsoft account" w:date="2021-09-12T01:55:00Z"/>
          <w:rFonts w:ascii="Times New Roman" w:hAnsi="Times New Roman" w:cs="Times New Roman"/>
          <w:sz w:val="24"/>
          <w:szCs w:val="24"/>
          <w:rPrChange w:id="85" w:author="Microsoft account" w:date="2021-09-12T02:03:00Z">
            <w:rPr>
              <w:ins w:id="86" w:author="Microsoft account" w:date="2021-09-12T01:55:00Z"/>
              <w:rFonts w:ascii="Times New Roman" w:hAnsi="Times New Roman" w:cs="Times New Roman"/>
              <w:b/>
              <w:sz w:val="24"/>
              <w:szCs w:val="24"/>
            </w:rPr>
          </w:rPrChange>
        </w:rPr>
        <w:pPrChange w:id="87" w:author="Microsoft account" w:date="2021-09-20T19:14:00Z">
          <w:pPr>
            <w:spacing w:after="0" w:line="480" w:lineRule="auto"/>
            <w:contextualSpacing/>
            <w:jc w:val="both"/>
          </w:pPr>
        </w:pPrChange>
      </w:pPr>
      <w:ins w:id="88" w:author="Microsoft account" w:date="2021-09-12T01:51:00Z">
        <w:r w:rsidRPr="0085585E">
          <w:rPr>
            <w:rFonts w:ascii="Times New Roman" w:hAnsi="Times New Roman" w:cs="Times New Roman"/>
            <w:sz w:val="24"/>
            <w:szCs w:val="24"/>
          </w:rPr>
          <w:t>Adjusted binary logistic regression analysis revealed that the odds of knowledge</w:t>
        </w:r>
      </w:ins>
      <w:ins w:id="89" w:author="Microsoft account" w:date="2021-09-12T09:39:00Z">
        <w:r w:rsidR="009B1695">
          <w:rPr>
            <w:rFonts w:ascii="Times New Roman" w:hAnsi="Times New Roman" w:cs="Times New Roman"/>
            <w:sz w:val="24"/>
            <w:szCs w:val="24"/>
          </w:rPr>
          <w:t>, attitude</w:t>
        </w:r>
      </w:ins>
      <w:ins w:id="90" w:author="Microsoft account" w:date="2021-09-12T01:51:00Z">
        <w:r w:rsidRPr="0085585E">
          <w:rPr>
            <w:rFonts w:ascii="Times New Roman" w:hAnsi="Times New Roman" w:cs="Times New Roman"/>
            <w:sz w:val="24"/>
            <w:szCs w:val="24"/>
          </w:rPr>
          <w:t xml:space="preserve"> towards COVID-19 infections were higher in p</w:t>
        </w:r>
        <w:r>
          <w:rPr>
            <w:rFonts w:ascii="Times New Roman" w:hAnsi="Times New Roman" w:cs="Times New Roman"/>
            <w:sz w:val="24"/>
            <w:szCs w:val="24"/>
          </w:rPr>
          <w:t>e</w:t>
        </w:r>
        <w:r w:rsidRPr="0085585E">
          <w:rPr>
            <w:rFonts w:ascii="Times New Roman" w:hAnsi="Times New Roman" w:cs="Times New Roman"/>
            <w:sz w:val="24"/>
            <w:szCs w:val="24"/>
          </w:rPr>
          <w:t>rson aged over 45 as compared to those participants belonging in 18 - 24 years age group</w:t>
        </w:r>
      </w:ins>
      <w:ins w:id="91" w:author="Microsoft account" w:date="2021-09-12T09:39:00Z">
        <w:r w:rsidR="009B1695">
          <w:rPr>
            <w:rFonts w:ascii="Times New Roman" w:hAnsi="Times New Roman" w:cs="Times New Roman"/>
            <w:sz w:val="24"/>
            <w:szCs w:val="24"/>
          </w:rPr>
          <w:t xml:space="preserve"> and </w:t>
        </w:r>
      </w:ins>
      <w:ins w:id="92" w:author="Microsoft account" w:date="2021-09-12T09:40:00Z">
        <w:r w:rsidR="009B1695">
          <w:rPr>
            <w:rFonts w:ascii="Times New Roman" w:hAnsi="Times New Roman" w:cs="Times New Roman"/>
            <w:sz w:val="24"/>
            <w:szCs w:val="24"/>
          </w:rPr>
          <w:t>higher in Malaysian respondents</w:t>
        </w:r>
        <w:r w:rsidR="009B1695" w:rsidRPr="0085585E">
          <w:rPr>
            <w:rFonts w:ascii="Times New Roman" w:hAnsi="Times New Roman" w:cs="Times New Roman"/>
            <w:sz w:val="24"/>
            <w:szCs w:val="24"/>
          </w:rPr>
          <w:t xml:space="preserve"> as compared to </w:t>
        </w:r>
        <w:del w:id="93" w:author="Mohammad Meshbahur Rahman" w:date="2021-09-14T13:02:00Z">
          <w:r w:rsidR="009B1695" w:rsidDel="002179EA">
            <w:rPr>
              <w:rFonts w:ascii="Times New Roman" w:hAnsi="Times New Roman" w:cs="Times New Roman"/>
              <w:sz w:val="24"/>
              <w:szCs w:val="24"/>
            </w:rPr>
            <w:delText>Non-Malaysian</w:delText>
          </w:r>
        </w:del>
      </w:ins>
      <w:ins w:id="94" w:author="Mohammad Meshbahur Rahman" w:date="2021-09-14T13:02:00Z">
        <w:r w:rsidR="002179EA">
          <w:rPr>
            <w:rFonts w:ascii="Times New Roman" w:hAnsi="Times New Roman" w:cs="Times New Roman"/>
            <w:sz w:val="24"/>
            <w:szCs w:val="24"/>
          </w:rPr>
          <w:t>non-Malaysian</w:t>
        </w:r>
      </w:ins>
      <w:ins w:id="95" w:author="Microsoft account" w:date="2021-09-12T09:40:00Z">
        <w:r w:rsidR="009B1695">
          <w:rPr>
            <w:rFonts w:ascii="Times New Roman" w:hAnsi="Times New Roman" w:cs="Times New Roman"/>
            <w:sz w:val="24"/>
            <w:szCs w:val="24"/>
          </w:rPr>
          <w:t xml:space="preserve"> respondents</w:t>
        </w:r>
      </w:ins>
      <w:ins w:id="96" w:author="Microsoft account" w:date="2021-09-12T01:51:00Z">
        <w:r w:rsidRPr="0085585E">
          <w:rPr>
            <w:rFonts w:ascii="Times New Roman" w:hAnsi="Times New Roman" w:cs="Times New Roman"/>
            <w:sz w:val="24"/>
            <w:szCs w:val="24"/>
          </w:rPr>
          <w:t>.</w:t>
        </w:r>
      </w:ins>
      <w:ins w:id="97" w:author="Microsoft account" w:date="2021-09-12T01:55:00Z">
        <w:r w:rsidRPr="00FB3C4A">
          <w:rPr>
            <w:rFonts w:ascii="Times New Roman" w:hAnsi="Times New Roman" w:cs="Times New Roman"/>
            <w:sz w:val="24"/>
            <w:szCs w:val="24"/>
          </w:rPr>
          <w:t xml:space="preserve"> </w:t>
        </w:r>
      </w:ins>
      <w:ins w:id="98" w:author="Microsoft account" w:date="2021-09-12T02:12:00Z">
        <w:r w:rsidR="00F756DE" w:rsidRPr="0085585E">
          <w:rPr>
            <w:rFonts w:ascii="Times New Roman" w:hAnsi="Times New Roman" w:cs="Times New Roman"/>
            <w:sz w:val="24"/>
            <w:szCs w:val="24"/>
          </w:rPr>
          <w:t>Our systematic research included 18 articles from 11 countries of the South and South-east Asia.</w:t>
        </w:r>
      </w:ins>
      <w:ins w:id="99" w:author="Microsoft account" w:date="2021-09-12T02:16:00Z">
        <w:r w:rsidR="00812146" w:rsidRPr="00812146">
          <w:rPr>
            <w:rFonts w:ascii="Times New Roman" w:hAnsi="Times New Roman" w:cs="Times New Roman"/>
            <w:sz w:val="24"/>
            <w:szCs w:val="24"/>
          </w:rPr>
          <w:t xml:space="preserve"> </w:t>
        </w:r>
        <w:r w:rsidR="00812146" w:rsidRPr="0085585E">
          <w:rPr>
            <w:rFonts w:ascii="Times New Roman" w:hAnsi="Times New Roman" w:cs="Times New Roman"/>
            <w:sz w:val="24"/>
            <w:szCs w:val="24"/>
          </w:rPr>
          <w:t>The prevalence of knowledge towards COVID-19 were ranged 26.53% (minimum: Thailand) to 95.4% (maxi</w:t>
        </w:r>
        <w:r w:rsidR="009F6093">
          <w:rPr>
            <w:rFonts w:ascii="Times New Roman" w:hAnsi="Times New Roman" w:cs="Times New Roman"/>
            <w:sz w:val="24"/>
            <w:szCs w:val="24"/>
          </w:rPr>
          <w:t xml:space="preserve">mum: Nepal). </w:t>
        </w:r>
      </w:ins>
      <w:ins w:id="100" w:author="Microsoft account" w:date="2021-09-12T12:30:00Z">
        <w:r w:rsidR="009F6093">
          <w:rPr>
            <w:rFonts w:ascii="Times New Roman" w:hAnsi="Times New Roman" w:cs="Times New Roman"/>
            <w:sz w:val="24"/>
            <w:szCs w:val="24"/>
          </w:rPr>
          <w:t>T</w:t>
        </w:r>
      </w:ins>
      <w:ins w:id="101" w:author="Microsoft account" w:date="2021-09-12T02:16:00Z">
        <w:r w:rsidR="00812146" w:rsidRPr="0085585E">
          <w:rPr>
            <w:rFonts w:ascii="Times New Roman" w:hAnsi="Times New Roman" w:cs="Times New Roman"/>
            <w:sz w:val="24"/>
            <w:szCs w:val="24"/>
          </w:rPr>
          <w:t xml:space="preserve">he </w:t>
        </w:r>
      </w:ins>
      <w:ins w:id="102" w:author="Microsoft account" w:date="2021-09-12T12:31:00Z">
        <w:r w:rsidR="009F6093">
          <w:rPr>
            <w:rFonts w:ascii="Times New Roman" w:hAnsi="Times New Roman" w:cs="Times New Roman"/>
            <w:sz w:val="24"/>
            <w:szCs w:val="24"/>
          </w:rPr>
          <w:t xml:space="preserve">maximum positive </w:t>
        </w:r>
      </w:ins>
      <w:ins w:id="103" w:author="Microsoft account" w:date="2021-09-12T02:16:00Z">
        <w:r w:rsidR="00812146" w:rsidRPr="0085585E">
          <w:rPr>
            <w:rFonts w:ascii="Times New Roman" w:hAnsi="Times New Roman" w:cs="Times New Roman"/>
            <w:sz w:val="24"/>
            <w:szCs w:val="24"/>
          </w:rPr>
          <w:t>attitude showed in 92.5% in Pakistan and the minimum was in Turke</w:t>
        </w:r>
        <w:r w:rsidR="00CD1DED">
          <w:rPr>
            <w:rFonts w:ascii="Times New Roman" w:hAnsi="Times New Roman" w:cs="Times New Roman"/>
            <w:sz w:val="24"/>
            <w:szCs w:val="24"/>
          </w:rPr>
          <w:t>y (59.3%).</w:t>
        </w:r>
      </w:ins>
      <w:bookmarkStart w:id="104" w:name="_GoBack"/>
      <w:bookmarkEnd w:id="104"/>
    </w:p>
    <w:p w14:paraId="5CAC1E83" w14:textId="2F738C9F" w:rsidR="00B46086" w:rsidRDefault="00B46086" w:rsidP="00F5085E">
      <w:pPr>
        <w:spacing w:after="0" w:line="480" w:lineRule="auto"/>
        <w:contextualSpacing/>
        <w:jc w:val="both"/>
        <w:rPr>
          <w:ins w:id="105" w:author="Mohammad Meshbahur Rahman" w:date="2021-09-11T02:15:00Z"/>
          <w:rFonts w:ascii="Times New Roman" w:hAnsi="Times New Roman" w:cs="Times New Roman"/>
          <w:b/>
          <w:sz w:val="24"/>
          <w:szCs w:val="24"/>
        </w:rPr>
        <w:pPrChange w:id="106" w:author="Microsoft account" w:date="2021-09-20T19:14:00Z">
          <w:pPr>
            <w:spacing w:after="0" w:line="480" w:lineRule="auto"/>
            <w:contextualSpacing/>
            <w:jc w:val="both"/>
          </w:pPr>
        </w:pPrChange>
      </w:pPr>
    </w:p>
    <w:p w14:paraId="4D2A2B1E" w14:textId="0AACECEE" w:rsidR="00B46086" w:rsidRDefault="00B46086" w:rsidP="00F5085E">
      <w:pPr>
        <w:spacing w:after="0" w:line="480" w:lineRule="auto"/>
        <w:contextualSpacing/>
        <w:jc w:val="both"/>
        <w:rPr>
          <w:ins w:id="107" w:author="Mohammad Meshbahur Rahman" w:date="2021-09-11T02:15:00Z"/>
          <w:rFonts w:ascii="Times New Roman" w:hAnsi="Times New Roman" w:cs="Times New Roman"/>
          <w:b/>
          <w:sz w:val="24"/>
          <w:szCs w:val="24"/>
        </w:rPr>
        <w:pPrChange w:id="108" w:author="Microsoft account" w:date="2021-09-20T19:14:00Z">
          <w:pPr>
            <w:spacing w:after="0" w:line="480" w:lineRule="auto"/>
            <w:contextualSpacing/>
            <w:jc w:val="both"/>
          </w:pPr>
        </w:pPrChange>
      </w:pPr>
      <w:commentRangeStart w:id="109"/>
      <w:commentRangeStart w:id="110"/>
      <w:ins w:id="111" w:author="Mohammad Meshbahur Rahman" w:date="2021-09-11T02:15:00Z">
        <w:r>
          <w:rPr>
            <w:rFonts w:ascii="Times New Roman" w:hAnsi="Times New Roman" w:cs="Times New Roman"/>
            <w:b/>
            <w:sz w:val="24"/>
            <w:szCs w:val="24"/>
          </w:rPr>
          <w:t>Conclusion</w:t>
        </w:r>
      </w:ins>
      <w:commentRangeEnd w:id="109"/>
      <w:ins w:id="112" w:author="Mohammad Meshbahur Rahman" w:date="2021-09-14T13:24:00Z">
        <w:r w:rsidR="00AA7CC0">
          <w:rPr>
            <w:rStyle w:val="CommentReference"/>
            <w:rFonts w:ascii="Calibri" w:eastAsia="Calibri" w:hAnsi="Calibri" w:cs="Times New Roman"/>
            <w:lang w:val="en-MY"/>
          </w:rPr>
          <w:commentReference w:id="109"/>
        </w:r>
      </w:ins>
      <w:commentRangeEnd w:id="110"/>
      <w:r w:rsidR="009742E4">
        <w:rPr>
          <w:rStyle w:val="CommentReference"/>
          <w:rFonts w:ascii="Calibri" w:eastAsia="Calibri" w:hAnsi="Calibri" w:cs="Times New Roman"/>
          <w:lang w:val="en-MY"/>
        </w:rPr>
        <w:commentReference w:id="110"/>
      </w:r>
    </w:p>
    <w:p w14:paraId="35B2B0FC" w14:textId="39440F41" w:rsidR="00AE0331" w:rsidRPr="0085585E" w:rsidRDefault="009742E4" w:rsidP="00F5085E">
      <w:pPr>
        <w:spacing w:after="0" w:line="480" w:lineRule="auto"/>
        <w:contextualSpacing/>
        <w:jc w:val="both"/>
        <w:rPr>
          <w:ins w:id="113" w:author="Microsoft account" w:date="2021-09-12T02:20:00Z"/>
          <w:rFonts w:ascii="Times New Roman" w:hAnsi="Times New Roman" w:cs="Times New Roman"/>
          <w:sz w:val="24"/>
          <w:szCs w:val="24"/>
        </w:rPr>
        <w:pPrChange w:id="114" w:author="Microsoft account" w:date="2021-09-20T19:14:00Z">
          <w:pPr>
            <w:spacing w:after="0" w:line="480" w:lineRule="auto"/>
            <w:contextualSpacing/>
            <w:jc w:val="both"/>
          </w:pPr>
        </w:pPrChange>
      </w:pPr>
      <w:ins w:id="115" w:author="Microsoft account" w:date="2021-09-17T01:53:00Z">
        <w:r>
          <w:rPr>
            <w:rFonts w:ascii="Times New Roman" w:hAnsi="Times New Roman" w:cs="Times New Roman"/>
            <w:sz w:val="24"/>
            <w:szCs w:val="24"/>
          </w:rPr>
          <w:lastRenderedPageBreak/>
          <w:t>To reduce the false information,</w:t>
        </w:r>
      </w:ins>
      <w:ins w:id="116" w:author="Microsoft account" w:date="2021-09-12T02:19:00Z">
        <w:r>
          <w:rPr>
            <w:rFonts w:ascii="Times New Roman" w:hAnsi="Times New Roman" w:cs="Times New Roman"/>
            <w:sz w:val="24"/>
            <w:szCs w:val="24"/>
          </w:rPr>
          <w:t xml:space="preserve"> Malaysian government </w:t>
        </w:r>
        <w:r w:rsidR="00AE0331" w:rsidRPr="0085585E">
          <w:rPr>
            <w:rFonts w:ascii="Times New Roman" w:hAnsi="Times New Roman" w:cs="Times New Roman"/>
            <w:sz w:val="24"/>
            <w:szCs w:val="24"/>
          </w:rPr>
          <w:t xml:space="preserve">created </w:t>
        </w:r>
      </w:ins>
      <w:ins w:id="117" w:author="Microsoft account" w:date="2021-09-17T01:55:00Z">
        <w:r>
          <w:rPr>
            <w:rFonts w:ascii="Times New Roman" w:hAnsi="Times New Roman" w:cs="Times New Roman"/>
            <w:sz w:val="24"/>
            <w:szCs w:val="24"/>
          </w:rPr>
          <w:t xml:space="preserve">a </w:t>
        </w:r>
      </w:ins>
      <w:ins w:id="118" w:author="Microsoft account" w:date="2021-09-12T02:19:00Z">
        <w:r w:rsidR="00AE0331" w:rsidRPr="0085585E">
          <w:rPr>
            <w:rFonts w:ascii="Times New Roman" w:hAnsi="Times New Roman" w:cs="Times New Roman"/>
            <w:sz w:val="24"/>
            <w:szCs w:val="24"/>
          </w:rPr>
          <w:t xml:space="preserve">channel </w:t>
        </w:r>
      </w:ins>
      <w:ins w:id="119" w:author="Microsoft account" w:date="2021-09-17T01:55:00Z">
        <w:r>
          <w:rPr>
            <w:rFonts w:ascii="Times New Roman" w:hAnsi="Times New Roman" w:cs="Times New Roman"/>
            <w:sz w:val="24"/>
            <w:szCs w:val="24"/>
          </w:rPr>
          <w:t>that was</w:t>
        </w:r>
        <w:r w:rsidRPr="0085585E">
          <w:rPr>
            <w:rFonts w:ascii="Times New Roman" w:hAnsi="Times New Roman" w:cs="Times New Roman"/>
            <w:sz w:val="24"/>
            <w:szCs w:val="24"/>
          </w:rPr>
          <w:t xml:space="preserve"> most preferred source of information for COVID-</w:t>
        </w:r>
        <w:r>
          <w:rPr>
            <w:rFonts w:ascii="Times New Roman" w:hAnsi="Times New Roman" w:cs="Times New Roman"/>
            <w:sz w:val="24"/>
            <w:szCs w:val="24"/>
          </w:rPr>
          <w:t>19, followed by television, Facebook, and WHO</w:t>
        </w:r>
        <w:r w:rsidRPr="0085585E">
          <w:rPr>
            <w:rFonts w:ascii="Times New Roman" w:hAnsi="Times New Roman" w:cs="Times New Roman"/>
            <w:sz w:val="24"/>
            <w:szCs w:val="24"/>
          </w:rPr>
          <w:t xml:space="preserve"> re</w:t>
        </w:r>
        <w:r>
          <w:rPr>
            <w:rFonts w:ascii="Times New Roman" w:hAnsi="Times New Roman" w:cs="Arial Unicode MS"/>
            <w:sz w:val="24"/>
            <w:szCs w:val="30"/>
            <w:lang w:bidi="bn-IN"/>
          </w:rPr>
          <w:t>sp</w:t>
        </w:r>
        <w:r w:rsidR="000557DF">
          <w:rPr>
            <w:rFonts w:ascii="Times New Roman" w:hAnsi="Times New Roman" w:cs="Times New Roman"/>
            <w:sz w:val="24"/>
            <w:szCs w:val="24"/>
          </w:rPr>
          <w:t xml:space="preserve">ectively. </w:t>
        </w:r>
      </w:ins>
      <w:ins w:id="120" w:author="Microsoft account" w:date="2021-09-17T03:10:00Z">
        <w:r w:rsidR="005C6E96">
          <w:rPr>
            <w:rFonts w:ascii="Times New Roman" w:hAnsi="Times New Roman" w:cs="Times New Roman"/>
            <w:sz w:val="24"/>
            <w:szCs w:val="24"/>
          </w:rPr>
          <w:t>I</w:t>
        </w:r>
      </w:ins>
      <w:ins w:id="121" w:author="Microsoft account" w:date="2021-09-17T03:11:00Z">
        <w:r w:rsidR="005C6E96">
          <w:rPr>
            <w:rFonts w:ascii="Times New Roman" w:hAnsi="Times New Roman" w:cs="Times New Roman"/>
            <w:sz w:val="24"/>
            <w:szCs w:val="24"/>
          </w:rPr>
          <w:t xml:space="preserve">n this </w:t>
        </w:r>
      </w:ins>
      <w:ins w:id="122" w:author="Microsoft account" w:date="2021-09-17T03:10:00Z">
        <w:r w:rsidR="005C6E96">
          <w:rPr>
            <w:rFonts w:ascii="Times New Roman" w:hAnsi="Times New Roman" w:cs="Times New Roman"/>
            <w:sz w:val="24"/>
            <w:szCs w:val="24"/>
          </w:rPr>
          <w:t>study, we</w:t>
        </w:r>
      </w:ins>
      <w:ins w:id="123" w:author="Microsoft account" w:date="2021-09-17T03:11:00Z">
        <w:r w:rsidR="005C6E96">
          <w:rPr>
            <w:rFonts w:ascii="Times New Roman" w:hAnsi="Times New Roman" w:cs="Times New Roman"/>
            <w:sz w:val="24"/>
            <w:szCs w:val="24"/>
          </w:rPr>
          <w:t xml:space="preserve"> also</w:t>
        </w:r>
      </w:ins>
      <w:ins w:id="124" w:author="Microsoft account" w:date="2021-09-17T03:10:00Z">
        <w:r w:rsidR="005C6E96">
          <w:rPr>
            <w:rFonts w:ascii="Times New Roman" w:hAnsi="Times New Roman" w:cs="Times New Roman"/>
            <w:sz w:val="24"/>
            <w:szCs w:val="24"/>
          </w:rPr>
          <w:t xml:space="preserve"> showed that having more knowledge and attitude were encourage more likely to practice towards COVID-19</w:t>
        </w:r>
      </w:ins>
      <w:ins w:id="125" w:author="Microsoft account" w:date="2021-09-21T00:05:00Z">
        <w:r w:rsidR="00CD1DED">
          <w:rPr>
            <w:rFonts w:ascii="Times New Roman" w:hAnsi="Times New Roman" w:cs="Times New Roman"/>
            <w:sz w:val="24"/>
            <w:szCs w:val="24"/>
          </w:rPr>
          <w:t xml:space="preserve">. </w:t>
        </w:r>
      </w:ins>
      <w:ins w:id="126" w:author="Microsoft account" w:date="2021-09-12T02:20:00Z">
        <w:r w:rsidR="00AE0331">
          <w:rPr>
            <w:rFonts w:ascii="Times New Roman" w:hAnsi="Times New Roman" w:cs="Times New Roman"/>
            <w:sz w:val="24"/>
            <w:szCs w:val="24"/>
          </w:rPr>
          <w:t>The systematic review</w:t>
        </w:r>
        <w:r w:rsidR="00AE0331" w:rsidRPr="00F20E2F">
          <w:rPr>
            <w:rFonts w:ascii="Times New Roman" w:hAnsi="Times New Roman" w:cs="Times New Roman"/>
            <w:sz w:val="24"/>
            <w:szCs w:val="24"/>
          </w:rPr>
          <w:t xml:space="preserve"> r</w:t>
        </w:r>
        <w:r w:rsidR="00AE0331">
          <w:rPr>
            <w:rFonts w:ascii="Times New Roman" w:hAnsi="Times New Roman" w:cs="Times New Roman"/>
            <w:sz w:val="24"/>
            <w:szCs w:val="24"/>
          </w:rPr>
          <w:t>esults can be used to inform that how others countries in south Asia and south-east Asia</w:t>
        </w:r>
        <w:r w:rsidR="00AE0331" w:rsidRPr="00F20E2F">
          <w:rPr>
            <w:rFonts w:ascii="Times New Roman" w:hAnsi="Times New Roman" w:cs="Times New Roman"/>
            <w:sz w:val="24"/>
            <w:szCs w:val="24"/>
          </w:rPr>
          <w:t xml:space="preserve"> </w:t>
        </w:r>
        <w:r w:rsidR="00AE0331">
          <w:rPr>
            <w:rFonts w:ascii="Times New Roman" w:hAnsi="Times New Roman" w:cs="Times New Roman"/>
            <w:sz w:val="24"/>
            <w:szCs w:val="24"/>
          </w:rPr>
          <w:t xml:space="preserve">enrich their knowledge </w:t>
        </w:r>
        <w:r w:rsidR="00AE0331" w:rsidRPr="00F20E2F">
          <w:rPr>
            <w:rFonts w:ascii="Times New Roman" w:hAnsi="Times New Roman" w:cs="Times New Roman"/>
            <w:sz w:val="24"/>
            <w:szCs w:val="24"/>
          </w:rPr>
          <w:t xml:space="preserve">during the pandemic. The findings of this study </w:t>
        </w:r>
        <w:r w:rsidR="00AE0331">
          <w:rPr>
            <w:rFonts w:ascii="Times New Roman" w:hAnsi="Times New Roman" w:cs="Times New Roman"/>
            <w:sz w:val="24"/>
            <w:szCs w:val="24"/>
          </w:rPr>
          <w:t xml:space="preserve">conducted separate background respondents which </w:t>
        </w:r>
        <w:r w:rsidR="00AE0331" w:rsidRPr="00F20E2F">
          <w:rPr>
            <w:rFonts w:ascii="Times New Roman" w:hAnsi="Times New Roman" w:cs="Times New Roman"/>
            <w:sz w:val="24"/>
            <w:szCs w:val="24"/>
          </w:rPr>
          <w:t>may also be helpful for health professiona</w:t>
        </w:r>
        <w:r w:rsidR="00AE0331">
          <w:rPr>
            <w:rFonts w:ascii="Times New Roman" w:hAnsi="Times New Roman" w:cs="Times New Roman"/>
            <w:sz w:val="24"/>
            <w:szCs w:val="24"/>
          </w:rPr>
          <w:t>ls and policymakers in Malaysia</w:t>
        </w:r>
        <w:r w:rsidR="00AE0331" w:rsidRPr="00F20E2F">
          <w:rPr>
            <w:rFonts w:ascii="Times New Roman" w:hAnsi="Times New Roman" w:cs="Times New Roman"/>
            <w:sz w:val="24"/>
            <w:szCs w:val="24"/>
          </w:rPr>
          <w:t xml:space="preserve"> to develop targeted interv</w:t>
        </w:r>
        <w:r w:rsidR="00AE0331">
          <w:rPr>
            <w:rFonts w:ascii="Times New Roman" w:hAnsi="Times New Roman" w:cs="Times New Roman"/>
            <w:sz w:val="24"/>
            <w:szCs w:val="24"/>
          </w:rPr>
          <w:t>e</w:t>
        </w:r>
        <w:r>
          <w:rPr>
            <w:rFonts w:ascii="Times New Roman" w:hAnsi="Times New Roman" w:cs="Times New Roman"/>
            <w:sz w:val="24"/>
            <w:szCs w:val="24"/>
          </w:rPr>
          <w:t>ntions and effective practices.</w:t>
        </w:r>
      </w:ins>
    </w:p>
    <w:p w14:paraId="2A4E25E7" w14:textId="2B45F41C" w:rsidR="00B46086" w:rsidRDefault="00B46086" w:rsidP="00F5085E">
      <w:pPr>
        <w:spacing w:after="0" w:line="480" w:lineRule="auto"/>
        <w:contextualSpacing/>
        <w:jc w:val="both"/>
        <w:rPr>
          <w:ins w:id="127" w:author="Mohammad Meshbahur Rahman" w:date="2021-09-11T02:15:00Z"/>
          <w:rFonts w:ascii="Times New Roman" w:hAnsi="Times New Roman" w:cs="Times New Roman"/>
          <w:b/>
          <w:sz w:val="24"/>
          <w:szCs w:val="24"/>
        </w:rPr>
        <w:pPrChange w:id="128" w:author="Microsoft account" w:date="2021-09-20T19:14:00Z">
          <w:pPr>
            <w:spacing w:after="0" w:line="480" w:lineRule="auto"/>
            <w:contextualSpacing/>
            <w:jc w:val="both"/>
          </w:pPr>
        </w:pPrChange>
      </w:pPr>
    </w:p>
    <w:p w14:paraId="4775762C" w14:textId="0901BC8D" w:rsidR="00B46086" w:rsidRDefault="00B46086" w:rsidP="00F5085E">
      <w:pPr>
        <w:spacing w:after="0" w:line="480" w:lineRule="auto"/>
        <w:contextualSpacing/>
        <w:jc w:val="both"/>
        <w:rPr>
          <w:ins w:id="129" w:author="Mohammad Meshbahur Rahman" w:date="2021-09-11T02:15:00Z"/>
          <w:rFonts w:ascii="Times New Roman" w:hAnsi="Times New Roman" w:cs="Times New Roman"/>
          <w:b/>
          <w:sz w:val="24"/>
          <w:szCs w:val="24"/>
        </w:rPr>
        <w:pPrChange w:id="130" w:author="Microsoft account" w:date="2021-09-20T19:14:00Z">
          <w:pPr>
            <w:spacing w:after="0" w:line="480" w:lineRule="auto"/>
            <w:contextualSpacing/>
            <w:jc w:val="both"/>
          </w:pPr>
        </w:pPrChange>
      </w:pPr>
      <w:ins w:id="131" w:author="Mohammad Meshbahur Rahman" w:date="2021-09-11T02:16:00Z">
        <w:r>
          <w:rPr>
            <w:rFonts w:ascii="Times New Roman" w:hAnsi="Times New Roman" w:cs="Times New Roman"/>
            <w:b/>
            <w:sz w:val="24"/>
            <w:szCs w:val="24"/>
          </w:rPr>
          <w:t>Keywords</w:t>
        </w:r>
      </w:ins>
      <w:ins w:id="132" w:author="Microsoft account" w:date="2021-09-12T17:29:00Z">
        <w:r w:rsidR="006C7055">
          <w:rPr>
            <w:rFonts w:ascii="Times New Roman" w:hAnsi="Times New Roman" w:cs="Times New Roman"/>
            <w:b/>
            <w:sz w:val="24"/>
            <w:szCs w:val="24"/>
          </w:rPr>
          <w:t xml:space="preserve">: </w:t>
        </w:r>
      </w:ins>
      <w:ins w:id="133" w:author="Microsoft account" w:date="2021-09-12T17:30:00Z">
        <w:r w:rsidR="009C2CFB" w:rsidRPr="009C2CFB">
          <w:rPr>
            <w:rFonts w:ascii="Times New Roman" w:hAnsi="Times New Roman" w:cs="Times New Roman"/>
            <w:b/>
            <w:sz w:val="24"/>
            <w:szCs w:val="24"/>
          </w:rPr>
          <w:t>COVID-19; attitude; knowledge; practice</w:t>
        </w:r>
      </w:ins>
      <w:ins w:id="134" w:author="Microsoft account" w:date="2021-09-12T17:32:00Z">
        <w:r w:rsidR="009C2CFB">
          <w:rPr>
            <w:rFonts w:ascii="Times New Roman" w:hAnsi="Times New Roman" w:cs="Times New Roman"/>
            <w:b/>
            <w:sz w:val="24"/>
            <w:szCs w:val="24"/>
          </w:rPr>
          <w:t>; Mal</w:t>
        </w:r>
      </w:ins>
      <w:ins w:id="135" w:author="Microsoft account" w:date="2021-09-12T17:33:00Z">
        <w:r w:rsidR="009C2CFB">
          <w:rPr>
            <w:rFonts w:ascii="Times New Roman" w:hAnsi="Times New Roman" w:cs="Times New Roman"/>
            <w:b/>
            <w:sz w:val="24"/>
            <w:szCs w:val="24"/>
          </w:rPr>
          <w:t>aysia</w:t>
        </w:r>
      </w:ins>
    </w:p>
    <w:p w14:paraId="07F7C90D" w14:textId="2C9D7D24" w:rsidR="00B46086" w:rsidDel="000506E2" w:rsidRDefault="00B46086" w:rsidP="00F5085E">
      <w:pPr>
        <w:spacing w:after="0" w:line="480" w:lineRule="auto"/>
        <w:contextualSpacing/>
        <w:jc w:val="both"/>
        <w:rPr>
          <w:ins w:id="136" w:author="Mohammad Meshbahur Rahman" w:date="2021-09-11T02:15:00Z"/>
          <w:del w:id="137" w:author="Microsoft account" w:date="2021-09-20T22:49:00Z"/>
          <w:rFonts w:ascii="Times New Roman" w:hAnsi="Times New Roman" w:cs="Times New Roman"/>
          <w:b/>
          <w:sz w:val="24"/>
          <w:szCs w:val="24"/>
        </w:rPr>
        <w:pPrChange w:id="138" w:author="Microsoft account" w:date="2021-09-20T19:14:00Z">
          <w:pPr>
            <w:spacing w:after="0" w:line="480" w:lineRule="auto"/>
            <w:contextualSpacing/>
            <w:jc w:val="both"/>
          </w:pPr>
        </w:pPrChange>
      </w:pPr>
    </w:p>
    <w:p w14:paraId="76F554AF" w14:textId="6FA71631" w:rsidR="00B46086" w:rsidDel="000506E2" w:rsidRDefault="00B46086" w:rsidP="00F5085E">
      <w:pPr>
        <w:spacing w:after="0" w:line="480" w:lineRule="auto"/>
        <w:contextualSpacing/>
        <w:jc w:val="both"/>
        <w:rPr>
          <w:ins w:id="139" w:author="Mohammad Meshbahur Rahman" w:date="2021-09-11T02:16:00Z"/>
          <w:del w:id="140" w:author="Microsoft account" w:date="2021-09-20T22:49:00Z"/>
          <w:rFonts w:ascii="Times New Roman" w:hAnsi="Times New Roman" w:cs="Times New Roman"/>
          <w:b/>
          <w:sz w:val="24"/>
          <w:szCs w:val="24"/>
        </w:rPr>
        <w:pPrChange w:id="141" w:author="Microsoft account" w:date="2021-09-20T19:14:00Z">
          <w:pPr>
            <w:spacing w:after="0" w:line="480" w:lineRule="auto"/>
            <w:contextualSpacing/>
            <w:jc w:val="both"/>
          </w:pPr>
        </w:pPrChange>
      </w:pPr>
    </w:p>
    <w:p w14:paraId="4640FF70" w14:textId="388A3A7D" w:rsidR="00B46086" w:rsidDel="000506E2" w:rsidRDefault="00B46086" w:rsidP="00F5085E">
      <w:pPr>
        <w:spacing w:after="0" w:line="480" w:lineRule="auto"/>
        <w:contextualSpacing/>
        <w:jc w:val="both"/>
        <w:rPr>
          <w:ins w:id="142" w:author="Mohammad Meshbahur Rahman" w:date="2021-09-11T02:16:00Z"/>
          <w:del w:id="143" w:author="Microsoft account" w:date="2021-09-20T22:49:00Z"/>
          <w:rFonts w:ascii="Times New Roman" w:hAnsi="Times New Roman" w:cs="Times New Roman"/>
          <w:b/>
          <w:sz w:val="24"/>
          <w:szCs w:val="24"/>
        </w:rPr>
        <w:pPrChange w:id="144" w:author="Microsoft account" w:date="2021-09-20T19:14:00Z">
          <w:pPr>
            <w:spacing w:after="0" w:line="480" w:lineRule="auto"/>
            <w:contextualSpacing/>
            <w:jc w:val="both"/>
          </w:pPr>
        </w:pPrChange>
      </w:pPr>
    </w:p>
    <w:p w14:paraId="41811A9C" w14:textId="2FAD73CB" w:rsidR="00B46086" w:rsidDel="000506E2" w:rsidRDefault="00B46086" w:rsidP="00F5085E">
      <w:pPr>
        <w:spacing w:after="0" w:line="480" w:lineRule="auto"/>
        <w:contextualSpacing/>
        <w:jc w:val="both"/>
        <w:rPr>
          <w:ins w:id="145" w:author="Mohammad Meshbahur Rahman" w:date="2021-09-11T02:16:00Z"/>
          <w:del w:id="146" w:author="Microsoft account" w:date="2021-09-20T22:49:00Z"/>
          <w:rFonts w:ascii="Times New Roman" w:hAnsi="Times New Roman" w:cs="Times New Roman"/>
          <w:b/>
          <w:sz w:val="24"/>
          <w:szCs w:val="24"/>
        </w:rPr>
        <w:pPrChange w:id="147" w:author="Microsoft account" w:date="2021-09-20T19:14:00Z">
          <w:pPr>
            <w:spacing w:after="0" w:line="480" w:lineRule="auto"/>
            <w:contextualSpacing/>
            <w:jc w:val="both"/>
          </w:pPr>
        </w:pPrChange>
      </w:pPr>
    </w:p>
    <w:p w14:paraId="7ED0941A" w14:textId="3E1D7816" w:rsidR="00B46086" w:rsidDel="000506E2" w:rsidRDefault="00B46086" w:rsidP="00F5085E">
      <w:pPr>
        <w:spacing w:after="0" w:line="480" w:lineRule="auto"/>
        <w:contextualSpacing/>
        <w:jc w:val="both"/>
        <w:rPr>
          <w:ins w:id="148" w:author="Mohammad Meshbahur Rahman" w:date="2021-09-11T02:16:00Z"/>
          <w:del w:id="149" w:author="Microsoft account" w:date="2021-09-20T22:49:00Z"/>
          <w:rFonts w:ascii="Times New Roman" w:hAnsi="Times New Roman" w:cs="Times New Roman"/>
          <w:b/>
          <w:sz w:val="24"/>
          <w:szCs w:val="24"/>
        </w:rPr>
        <w:pPrChange w:id="150" w:author="Microsoft account" w:date="2021-09-20T19:14:00Z">
          <w:pPr>
            <w:spacing w:after="0" w:line="480" w:lineRule="auto"/>
            <w:contextualSpacing/>
            <w:jc w:val="both"/>
          </w:pPr>
        </w:pPrChange>
      </w:pPr>
    </w:p>
    <w:p w14:paraId="6A07BCD0" w14:textId="669FA031" w:rsidR="00B46086" w:rsidDel="000506E2" w:rsidRDefault="00B46086" w:rsidP="00F5085E">
      <w:pPr>
        <w:spacing w:after="0" w:line="480" w:lineRule="auto"/>
        <w:contextualSpacing/>
        <w:jc w:val="both"/>
        <w:rPr>
          <w:ins w:id="151" w:author="Mohammad Meshbahur Rahman" w:date="2021-09-11T02:16:00Z"/>
          <w:del w:id="152" w:author="Microsoft account" w:date="2021-09-20T22:49:00Z"/>
          <w:rFonts w:ascii="Times New Roman" w:hAnsi="Times New Roman" w:cs="Times New Roman"/>
          <w:b/>
          <w:sz w:val="24"/>
          <w:szCs w:val="24"/>
        </w:rPr>
        <w:pPrChange w:id="153" w:author="Microsoft account" w:date="2021-09-20T19:14:00Z">
          <w:pPr>
            <w:spacing w:after="0" w:line="480" w:lineRule="auto"/>
            <w:contextualSpacing/>
            <w:jc w:val="both"/>
          </w:pPr>
        </w:pPrChange>
      </w:pPr>
    </w:p>
    <w:p w14:paraId="3FCD2A87" w14:textId="0FF07375" w:rsidR="00B46086" w:rsidDel="000506E2" w:rsidRDefault="00B46086" w:rsidP="00F5085E">
      <w:pPr>
        <w:spacing w:after="0" w:line="480" w:lineRule="auto"/>
        <w:contextualSpacing/>
        <w:jc w:val="both"/>
        <w:rPr>
          <w:ins w:id="154" w:author="Mohammad Meshbahur Rahman" w:date="2021-09-11T02:16:00Z"/>
          <w:del w:id="155" w:author="Microsoft account" w:date="2021-09-20T22:49:00Z"/>
          <w:rFonts w:ascii="Times New Roman" w:hAnsi="Times New Roman" w:cs="Times New Roman"/>
          <w:b/>
          <w:sz w:val="24"/>
          <w:szCs w:val="24"/>
        </w:rPr>
        <w:pPrChange w:id="156" w:author="Microsoft account" w:date="2021-09-20T19:14:00Z">
          <w:pPr>
            <w:spacing w:after="0" w:line="480" w:lineRule="auto"/>
            <w:contextualSpacing/>
            <w:jc w:val="both"/>
          </w:pPr>
        </w:pPrChange>
      </w:pPr>
    </w:p>
    <w:p w14:paraId="4215725F" w14:textId="6CA68357" w:rsidR="00B46086" w:rsidRDefault="00B46086" w:rsidP="00F5085E">
      <w:pPr>
        <w:spacing w:after="0" w:line="480" w:lineRule="auto"/>
        <w:contextualSpacing/>
        <w:jc w:val="both"/>
        <w:rPr>
          <w:ins w:id="157" w:author="Mohammad Meshbahur Rahman" w:date="2021-09-11T02:16:00Z"/>
          <w:rFonts w:ascii="Times New Roman" w:hAnsi="Times New Roman" w:cs="Times New Roman"/>
          <w:b/>
          <w:sz w:val="24"/>
          <w:szCs w:val="24"/>
        </w:rPr>
        <w:pPrChange w:id="158" w:author="Microsoft account" w:date="2021-09-20T19:14:00Z">
          <w:pPr>
            <w:spacing w:after="0" w:line="480" w:lineRule="auto"/>
            <w:contextualSpacing/>
            <w:jc w:val="both"/>
          </w:pPr>
        </w:pPrChange>
      </w:pPr>
    </w:p>
    <w:p w14:paraId="4171D4A2" w14:textId="77777777" w:rsidR="00B46086" w:rsidRPr="00A918C9" w:rsidRDefault="00B46086" w:rsidP="00F5085E">
      <w:pPr>
        <w:spacing w:after="0" w:line="480" w:lineRule="auto"/>
        <w:contextualSpacing/>
        <w:jc w:val="both"/>
        <w:rPr>
          <w:rFonts w:ascii="Times New Roman" w:hAnsi="Times New Roman" w:cs="Times New Roman"/>
          <w:b/>
          <w:sz w:val="24"/>
          <w:szCs w:val="24"/>
        </w:rPr>
        <w:pPrChange w:id="159" w:author="Microsoft account" w:date="2021-09-20T19:14:00Z">
          <w:pPr>
            <w:spacing w:after="0" w:line="480" w:lineRule="auto"/>
            <w:contextualSpacing/>
            <w:jc w:val="both"/>
          </w:pPr>
        </w:pPrChange>
      </w:pPr>
    </w:p>
    <w:p w14:paraId="7EFDBFCA" w14:textId="77777777" w:rsidR="007F5C6C" w:rsidRPr="000506E2" w:rsidRDefault="007F5C6C" w:rsidP="00F5085E">
      <w:pPr>
        <w:spacing w:after="0" w:line="480" w:lineRule="auto"/>
        <w:contextualSpacing/>
        <w:jc w:val="both"/>
        <w:rPr>
          <w:rFonts w:ascii="Times New Roman" w:hAnsi="Times New Roman" w:cs="Times New Roman"/>
          <w:b/>
          <w:sz w:val="36"/>
          <w:szCs w:val="36"/>
          <w:rPrChange w:id="160" w:author="Microsoft account" w:date="2021-09-20T22:57:00Z">
            <w:rPr>
              <w:rFonts w:ascii="Times New Roman" w:hAnsi="Times New Roman" w:cs="Times New Roman"/>
              <w:b/>
              <w:sz w:val="24"/>
              <w:szCs w:val="24"/>
            </w:rPr>
          </w:rPrChange>
        </w:rPr>
        <w:pPrChange w:id="161" w:author="Microsoft account" w:date="2021-09-20T19:14:00Z">
          <w:pPr>
            <w:spacing w:after="0" w:line="480" w:lineRule="auto"/>
            <w:contextualSpacing/>
            <w:jc w:val="both"/>
          </w:pPr>
        </w:pPrChange>
      </w:pPr>
      <w:r w:rsidRPr="000506E2">
        <w:rPr>
          <w:rFonts w:ascii="Times New Roman" w:hAnsi="Times New Roman" w:cs="Times New Roman"/>
          <w:b/>
          <w:sz w:val="36"/>
          <w:szCs w:val="36"/>
          <w:rPrChange w:id="162" w:author="Microsoft account" w:date="2021-09-20T22:57:00Z">
            <w:rPr>
              <w:rFonts w:ascii="Times New Roman" w:hAnsi="Times New Roman" w:cs="Times New Roman"/>
              <w:b/>
              <w:sz w:val="24"/>
              <w:szCs w:val="24"/>
            </w:rPr>
          </w:rPrChange>
        </w:rPr>
        <w:t>Introduction</w:t>
      </w:r>
    </w:p>
    <w:p w14:paraId="6FD09169" w14:textId="562B3BAA" w:rsidR="007F5C6C" w:rsidRPr="0085585E" w:rsidRDefault="007F5C6C" w:rsidP="00F5085E">
      <w:pPr>
        <w:spacing w:after="0" w:line="480" w:lineRule="auto"/>
        <w:contextualSpacing/>
        <w:jc w:val="both"/>
        <w:rPr>
          <w:rFonts w:ascii="Times New Roman" w:hAnsi="Times New Roman" w:cs="Times New Roman"/>
          <w:sz w:val="24"/>
          <w:szCs w:val="24"/>
        </w:rPr>
        <w:pPrChange w:id="163" w:author="Microsoft account" w:date="2021-09-20T19:14:00Z">
          <w:pPr>
            <w:spacing w:after="0" w:line="480" w:lineRule="auto"/>
            <w:contextualSpacing/>
            <w:jc w:val="both"/>
          </w:pPr>
        </w:pPrChange>
      </w:pPr>
      <w:r w:rsidRPr="0085585E">
        <w:rPr>
          <w:rFonts w:ascii="Times New Roman" w:hAnsi="Times New Roman" w:cs="Times New Roman"/>
          <w:sz w:val="24"/>
          <w:szCs w:val="24"/>
        </w:rPr>
        <w:t>On 11 March 2020, the World Health Organization [WHO] declared coronavirus (COVID-19) to be a global pandemic</w:t>
      </w:r>
      <w:ins w:id="164" w:author="Microsoft account" w:date="2021-09-20T23:26:00Z">
        <w:r w:rsidR="00AF2686">
          <w:rPr>
            <w:rFonts w:ascii="Times New Roman" w:hAnsi="Times New Roman" w:cs="Times New Roman"/>
            <w:sz w:val="24"/>
            <w:szCs w:val="24"/>
          </w:rPr>
          <w:t xml:space="preserve"> </w:t>
        </w:r>
      </w:ins>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707117d3-aba1-3a8d-b4f1-a19fa301ec26","http://www.mendeley.com/documents/?uuid=92d820e8-2b98-4d3f-a3ed-a139bda02ed0"]}],"mendeley":{"formattedCitation":"[1]","plainTextFormattedCitation":"[1]","previouslyFormattedCitation":"(1)"},"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The virus has spread to almost every country since its emergence in Wuhan, China</w:t>
      </w:r>
      <w:ins w:id="165" w:author="Mohammad Meshbahur Rahman" w:date="2021-09-19T00:07:00Z">
        <w:r w:rsidR="00CE5162">
          <w:rPr>
            <w:rFonts w:ascii="Times New Roman" w:hAnsi="Times New Roman" w:cs="Times New Roman"/>
            <w:sz w:val="24"/>
            <w:szCs w:val="24"/>
          </w:rPr>
          <w:t xml:space="preserve"> </w:t>
        </w:r>
      </w:ins>
      <w:ins w:id="166" w:author="Mohammad Meshbahur Rahman" w:date="2021-09-19T00:08:00Z">
        <w:r w:rsidR="00CE5162">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{"citationItems":[{"id":"ITEM-1","itemData":{"DOI":"https://doi.org/10.1002/hsr2.274","ISSN":"2398-8835","abstract":"Abstract Background and aims Realizing the transmission potential and the magnitude of the coronavirus disease 2019 (COVID-19) aids public health monitoring, strategies, and preparation. Two fundamental parameters, the basic reproduction number (R0) and case fatality rate (CFR) of COVID-19, help in this understanding process. The objective of this study was to estimate the R0 and CFR of COVID-19 and assess whether the parameters vary in different regions of the world. Methods We carried out a systematic review to find the reported estimates of the R0 and the CFR in articles from international databases between January 1 and August 31, 2020. Random-effect models and Forest plots were implemented to evaluate the mean effect size of R0 and the CFR. Furthermore, R0 and CFR of the studies were quantified based on geographic location, the tests/thousand population, and the median population age of the countries where the studies were conducted. To assess statistical heterogeneity among the selected articles, the I2 statistic and the Cochran's Q test were used. Results Forty-five studies involving R0 and 34 studies involving CFR were included. The pooled estimation of R0 was 2.69 (95% CI: 2.40, 2.98), and that of the CFR was 2.67 (2.25, 3.13). The CFR in different regions of the world varied significantly, from 2.49 (2.08, 2.94) in Asia to 3.40 (2.81, 4.04) in North America. We observed higher mean CFR values for the countries with lower tests (3.15 vs 2.16) and greater median population age (3.13 vs 2.27). However, R0 did not vary significantly in different regions of the world. Conclusions An R0 of 2.69 and a CFR of 2.67 indicate the severity of the COVID-19. Although R0 and CFR may vary over time, space, and demographics, we recommend considering these figures in control and prevention measures.","author":[{"dropping-particle":"","family":"Ahammed","given":"Tanvir","non-dropping-particle":"","parse-names":false,"suffix":""},{"dropping-particle":"","family":"Anjum","given":"Aniqua","non-dropping-particle":"","parse-names":false,"suffix":""},{"dropping-particle":"","family":"Rahman","given":"Mohammad Meshbahur","non-dropping-particle":"","parse-names":false,"suffix":""},{"dropping-particle":"","family":"Haider","given":"Najmul","non-dropping-particle":"","parse-names":false,"suffix":""},{"dropping-particle":"","family":"Kock","given":"Richard","non-dropping-particle":"","parse-names":false,"suffix":""},{"dropping-particle":"","family":"Uddin","given":"Md Jamal","non-dropping-particle":"","parse-names":false,"suffix":""}],"container-title":"Health Science Reports","id":"ITEM-1","issue":"2","issued":{"date-parts":[["2021","6"]]},"page":"e274","publisher":"John Wiley &amp; Sons, Ltd","title":"Estimation of novel coronavirus (COVID-19) reproduction number and case fatality rate: A systematic review and meta-analysis","type":"article-journal","volume":"4"},"uris":["http://www.mendeley.com/documents/?uuid=93eda2c4-6727-4ff8-84c8-94e01eff529a","http://www.mendeley.com/documents/?uuid=6b275929-6364-41bc-935e-481880f94036"]},{"id":"ITEM-2","itemData":{"DOI":"http://doi.org/10.31646/gbio.91","author":[{"dropping-particle":"","family":"Haque","given":"Mohammad Farhadul","non-dropping-particle":"","parse-names":false,"suffix":""},{"dropping-particle":"","family":"Rahman","given":"Mohammad Meshbahur","non-dropping-particle":"","parse-names":false,"suffix":""},{"dropping-particle":"","family":"Alif","given":"Sheikh M","non-dropping-particle":"","parse-names":false,"suffix":""},{"dropping-particle":"","family":"Akter","given":"Emily","non-dropping-particle":"","parse-names":false,"suffix":""},{"dropping-particle":"","family":"Barua","given":"Shomrita","non-dropping-particle":"","parse-names":false,"suffix":""},{"dropping-particle":"","family":"Paul","given":"Gowranga Kumar","non-dropping-particle":"","parse-names":false,"suffix":""},{"dropping-particle":"","family":"Haider","given":"Hajmul","non-dropping-particle":"","parse-names":false,"suffix":""}],"container-title":"Global Biosecurity","id":"ITEM-2","issue":"2","issued":{"date-parts":[["2021"]]},"title":"Estimation and prediction of doubling time for COVID-19 epidemic in Bangladesh: a modelling study of first 14 month’s daily confirmed new cases and deaths","type":"article-journal","volume":"3"},"uris":["http://www.mendeley.com/documents/?uuid=6d1c7bd2-42b7-48c2-abd5-c12be27212b1","http://www.mendeley.com/documents/?uuid=13ff66d9-415d-4e3c-8a8a-9fc31f905495"]},{"id":"ITEM-3","itemData":{"DOI":"https://doi.org/10.15167/2421-4248/jpmh2021.62.2.1946","author":[{"dropping-particle":"","family":"Rahman, MM Bhattacharjee","given":"B","non-dropping-particle":"","parse-names":false,"suffix":""},{"dropping-particle":"","family":"Farhana","given":"Z","non-dropping-particle":"","parse-names":false,"suffix":""},{"dropping-particle":"","family":"Hamiduzzaman, M Chowdhury","given":"MAB","non-dropping-particle":"","parse-names":false,"suffix":""},{"dropping-particle":"","family":"Hossain","given":"MS","non-dropping-particle":"","parse-names":false,"suffix":""},{"dropping-particle":"","family":"Siddiqee","given":"MH","non-dropping-particle":"","parse-names":false,"suffix":""},{"dropping-particle":"","family":"Islam","given":"Z","non-dropping-particle":"","parse-names":false,"suffix":""},{"dropping-particle":"","family":"Raheem","given":"E","non-dropping-particle":"","parse-names":false,"suffix":""},{"dropping-particle":"","family":"Uddin","given":"J","non-dropping-particle":"","parse-names":false,"suffix":""}],"container-title":"J Prev Med Hyg","id":"ITEM-3","issued":{"date-parts":[["2021"]]},"page":"E329-E371","title":"Age-related risk factors and severity of SARS-CoV-2 infection: a systematic review and meta-analysis.","type":"article-journal","volume":"62"},"uris":["http://www.mendeley.com/documents/?uuid=c70be282-dc84-450e-afe8-d008dcbdf096","http://www.mendeley.com/documents/?uuid=884dc13f-66e3-43d7-ab9b-30ddfca3cf61"]}],"mendeley":{"formattedCitation":"[2]–[4]","plainTextFormattedCitation":"[2]–[4]","previouslyFormattedCitation":"(2–4)"},"properties":{"noteIndex":0},"schema":"https://github.com/citation-style-language/schema/raw/master/csl-citation.json"}</w:instrText>
      </w:r>
      <w:r w:rsidR="00CE5162">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[2</w:t>
      </w:r>
      <w:del w:id="167" w:author="Microsoft account" w:date="2021-09-20T23:26:00Z">
        <w:r w:rsidR="002E73EE" w:rsidRPr="002E73EE" w:rsidDel="00AF2686">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168" w:author="Microsoft account" w:date="2021-09-20T23:26:00Z">
        <w:r w:rsidR="002E73EE" w:rsidRPr="002E73EE" w:rsidDel="00AF2686">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4]</w:t>
      </w:r>
      <w:ins w:id="169" w:author="Mohammad Meshbahur Rahman" w:date="2021-09-19T00:08:00Z">
        <w:r w:rsidR="00CE5162">
          <w:rPr>
            <w:rFonts w:ascii="Times New Roman" w:hAnsi="Times New Roman" w:cs="Times New Roman"/>
            <w:sz w:val="24"/>
            <w:szCs w:val="24"/>
          </w:rPr>
          <w:fldChar w:fldCharType="end"/>
        </w:r>
      </w:ins>
      <w:r w:rsidRPr="0085585E">
        <w:rPr>
          <w:rFonts w:ascii="Times New Roman" w:hAnsi="Times New Roman" w:cs="Times New Roman"/>
          <w:sz w:val="24"/>
          <w:szCs w:val="24"/>
        </w:rPr>
        <w:t xml:space="preserve">. </w:t>
      </w:r>
      <w:commentRangeStart w:id="170"/>
      <w:commentRangeStart w:id="171"/>
      <w:r w:rsidRPr="0085585E">
        <w:rPr>
          <w:rFonts w:ascii="Times New Roman" w:hAnsi="Times New Roman" w:cs="Times New Roman"/>
          <w:sz w:val="24"/>
          <w:szCs w:val="24"/>
        </w:rPr>
        <w:t>A</w:t>
      </w:r>
      <w:r w:rsidR="006C794B">
        <w:rPr>
          <w:rFonts w:ascii="Times New Roman" w:hAnsi="Times New Roman" w:cs="Times New Roman"/>
          <w:sz w:val="24"/>
          <w:szCs w:val="24"/>
        </w:rPr>
        <w:t>s of 7th September 2021, worldwide 221.93 million cases and 4.59 million</w:t>
      </w:r>
      <w:r w:rsidRPr="0085585E">
        <w:rPr>
          <w:rFonts w:ascii="Times New Roman" w:hAnsi="Times New Roman" w:cs="Times New Roman"/>
          <w:sz w:val="24"/>
          <w:szCs w:val="24"/>
        </w:rPr>
        <w:t xml:space="preserve"> deaths </w:t>
      </w:r>
      <w:del w:id="172" w:author="Mohammad Meshbahur Rahman" w:date="2021-09-11T00:31:00Z">
        <w:r w:rsidRPr="0085585E" w:rsidDel="00BD3B1D">
          <w:rPr>
            <w:rFonts w:ascii="Times New Roman" w:hAnsi="Times New Roman" w:cs="Times New Roman"/>
            <w:sz w:val="24"/>
            <w:szCs w:val="24"/>
          </w:rPr>
          <w:delText xml:space="preserve">have </w:delText>
        </w:r>
      </w:del>
      <w:ins w:id="173" w:author="Mohammad Meshbahur Rahman" w:date="2021-09-11T00:31:00Z">
        <w:r w:rsidR="00BD3B1D" w:rsidRPr="0085585E">
          <w:rPr>
            <w:rFonts w:ascii="Times New Roman" w:hAnsi="Times New Roman" w:cs="Times New Roman"/>
            <w:sz w:val="24"/>
            <w:szCs w:val="24"/>
          </w:rPr>
          <w:t>ha</w:t>
        </w:r>
        <w:r w:rsidR="00BD3B1D">
          <w:rPr>
            <w:rFonts w:ascii="Times New Roman" w:hAnsi="Times New Roman" w:cs="Times New Roman"/>
            <w:sz w:val="24"/>
            <w:szCs w:val="24"/>
          </w:rPr>
          <w:t>s</w:t>
        </w:r>
        <w:r w:rsidR="00BD3B1D"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been confirmed </w:t>
      </w:r>
      <w:del w:id="174" w:author="Mohammad Meshbahur Rahman" w:date="2021-09-11T00:30:00Z">
        <w:r w:rsidRPr="0085585E" w:rsidDel="00BD3B1D">
          <w:rPr>
            <w:rFonts w:ascii="Times New Roman" w:hAnsi="Times New Roman" w:cs="Times New Roman"/>
            <w:sz w:val="24"/>
            <w:szCs w:val="24"/>
          </w:rPr>
          <w:delText>by the W</w:delText>
        </w:r>
        <w:r w:rsidR="006C794B" w:rsidDel="00BD3B1D">
          <w:rPr>
            <w:rFonts w:ascii="Times New Roman" w:hAnsi="Times New Roman" w:cs="Times New Roman"/>
            <w:sz w:val="24"/>
            <w:szCs w:val="24"/>
          </w:rPr>
          <w:delText xml:space="preserve">HO </w:delText>
        </w:r>
      </w:del>
      <w:r w:rsidR="006C794B">
        <w:rPr>
          <w:rFonts w:ascii="Times New Roman" w:hAnsi="Times New Roman" w:cs="Times New Roman"/>
          <w:sz w:val="24"/>
          <w:szCs w:val="24"/>
        </w:rPr>
        <w:t xml:space="preserve">whereas only </w:t>
      </w:r>
      <w:del w:id="175" w:author="Mohammad Meshbahur Rahman" w:date="2021-09-11T00:31:00Z">
        <w:r w:rsidR="006C794B" w:rsidDel="00BD3B1D">
          <w:rPr>
            <w:rFonts w:ascii="Times New Roman" w:hAnsi="Times New Roman" w:cs="Times New Roman"/>
            <w:sz w:val="24"/>
            <w:szCs w:val="24"/>
          </w:rPr>
          <w:delText xml:space="preserve">and </w:delText>
        </w:r>
      </w:del>
      <w:r w:rsidR="006C794B">
        <w:rPr>
          <w:rFonts w:ascii="Times New Roman" w:hAnsi="Times New Roman" w:cs="Times New Roman"/>
          <w:sz w:val="24"/>
          <w:szCs w:val="24"/>
        </w:rPr>
        <w:t>5.6 billion</w:t>
      </w:r>
      <w:r w:rsidRPr="0085585E">
        <w:rPr>
          <w:rFonts w:ascii="Times New Roman" w:hAnsi="Times New Roman" w:cs="Times New Roman"/>
          <w:sz w:val="24"/>
          <w:szCs w:val="24"/>
        </w:rPr>
        <w:t xml:space="preserve"> vaccine</w:t>
      </w:r>
      <w:ins w:id="176" w:author="Mohammad Meshbahur Rahman" w:date="2021-09-11T00:31:00Z">
        <w:r w:rsidR="00BD3B1D">
          <w:rPr>
            <w:rFonts w:ascii="Times New Roman" w:hAnsi="Times New Roman" w:cs="Times New Roman"/>
            <w:sz w:val="24"/>
            <w:szCs w:val="24"/>
          </w:rPr>
          <w:t>s</w:t>
        </w:r>
      </w:ins>
      <w:r w:rsidRPr="0085585E">
        <w:rPr>
          <w:rFonts w:ascii="Times New Roman" w:hAnsi="Times New Roman" w:cs="Times New Roman"/>
          <w:sz w:val="24"/>
          <w:szCs w:val="24"/>
        </w:rPr>
        <w:t xml:space="preserve"> </w:t>
      </w:r>
      <w:del w:id="177" w:author="Mohammad Meshbahur Rahman" w:date="2021-09-11T00:31:00Z">
        <w:r w:rsidRPr="0085585E" w:rsidDel="00BD3B1D">
          <w:rPr>
            <w:rFonts w:ascii="Times New Roman" w:hAnsi="Times New Roman" w:cs="Times New Roman"/>
            <w:sz w:val="24"/>
            <w:szCs w:val="24"/>
          </w:rPr>
          <w:delText xml:space="preserve">does </w:delText>
        </w:r>
      </w:del>
      <w:ins w:id="178" w:author="Mohammad Meshbahur Rahman" w:date="2021-09-11T00:31:00Z">
        <w:r w:rsidR="00BD3B1D">
          <w:rPr>
            <w:rFonts w:ascii="Times New Roman" w:hAnsi="Times New Roman" w:cs="Times New Roman"/>
            <w:sz w:val="24"/>
            <w:szCs w:val="24"/>
          </w:rPr>
          <w:t>ha</w:t>
        </w:r>
      </w:ins>
      <w:ins w:id="179" w:author="Mohammad Meshbahur Rahman" w:date="2021-09-11T00:32:00Z">
        <w:r w:rsidR="00BD3B1D">
          <w:rPr>
            <w:rFonts w:ascii="Times New Roman" w:hAnsi="Times New Roman" w:cs="Times New Roman"/>
            <w:sz w:val="24"/>
            <w:szCs w:val="24"/>
          </w:rPr>
          <w:t xml:space="preserve">s </w:t>
        </w:r>
        <w:del w:id="180" w:author="Microsoft account" w:date="2021-09-11T12:23:00Z">
          <w:r w:rsidR="00BD3B1D" w:rsidDel="00B83357">
            <w:rPr>
              <w:rFonts w:ascii="Times New Roman" w:hAnsi="Times New Roman" w:cs="Times New Roman"/>
              <w:sz w:val="24"/>
              <w:szCs w:val="24"/>
            </w:rPr>
            <w:delText>beed</w:delText>
          </w:r>
        </w:del>
      </w:ins>
      <w:ins w:id="181" w:author="Microsoft account" w:date="2021-09-11T12:23:00Z">
        <w:r w:rsidR="00B83357">
          <w:rPr>
            <w:rFonts w:ascii="Times New Roman" w:hAnsi="Times New Roman" w:cs="Times New Roman"/>
            <w:sz w:val="24"/>
            <w:szCs w:val="24"/>
          </w:rPr>
          <w:t>been</w:t>
        </w:r>
      </w:ins>
      <w:ins w:id="182" w:author="Mohammad Meshbahur Rahman" w:date="2021-09-11T00:31:00Z">
        <w:r w:rsidR="00BD3B1D"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reported by the WHO. </w:t>
      </w:r>
      <w:commentRangeEnd w:id="170"/>
      <w:r w:rsidR="00C241A1">
        <w:rPr>
          <w:rStyle w:val="CommentReference"/>
          <w:rFonts w:ascii="Calibri" w:eastAsia="Calibri" w:hAnsi="Calibri" w:cs="Times New Roman"/>
          <w:lang w:val="en-MY"/>
        </w:rPr>
        <w:commentReference w:id="170"/>
      </w:r>
      <w:commentRangeEnd w:id="171"/>
      <w:r w:rsidR="00B83357">
        <w:rPr>
          <w:rStyle w:val="CommentReference"/>
          <w:rFonts w:ascii="Calibri" w:eastAsia="Calibri" w:hAnsi="Calibri" w:cs="Times New Roman"/>
          <w:lang w:val="en-MY"/>
        </w:rPr>
        <w:commentReference w:id="171"/>
      </w:r>
      <w:ins w:id="183" w:author="Mohammad Meshbahur Rahman" w:date="2021-09-11T00:34:00Z">
        <w:r w:rsidR="00BD3B1D">
          <w:rPr>
            <w:rFonts w:ascii="Times New Roman" w:hAnsi="Times New Roman" w:cs="Times New Roman"/>
            <w:sz w:val="24"/>
            <w:szCs w:val="24"/>
          </w:rPr>
          <w:t xml:space="preserve">In </w:t>
        </w:r>
      </w:ins>
      <w:commentRangeStart w:id="184"/>
      <w:commentRangeStart w:id="185"/>
      <w:r w:rsidRPr="0085585E">
        <w:rPr>
          <w:rFonts w:ascii="Times New Roman" w:hAnsi="Times New Roman" w:cs="Times New Roman"/>
          <w:sz w:val="24"/>
          <w:szCs w:val="24"/>
        </w:rPr>
        <w:t>A</w:t>
      </w:r>
      <w:r w:rsidR="006C794B">
        <w:rPr>
          <w:rFonts w:ascii="Times New Roman" w:hAnsi="Times New Roman" w:cs="Times New Roman"/>
          <w:sz w:val="24"/>
          <w:szCs w:val="24"/>
        </w:rPr>
        <w:t>sia and south</w:t>
      </w:r>
      <w:del w:id="186" w:author="Mohammad Meshbahur Rahman" w:date="2021-09-11T00:34:00Z">
        <w:r w:rsidR="006C794B" w:rsidDel="00BD3B1D">
          <w:rPr>
            <w:rFonts w:ascii="Times New Roman" w:hAnsi="Times New Roman" w:cs="Times New Roman"/>
            <w:sz w:val="24"/>
            <w:szCs w:val="24"/>
          </w:rPr>
          <w:delText>-</w:delText>
        </w:r>
      </w:del>
      <w:r w:rsidR="006C794B">
        <w:rPr>
          <w:rFonts w:ascii="Times New Roman" w:hAnsi="Times New Roman" w:cs="Times New Roman"/>
          <w:sz w:val="24"/>
          <w:szCs w:val="24"/>
        </w:rPr>
        <w:t>east Asia</w:t>
      </w:r>
      <w:ins w:id="187" w:author="Mohammad Meshbahur Rahman" w:date="2021-09-11T00:35:00Z">
        <w:r w:rsidR="00BD3B1D">
          <w:rPr>
            <w:rFonts w:ascii="Times New Roman" w:hAnsi="Times New Roman" w:cs="Times New Roman"/>
            <w:sz w:val="24"/>
            <w:szCs w:val="24"/>
          </w:rPr>
          <w:t>,</w:t>
        </w:r>
      </w:ins>
      <w:r w:rsidRPr="0085585E">
        <w:rPr>
          <w:rFonts w:ascii="Times New Roman" w:hAnsi="Times New Roman" w:cs="Times New Roman"/>
          <w:sz w:val="24"/>
          <w:szCs w:val="24"/>
        </w:rPr>
        <w:t xml:space="preserve"> </w:t>
      </w:r>
      <w:del w:id="188" w:author="Mohammad Meshbahur Rahman" w:date="2021-09-11T00:35:00Z">
        <w:r w:rsidRPr="0085585E" w:rsidDel="00BD3B1D">
          <w:rPr>
            <w:rFonts w:ascii="Times New Roman" w:hAnsi="Times New Roman" w:cs="Times New Roman"/>
            <w:sz w:val="24"/>
            <w:szCs w:val="24"/>
          </w:rPr>
          <w:delText>ha</w:delText>
        </w:r>
      </w:del>
      <w:del w:id="189" w:author="Mohammad Meshbahur Rahman" w:date="2021-09-11T00:32:00Z">
        <w:r w:rsidRPr="0085585E" w:rsidDel="00BD3B1D">
          <w:rPr>
            <w:rFonts w:ascii="Times New Roman" w:hAnsi="Times New Roman" w:cs="Times New Roman"/>
            <w:sz w:val="24"/>
            <w:szCs w:val="24"/>
          </w:rPr>
          <w:delText>ve</w:delText>
        </w:r>
      </w:del>
      <w:del w:id="190" w:author="Mohammad Meshbahur Rahman" w:date="2021-09-11T00:35:00Z">
        <w:r w:rsidRPr="0085585E" w:rsidDel="00BD3B1D">
          <w:rPr>
            <w:rFonts w:ascii="Times New Roman" w:hAnsi="Times New Roman" w:cs="Times New Roman"/>
            <w:sz w:val="24"/>
            <w:szCs w:val="24"/>
          </w:rPr>
          <w:delText xml:space="preserve"> reported </w:delText>
        </w:r>
      </w:del>
      <w:del w:id="191" w:author="Mohammad Meshbahur Rahman" w:date="2021-09-11T00:33:00Z">
        <w:r w:rsidRPr="0085585E" w:rsidDel="00BD3B1D">
          <w:rPr>
            <w:rFonts w:ascii="Times New Roman" w:hAnsi="Times New Roman" w:cs="Times New Roman"/>
            <w:sz w:val="24"/>
            <w:szCs w:val="24"/>
          </w:rPr>
          <w:delText>confirmed cases aroun</w:delText>
        </w:r>
        <w:r w:rsidR="006C794B" w:rsidDel="00BD3B1D">
          <w:rPr>
            <w:rFonts w:ascii="Times New Roman" w:hAnsi="Times New Roman" w:cs="Times New Roman"/>
            <w:sz w:val="24"/>
            <w:szCs w:val="24"/>
          </w:rPr>
          <w:delText xml:space="preserve">d the globe with </w:delText>
        </w:r>
      </w:del>
      <w:r w:rsidR="006C794B">
        <w:rPr>
          <w:rFonts w:ascii="Times New Roman" w:hAnsi="Times New Roman" w:cs="Times New Roman"/>
          <w:sz w:val="24"/>
          <w:szCs w:val="24"/>
        </w:rPr>
        <w:t>over 71.96 million and 37.34 million</w:t>
      </w:r>
      <w:ins w:id="192" w:author="Mohammad Meshbahur Rahman" w:date="2021-09-11T00:33:00Z">
        <w:r w:rsidR="00BD3B1D">
          <w:rPr>
            <w:rFonts w:ascii="Times New Roman" w:hAnsi="Times New Roman" w:cs="Times New Roman"/>
            <w:sz w:val="24"/>
            <w:szCs w:val="24"/>
          </w:rPr>
          <w:t xml:space="preserve"> confirmed</w:t>
        </w:r>
      </w:ins>
      <w:del w:id="193" w:author="Mohammad Meshbahur Rahman" w:date="2021-09-11T00:33:00Z">
        <w:r w:rsidRPr="0085585E" w:rsidDel="00BD3B1D">
          <w:rPr>
            <w:rFonts w:ascii="Times New Roman" w:hAnsi="Times New Roman" w:cs="Times New Roman"/>
            <w:sz w:val="24"/>
            <w:szCs w:val="24"/>
          </w:rPr>
          <w:delText>,</w:delText>
        </w:r>
      </w:del>
      <w:ins w:id="194" w:author="Mohammad Meshbahur Rahman" w:date="2021-09-11T00:33:00Z">
        <w:r w:rsidR="00BD3B1D">
          <w:rPr>
            <w:rFonts w:ascii="Times New Roman" w:hAnsi="Times New Roman" w:cs="Times New Roman"/>
            <w:sz w:val="24"/>
            <w:szCs w:val="24"/>
          </w:rPr>
          <w:t xml:space="preserve"> cases</w:t>
        </w:r>
      </w:ins>
      <w:ins w:id="195" w:author="Mohammad Meshbahur Rahman" w:date="2021-09-11T00:35:00Z">
        <w:r w:rsidR="00BD3B1D">
          <w:rPr>
            <w:rFonts w:ascii="Times New Roman" w:hAnsi="Times New Roman" w:cs="Times New Roman"/>
            <w:sz w:val="24"/>
            <w:szCs w:val="24"/>
          </w:rPr>
          <w:t xml:space="preserve"> has been</w:t>
        </w:r>
      </w:ins>
      <w:r w:rsidRPr="0085585E">
        <w:rPr>
          <w:rFonts w:ascii="Times New Roman" w:hAnsi="Times New Roman" w:cs="Times New Roman"/>
          <w:sz w:val="24"/>
          <w:szCs w:val="24"/>
        </w:rPr>
        <w:t xml:space="preserve"> respectively</w:t>
      </w:r>
      <w:ins w:id="196" w:author="Microsoft account" w:date="2021-09-20T23:26:00Z">
        <w:r w:rsidR="00AF2686">
          <w:rPr>
            <w:rFonts w:ascii="Times New Roman" w:hAnsi="Times New Roman" w:cs="Times New Roman"/>
            <w:sz w:val="24"/>
            <w:szCs w:val="24"/>
          </w:rPr>
          <w:t xml:space="preserve"> </w:t>
        </w:r>
      </w:ins>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who.int/publications/m/item/weekly-operational-update-on-covid-19---19-april-2021","accessed":{"date-parts":[["2021","9","7"]]},"author":[{"dropping-particle":"","family":"WHO","given":"","non-dropping-particle":"","parse-names":false,"suffix":""}],"id":"ITEM-1","issued":{"date-parts":[["2021"]]},"title":"Weekly operational update on COVID-19 - 19 April 2021","type":"webpage"},"uris":["http://www.mendeley.com/documents/?uuid=889dc388-65fd-3f65-9b6b-9bba1315b210","http://www.mendeley.com/documents/?uuid=6da0b901-9315-406c-808a-c19dd19dab2e"]}],"mendeley":{"formattedCitation":"[5]","plainTextFormattedCitation":"[5]","previouslyFormattedCitation":"(5)"},"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xml:space="preserve">. </w:t>
      </w:r>
      <w:commentRangeEnd w:id="184"/>
      <w:r w:rsidR="00C241A1">
        <w:rPr>
          <w:rStyle w:val="CommentReference"/>
          <w:rFonts w:ascii="Calibri" w:eastAsia="Calibri" w:hAnsi="Calibri" w:cs="Times New Roman"/>
          <w:lang w:val="en-MY"/>
        </w:rPr>
        <w:commentReference w:id="184"/>
      </w:r>
      <w:commentRangeEnd w:id="185"/>
      <w:r w:rsidR="00B83357">
        <w:rPr>
          <w:rStyle w:val="CommentReference"/>
          <w:rFonts w:ascii="Calibri" w:eastAsia="Calibri" w:hAnsi="Calibri" w:cs="Times New Roman"/>
          <w:lang w:val="en-MY"/>
        </w:rPr>
        <w:commentReference w:id="185"/>
      </w:r>
      <w:r w:rsidRPr="0085585E">
        <w:rPr>
          <w:rFonts w:ascii="Times New Roman" w:hAnsi="Times New Roman" w:cs="Times New Roman"/>
          <w:sz w:val="24"/>
          <w:szCs w:val="24"/>
        </w:rPr>
        <w:t>On 25 January 2020, Malaysia reported the first coronavirus case</w:t>
      </w:r>
      <w:ins w:id="197" w:author="Microsoft account" w:date="2021-09-20T23:27:00Z">
        <w:r w:rsidR="00AF2686">
          <w:rPr>
            <w:rFonts w:ascii="Times New Roman" w:hAnsi="Times New Roman" w:cs="Times New Roman"/>
            <w:sz w:val="24"/>
            <w:szCs w:val="24"/>
          </w:rPr>
          <w:t xml:space="preserve"> </w:t>
        </w:r>
      </w:ins>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reuters.com/article/china-health-malaysia/malaysia-confirms-first-cases-of-coronavirus-infection-idUSL4N29U03A","accessed":{"date-parts":[["2021","9","7"]]},"author":[{"dropping-particle":"","family":"Reuters","given":"","non-dropping-particle":"","parse-names":false,"suffix":""}],"id":"ITEM-1","issued":{"date-parts":[["2020"]]},"title":"Malaysia confirms first cases of coronavirus infection | Reuters","type":"webpage"},"uris":["http://www.mendeley.com/documents/?uuid=21ff1bda-0798-380c-ba89-45efa440db27","http://www.mendeley.com/documents/?uuid=9ad6ef51-10b7-442b-ad16-6ebce62befe3"]}],"mendeley":{"formattedCitation":"[6]","plainTextFormattedCitation":"[6]","previouslyFormattedCitation":"(6)"},"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[6]</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On 17 March 2020, the first two COVID-19 deaths were confirmed by the Malaysian government</w:t>
      </w:r>
      <w:ins w:id="198" w:author="Microsoft account" w:date="2021-09-20T23:27:00Z">
        <w:r w:rsidR="00AF2686">
          <w:rPr>
            <w:rFonts w:ascii="Times New Roman" w:hAnsi="Times New Roman" w:cs="Times New Roman"/>
            <w:sz w:val="24"/>
            <w:szCs w:val="24"/>
          </w:rPr>
          <w:t xml:space="preserve"> </w:t>
        </w:r>
      </w:ins>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{"citationItems":[{"id":"ITEM-1","itemData":{"URL":"https://www.nst.com.my/news/nation/2020/03/575451/malaysia-records-first-two-covid-19-deaths-cases-soar-673","accessed":{"date-parts":[["2021","9","7"]]},"author":[{"dropping-particle":"","family":"Times","given":"New straits","non-dropping-particle":"","parse-names":false,"suffix":""}],"id":"ITEM-1","issued":{"date-parts":[["2020"]]},"title":"Malaysia records first two Covid-19 deaths; cases soar to 673","type":"webpage"},"uris":["http://www.mendeley.com/documents/?uuid=a244edf8-611c-394c-b886-69f840736239","http://www.mendeley.com/documents/?uuid=611fe15c-a7fb-447a-a3f8-d83d9b8a9619"]}],"mendeley":{"formattedCitation":"[7]","plainTextFormattedCitation":"[7]","previouslyFormattedCitation":"(7)"},"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[7]</w:t>
      </w:r>
      <w:r w:rsidRPr="0085585E">
        <w:rPr>
          <w:rFonts w:ascii="Times New Roman" w:hAnsi="Times New Roman" w:cs="Times New Roman"/>
          <w:sz w:val="24"/>
          <w:szCs w:val="24"/>
        </w:rPr>
        <w:fldChar w:fldCharType="end"/>
      </w:r>
      <w:r w:rsidR="00A53766">
        <w:rPr>
          <w:rFonts w:ascii="Times New Roman" w:hAnsi="Times New Roman" w:cs="Times New Roman"/>
          <w:sz w:val="24"/>
          <w:szCs w:val="24"/>
        </w:rPr>
        <w:t>.</w:t>
      </w:r>
      <w:r w:rsidRPr="0085585E">
        <w:rPr>
          <w:rFonts w:ascii="Times New Roman" w:hAnsi="Times New Roman" w:cs="Times New Roman"/>
          <w:sz w:val="24"/>
          <w:szCs w:val="24"/>
        </w:rPr>
        <w:t xml:space="preserve"> </w:t>
      </w:r>
      <w:ins w:id="199" w:author="Mohammad Meshbahur Rahman" w:date="2021-09-11T00:40:00Z">
        <w:r w:rsidR="004E16F1">
          <w:rPr>
            <w:rFonts w:ascii="Times New Roman" w:hAnsi="Times New Roman" w:cs="Times New Roman"/>
            <w:sz w:val="24"/>
            <w:szCs w:val="24"/>
          </w:rPr>
          <w:t xml:space="preserve">As of </w:t>
        </w:r>
      </w:ins>
      <w:ins w:id="200" w:author="Mohammad Meshbahur Rahman" w:date="2021-09-11T00:41:00Z">
        <w:r w:rsidR="004E16F1">
          <w:rPr>
            <w:rFonts w:ascii="Times New Roman" w:hAnsi="Times New Roman" w:cs="Times New Roman"/>
            <w:sz w:val="24"/>
            <w:szCs w:val="24"/>
          </w:rPr>
          <w:t>11</w:t>
        </w:r>
      </w:ins>
      <w:ins w:id="201" w:author="Mohammad Meshbahur Rahman" w:date="2021-09-11T00:43:00Z">
        <w:r w:rsidR="004E16F1" w:rsidRPr="004E16F1">
          <w:rPr>
            <w:rFonts w:ascii="Times New Roman" w:hAnsi="Times New Roman" w:cs="Times New Roman"/>
            <w:sz w:val="24"/>
            <w:szCs w:val="24"/>
            <w:vertAlign w:val="superscript"/>
            <w:rPrChange w:id="202" w:author="Mohammad Meshbahur Rahman" w:date="2021-09-11T00:43:00Z">
              <w:rPr>
                <w:rFonts w:ascii="Times New Roman" w:hAnsi="Times New Roman" w:cs="Times New Roman"/>
                <w:sz w:val="24"/>
                <w:szCs w:val="24"/>
              </w:rPr>
            </w:rPrChange>
          </w:rPr>
          <w:t>th</w:t>
        </w:r>
        <w:r w:rsidR="004E16F1">
          <w:rPr>
            <w:rFonts w:ascii="Times New Roman" w:hAnsi="Times New Roman" w:cs="Times New Roman"/>
            <w:sz w:val="24"/>
            <w:szCs w:val="24"/>
          </w:rPr>
          <w:t xml:space="preserve"> </w:t>
        </w:r>
      </w:ins>
      <w:ins w:id="203" w:author="Mohammad Meshbahur Rahman" w:date="2021-09-11T00:41:00Z">
        <w:r w:rsidR="004E16F1">
          <w:rPr>
            <w:rFonts w:ascii="Times New Roman" w:hAnsi="Times New Roman" w:cs="Times New Roman"/>
            <w:sz w:val="24"/>
            <w:szCs w:val="24"/>
          </w:rPr>
          <w:t>September 20</w:t>
        </w:r>
      </w:ins>
      <w:commentRangeStart w:id="204"/>
      <w:commentRangeStart w:id="205"/>
      <w:del w:id="206" w:author="Mohammad Meshbahur Rahman" w:date="2021-09-11T00:38:00Z">
        <w:r w:rsidRPr="0085585E" w:rsidDel="00BD3B1D">
          <w:rPr>
            <w:rFonts w:ascii="Times New Roman" w:hAnsi="Times New Roman" w:cs="Times New Roman"/>
            <w:sz w:val="24"/>
            <w:szCs w:val="24"/>
          </w:rPr>
          <w:delText>From 25 January 2020 up till now</w:delText>
        </w:r>
      </w:del>
      <w:ins w:id="207" w:author="Mohammad Meshbahur Rahman" w:date="2021-09-11T00:41:00Z">
        <w:r w:rsidR="004E16F1">
          <w:rPr>
            <w:rFonts w:ascii="Times New Roman" w:hAnsi="Times New Roman" w:cs="Times New Roman"/>
            <w:sz w:val="24"/>
            <w:szCs w:val="24"/>
          </w:rPr>
          <w:t xml:space="preserve">21, </w:t>
        </w:r>
      </w:ins>
      <w:del w:id="208" w:author="Mohammad Meshbahur Rahman" w:date="2021-09-11T00:41:00Z">
        <w:r w:rsidRPr="0085585E" w:rsidDel="004E16F1">
          <w:rPr>
            <w:rFonts w:ascii="Times New Roman" w:hAnsi="Times New Roman" w:cs="Times New Roman"/>
            <w:sz w:val="24"/>
            <w:szCs w:val="24"/>
          </w:rPr>
          <w:delText xml:space="preserve">, </w:delText>
        </w:r>
      </w:del>
      <w:r w:rsidRPr="0085585E">
        <w:rPr>
          <w:rFonts w:ascii="Times New Roman" w:hAnsi="Times New Roman" w:cs="Times New Roman"/>
          <w:sz w:val="24"/>
          <w:szCs w:val="24"/>
        </w:rPr>
        <w:t xml:space="preserve">Malaysia </w:t>
      </w:r>
      <w:r w:rsidR="006C794B">
        <w:rPr>
          <w:rFonts w:ascii="Times New Roman" w:hAnsi="Times New Roman" w:cs="Times New Roman"/>
          <w:sz w:val="24"/>
          <w:szCs w:val="24"/>
        </w:rPr>
        <w:t xml:space="preserve">has </w:t>
      </w:r>
      <w:del w:id="209" w:author="Mohammad Meshbahur Rahman" w:date="2021-09-11T00:38:00Z">
        <w:r w:rsidR="006C794B" w:rsidDel="00BD3B1D">
          <w:rPr>
            <w:rFonts w:ascii="Times New Roman" w:hAnsi="Times New Roman" w:cs="Times New Roman"/>
            <w:sz w:val="24"/>
            <w:szCs w:val="24"/>
          </w:rPr>
          <w:delText xml:space="preserve">reported </w:delText>
        </w:r>
      </w:del>
      <w:ins w:id="210" w:author="Mohammad Meshbahur Rahman" w:date="2021-09-11T00:38:00Z">
        <w:r w:rsidR="00BD3B1D">
          <w:rPr>
            <w:rFonts w:ascii="Times New Roman" w:hAnsi="Times New Roman" w:cs="Times New Roman"/>
            <w:sz w:val="24"/>
            <w:szCs w:val="24"/>
          </w:rPr>
          <w:t xml:space="preserve">experienced </w:t>
        </w:r>
      </w:ins>
      <w:del w:id="211" w:author="Mohammad Meshbahur Rahman" w:date="2021-09-11T00:41:00Z">
        <w:r w:rsidR="006C794B" w:rsidDel="004E16F1">
          <w:rPr>
            <w:rFonts w:ascii="Times New Roman" w:hAnsi="Times New Roman" w:cs="Times New Roman"/>
            <w:sz w:val="24"/>
            <w:szCs w:val="24"/>
          </w:rPr>
          <w:delText xml:space="preserve">more than </w:delText>
        </w:r>
      </w:del>
      <w:r w:rsidR="006C794B">
        <w:rPr>
          <w:rFonts w:ascii="Times New Roman" w:hAnsi="Times New Roman" w:cs="Times New Roman"/>
          <w:sz w:val="24"/>
          <w:szCs w:val="24"/>
        </w:rPr>
        <w:t>1.</w:t>
      </w:r>
      <w:del w:id="212" w:author="Mohammad Meshbahur Rahman" w:date="2021-09-11T00:38:00Z">
        <w:r w:rsidR="006C794B" w:rsidDel="00BD3B1D">
          <w:rPr>
            <w:rFonts w:ascii="Times New Roman" w:hAnsi="Times New Roman" w:cs="Times New Roman"/>
            <w:sz w:val="24"/>
            <w:szCs w:val="24"/>
          </w:rPr>
          <w:delText xml:space="preserve">88 </w:delText>
        </w:r>
      </w:del>
      <w:ins w:id="213" w:author="Mohammad Meshbahur Rahman" w:date="2021-09-11T00:38:00Z">
        <w:r w:rsidR="00BD3B1D">
          <w:rPr>
            <w:rFonts w:ascii="Times New Roman" w:hAnsi="Times New Roman" w:cs="Times New Roman"/>
            <w:sz w:val="24"/>
            <w:szCs w:val="24"/>
          </w:rPr>
          <w:t xml:space="preserve">92 </w:t>
        </w:r>
      </w:ins>
      <w:r w:rsidR="006C794B">
        <w:rPr>
          <w:rFonts w:ascii="Times New Roman" w:hAnsi="Times New Roman" w:cs="Times New Roman"/>
          <w:sz w:val="24"/>
          <w:szCs w:val="24"/>
        </w:rPr>
        <w:t>million</w:t>
      </w:r>
      <w:r w:rsidRPr="0085585E">
        <w:rPr>
          <w:rFonts w:ascii="Times New Roman" w:hAnsi="Times New Roman" w:cs="Times New Roman"/>
          <w:sz w:val="24"/>
          <w:szCs w:val="24"/>
        </w:rPr>
        <w:t xml:space="preserve"> positiv</w:t>
      </w:r>
      <w:r w:rsidR="006C794B">
        <w:rPr>
          <w:rFonts w:ascii="Times New Roman" w:hAnsi="Times New Roman" w:cs="Times New Roman"/>
          <w:sz w:val="24"/>
          <w:szCs w:val="24"/>
        </w:rPr>
        <w:t xml:space="preserve">e cases including </w:t>
      </w:r>
      <w:commentRangeStart w:id="214"/>
      <w:commentRangeStart w:id="215"/>
      <w:del w:id="216" w:author="Mohammad Meshbahur Rahman" w:date="2021-09-11T00:42:00Z">
        <w:r w:rsidR="006C794B" w:rsidDel="004E16F1">
          <w:rPr>
            <w:rFonts w:ascii="Times New Roman" w:hAnsi="Times New Roman" w:cs="Times New Roman"/>
            <w:sz w:val="24"/>
            <w:szCs w:val="24"/>
          </w:rPr>
          <w:delText>18</w:delText>
        </w:r>
      </w:del>
      <w:ins w:id="217" w:author="Mohammad Meshbahur Rahman" w:date="2021-09-11T00:42:00Z">
        <w:r w:rsidR="004E16F1">
          <w:rPr>
            <w:rFonts w:ascii="Times New Roman" w:hAnsi="Times New Roman" w:cs="Times New Roman"/>
            <w:sz w:val="24"/>
            <w:szCs w:val="24"/>
          </w:rPr>
          <w:t>19</w:t>
        </w:r>
      </w:ins>
      <w:r w:rsidR="006C794B">
        <w:rPr>
          <w:rFonts w:ascii="Times New Roman" w:hAnsi="Times New Roman" w:cs="Times New Roman"/>
          <w:sz w:val="24"/>
          <w:szCs w:val="24"/>
        </w:rPr>
        <w:t>,</w:t>
      </w:r>
      <w:del w:id="218" w:author="Mohammad Meshbahur Rahman" w:date="2021-09-11T00:42:00Z">
        <w:r w:rsidR="006C794B" w:rsidDel="004E16F1">
          <w:rPr>
            <w:rFonts w:ascii="Times New Roman" w:hAnsi="Times New Roman" w:cs="Times New Roman"/>
            <w:sz w:val="24"/>
            <w:szCs w:val="24"/>
          </w:rPr>
          <w:delText>802</w:delText>
        </w:r>
        <w:r w:rsidRPr="0085585E" w:rsidDel="004E16F1">
          <w:rPr>
            <w:rFonts w:ascii="Times New Roman" w:hAnsi="Times New Roman" w:cs="Times New Roman"/>
            <w:sz w:val="24"/>
            <w:szCs w:val="24"/>
          </w:rPr>
          <w:delText xml:space="preserve"> </w:delText>
        </w:r>
      </w:del>
      <w:ins w:id="219" w:author="Mohammad Meshbahur Rahman" w:date="2021-09-11T00:42:00Z">
        <w:r w:rsidR="004E16F1">
          <w:rPr>
            <w:rFonts w:ascii="Times New Roman" w:hAnsi="Times New Roman" w:cs="Times New Roman"/>
            <w:sz w:val="24"/>
            <w:szCs w:val="24"/>
          </w:rPr>
          <w:t>486</w:t>
        </w:r>
        <w:r w:rsidR="004E16F1" w:rsidRPr="0085585E">
          <w:rPr>
            <w:rFonts w:ascii="Times New Roman" w:hAnsi="Times New Roman" w:cs="Times New Roman"/>
            <w:sz w:val="24"/>
            <w:szCs w:val="24"/>
          </w:rPr>
          <w:t xml:space="preserve"> </w:t>
        </w:r>
        <w:commentRangeEnd w:id="214"/>
        <w:r w:rsidR="004E16F1">
          <w:rPr>
            <w:rStyle w:val="CommentReference"/>
            <w:rFonts w:ascii="Calibri" w:eastAsia="Calibri" w:hAnsi="Calibri" w:cs="Times New Roman"/>
            <w:lang w:val="en-MY"/>
          </w:rPr>
          <w:commentReference w:id="214"/>
        </w:r>
      </w:ins>
      <w:commentRangeEnd w:id="215"/>
      <w:r w:rsidR="00B83357">
        <w:rPr>
          <w:rStyle w:val="CommentReference"/>
          <w:rFonts w:ascii="Calibri" w:eastAsia="Calibri" w:hAnsi="Calibri" w:cs="Times New Roman"/>
          <w:lang w:val="en-MY"/>
        </w:rPr>
        <w:commentReference w:id="215"/>
      </w:r>
      <w:r w:rsidRPr="0085585E">
        <w:rPr>
          <w:rFonts w:ascii="Times New Roman" w:hAnsi="Times New Roman" w:cs="Times New Roman"/>
          <w:sz w:val="24"/>
          <w:szCs w:val="24"/>
        </w:rPr>
        <w:t>death</w:t>
      </w:r>
      <w:commentRangeEnd w:id="204"/>
      <w:r w:rsidR="00C241A1">
        <w:rPr>
          <w:rStyle w:val="CommentReference"/>
          <w:rFonts w:ascii="Calibri" w:eastAsia="Calibri" w:hAnsi="Calibri" w:cs="Times New Roman"/>
          <w:lang w:val="en-MY"/>
        </w:rPr>
        <w:commentReference w:id="204"/>
      </w:r>
      <w:commentRangeEnd w:id="205"/>
      <w:r w:rsidR="00B83357">
        <w:rPr>
          <w:rStyle w:val="CommentReference"/>
          <w:rFonts w:ascii="Calibri" w:eastAsia="Calibri" w:hAnsi="Calibri" w:cs="Times New Roman"/>
          <w:lang w:val="en-MY"/>
        </w:rPr>
        <w:commentReference w:id="205"/>
      </w:r>
      <w:r w:rsidRPr="0085585E">
        <w:rPr>
          <w:rFonts w:ascii="Times New Roman" w:hAnsi="Times New Roman" w:cs="Times New Roman"/>
          <w:sz w:val="24"/>
          <w:szCs w:val="24"/>
        </w:rPr>
        <w:t>s</w:t>
      </w:r>
      <w:ins w:id="220" w:author="Microsoft account" w:date="2021-09-20T23:27:00Z">
        <w:r w:rsidR="00AF2686">
          <w:rPr>
            <w:rFonts w:ascii="Times New Roman" w:hAnsi="Times New Roman" w:cs="Times New Roman"/>
            <w:sz w:val="24"/>
            <w:szCs w:val="24"/>
          </w:rPr>
          <w:t xml:space="preserve"> </w:t>
        </w:r>
      </w:ins>
      <w:ins w:id="221" w:author="Microsoft account" w:date="2021-09-11T12:29:00Z">
        <w:r w:rsidR="00B83357">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URL":"https://covid19.who.int/region/wpro/country/my","accessed":{"date-parts":[["2021","9","11"]]},"author":[{"dropping-particle":"","family":"WHO","given":"","non-dropping-particle":"","parse-names":false,"suffix":""}],"id":"ITEM-1","issued":{"date-parts":[["0"]]},"title":"Malaysia: WHO Coronavirus Disease (COVID-19) Dashboard With Vaccination Data | WHO Coronavirus (COVID-19) Dashboard With Vaccination Data","type":"webpage"},"uris":["http://www.mendeley.com/documents/?uuid=882db36d-57ab-3c68-b915-085d6be0194f","http://www.mendeley.com/documents/?uuid=f865ff67-cfef-4946-992a-61bf3761ee7f"]}],"mendeley":{"formattedCitation":"[8]","plainTextFormattedCitation":"[8]","previouslyFormattedCitation":"(8)"},"properties":{"noteIndex":0},"schema":"https://github.com/citation-style-language/schema/raw/master/csl-citation.json"}</w:instrText>
      </w:r>
      <w:r w:rsidR="00B8335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[8]</w:t>
      </w:r>
      <w:ins w:id="222" w:author="Microsoft account" w:date="2021-09-11T12:29:00Z">
        <w:r w:rsidR="00B83357">
          <w:rPr>
            <w:rFonts w:ascii="Times New Roman" w:hAnsi="Times New Roman" w:cs="Times New Roman"/>
            <w:sz w:val="24"/>
            <w:szCs w:val="24"/>
          </w:rPr>
          <w:fldChar w:fldCharType="end"/>
        </w:r>
      </w:ins>
      <w:del w:id="223" w:author="Microsoft account" w:date="2021-09-11T12:28:00Z">
        <w:r w:rsidRPr="0085585E" w:rsidDel="00B83357">
          <w:rPr>
            <w:rFonts w:ascii="Times New Roman" w:hAnsi="Times New Roman" w:cs="Times New Roman"/>
            <w:sz w:val="24"/>
            <w:szCs w:val="24"/>
          </w:rPr>
          <w:fldChar w:fldCharType="begin" w:fldLock="1"/>
        </w:r>
        <w:r w:rsidR="00487F69" w:rsidRPr="0085585E" w:rsidDel="00B83357">
          <w:rPr>
            <w:rFonts w:ascii="Times New Roman" w:hAnsi="Times New Roman" w:cs="Times New Roman"/>
            <w:sz w:val="24"/>
            <w:szCs w:val="24"/>
          </w:rPr>
          <w:delInstrText>ADDIN CSL_CITATION {"citationItems":[{"id":"ITEM-1","itemData":{"URL":"https://covid19.who.int/region/wpro/country/my","accessed":{"date-parts":[["2021","9","7"]]},"author":[{"dropping-particle":"","family":"WHO","given":"","non-dropping-particle":"","parse-names":false,"suffix":""}],"id":"ITEM-1","issued":{"date-parts":[["2021"]]},"title":"Malaysia: WHO Coronavirus Disease (COVID-19) Dashboard With Vaccination Data | WHO Coronavirus (COVID-19) Dashboard With Vaccination Data","type":"webpage"},"uris":["http://www.mendeley.com/documents/?uuid=f493ebcf-697f-3250-90e2-51440117b847"]}],"mendeley":{"formattedCitation":"&lt;sup&gt;5&lt;/sup&gt;","plainTextFormattedCitation":"5","previouslyFormattedCitation":"&lt;sup&gt;5&lt;/sup&gt;"},"properties":{"noteIndex":0},"schema":"https://github.com/citation-style-language/schema/raw/master/csl-citation.json"}</w:delInstrText>
        </w:r>
        <w:r w:rsidRPr="0085585E" w:rsidDel="00B83357">
          <w:rPr>
            <w:rFonts w:ascii="Times New Roman" w:hAnsi="Times New Roman" w:cs="Times New Roman"/>
            <w:sz w:val="24"/>
            <w:szCs w:val="24"/>
          </w:rPr>
          <w:fldChar w:fldCharType="separate"/>
        </w:r>
        <w:r w:rsidRPr="0085585E" w:rsidDel="00B83357">
          <w:rPr>
            <w:rFonts w:ascii="Times New Roman" w:hAnsi="Times New Roman" w:cs="Times New Roman"/>
            <w:noProof/>
            <w:sz w:val="24"/>
            <w:szCs w:val="24"/>
            <w:vertAlign w:val="superscript"/>
          </w:rPr>
          <w:delText>5</w:delText>
        </w:r>
        <w:r w:rsidRPr="0085585E" w:rsidDel="00B83357">
          <w:rPr>
            <w:rFonts w:ascii="Times New Roman" w:hAnsi="Times New Roman" w:cs="Times New Roman"/>
            <w:sz w:val="24"/>
            <w:szCs w:val="24"/>
          </w:rPr>
          <w:fldChar w:fldCharType="end"/>
        </w:r>
      </w:del>
      <w:r w:rsidRPr="0085585E">
        <w:rPr>
          <w:rFonts w:ascii="Times New Roman" w:hAnsi="Times New Roman" w:cs="Times New Roman"/>
          <w:sz w:val="24"/>
          <w:szCs w:val="24"/>
        </w:rPr>
        <w:t>.</w:t>
      </w:r>
    </w:p>
    <w:p w14:paraId="00542351" w14:textId="77777777" w:rsidR="004E16F1" w:rsidRDefault="004E16F1" w:rsidP="00F5085E">
      <w:pPr>
        <w:spacing w:after="0" w:line="480" w:lineRule="auto"/>
        <w:contextualSpacing/>
        <w:jc w:val="both"/>
        <w:rPr>
          <w:ins w:id="224" w:author="Mohammad Meshbahur Rahman" w:date="2021-09-11T00:43:00Z"/>
          <w:rFonts w:ascii="Times New Roman" w:hAnsi="Times New Roman" w:cs="Times New Roman"/>
          <w:sz w:val="24"/>
          <w:szCs w:val="24"/>
        </w:rPr>
        <w:pPrChange w:id="225" w:author="Microsoft account" w:date="2021-09-20T19:14:00Z">
          <w:pPr>
            <w:spacing w:after="0" w:line="480" w:lineRule="auto"/>
            <w:contextualSpacing/>
            <w:jc w:val="both"/>
          </w:pPr>
        </w:pPrChange>
      </w:pPr>
    </w:p>
    <w:p w14:paraId="2A810CD7" w14:textId="01BB7544" w:rsidR="007F5C6C" w:rsidRPr="0085585E" w:rsidRDefault="007F5C6C" w:rsidP="00F5085E">
      <w:pPr>
        <w:spacing w:after="0" w:line="480" w:lineRule="auto"/>
        <w:contextualSpacing/>
        <w:jc w:val="both"/>
        <w:rPr>
          <w:rFonts w:ascii="Times New Roman" w:hAnsi="Times New Roman" w:cs="Times New Roman"/>
          <w:sz w:val="24"/>
          <w:szCs w:val="24"/>
        </w:rPr>
        <w:pPrChange w:id="226" w:author="Microsoft account" w:date="2021-09-20T19:14:00Z">
          <w:pPr>
            <w:spacing w:after="0" w:line="480" w:lineRule="auto"/>
            <w:contextualSpacing/>
            <w:jc w:val="both"/>
          </w:pPr>
        </w:pPrChange>
      </w:pPr>
      <w:del w:id="227" w:author="Mohammad Meshbahur Rahman" w:date="2021-09-11T00:44:00Z">
        <w:r w:rsidRPr="0085585E" w:rsidDel="004E16F1">
          <w:rPr>
            <w:rFonts w:ascii="Times New Roman" w:hAnsi="Times New Roman" w:cs="Times New Roman"/>
            <w:sz w:val="24"/>
            <w:szCs w:val="24"/>
          </w:rPr>
          <w:lastRenderedPageBreak/>
          <w:delText>As of 13</w:delText>
        </w:r>
        <w:r w:rsidRPr="004E16F1" w:rsidDel="004E16F1">
          <w:rPr>
            <w:rFonts w:ascii="Times New Roman" w:hAnsi="Times New Roman" w:cs="Times New Roman"/>
            <w:sz w:val="24"/>
            <w:szCs w:val="24"/>
            <w:vertAlign w:val="superscript"/>
            <w:rPrChange w:id="228" w:author="Mohammad Meshbahur Rahman" w:date="2021-09-11T00:43:00Z">
              <w:rPr>
                <w:rFonts w:ascii="Times New Roman" w:hAnsi="Times New Roman" w:cs="Times New Roman"/>
                <w:sz w:val="24"/>
                <w:szCs w:val="24"/>
              </w:rPr>
            </w:rPrChange>
          </w:rPr>
          <w:delText>th</w:delText>
        </w:r>
        <w:r w:rsidRPr="0085585E" w:rsidDel="004E16F1">
          <w:rPr>
            <w:rFonts w:ascii="Times New Roman" w:hAnsi="Times New Roman" w:cs="Times New Roman"/>
            <w:sz w:val="24"/>
            <w:szCs w:val="24"/>
          </w:rPr>
          <w:delText xml:space="preserve"> October 2020,</w:delText>
        </w:r>
      </w:del>
      <w:ins w:id="229" w:author="Mohammad Meshbahur Rahman" w:date="2021-09-11T00:44:00Z">
        <w:r w:rsidR="004E16F1">
          <w:rPr>
            <w:rFonts w:ascii="Times New Roman" w:hAnsi="Times New Roman" w:cs="Times New Roman"/>
            <w:sz w:val="24"/>
            <w:szCs w:val="24"/>
          </w:rPr>
          <w:t>The</w:t>
        </w:r>
      </w:ins>
      <w:r w:rsidRPr="0085585E">
        <w:rPr>
          <w:rFonts w:ascii="Times New Roman" w:hAnsi="Times New Roman" w:cs="Times New Roman"/>
          <w:sz w:val="24"/>
          <w:szCs w:val="24"/>
        </w:rPr>
        <w:t xml:space="preserve"> WHO suggested various strategy and measures such as social distancing, using sanitizers, wearing mask, regular handwashing and avoid visiting crowded places to prevent the spread of disease </w:t>
      </w:r>
      <w:r w:rsidR="003D3414" w:rsidRPr="0085585E">
        <w:rPr>
          <w:rFonts w:ascii="Times New Roman" w:hAnsi="Times New Roman" w:cs="Times New Roman"/>
          <w:sz w:val="24"/>
          <w:szCs w:val="24"/>
        </w:rPr>
        <w:t>and based</w:t>
      </w:r>
      <w:r w:rsidRPr="0085585E">
        <w:rPr>
          <w:rFonts w:ascii="Times New Roman" w:hAnsi="Times New Roman" w:cs="Times New Roman"/>
          <w:sz w:val="24"/>
          <w:szCs w:val="24"/>
        </w:rPr>
        <w:t xml:space="preserve"> on WHO suggestion most of the countries started lockdowns</w:t>
      </w:r>
      <w:ins w:id="230" w:author="Microsoft account" w:date="2021-09-20T23:27:00Z">
        <w:r w:rsidR="00AF2686">
          <w:rPr>
            <w:rFonts w:ascii="Times New Roman" w:hAnsi="Times New Roman" w:cs="Times New Roman"/>
            <w:sz w:val="24"/>
            <w:szCs w:val="24"/>
          </w:rPr>
          <w:t xml:space="preserve"> </w:t>
        </w:r>
      </w:ins>
      <w:r w:rsidR="001B624A">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{"citationItems":[{"id":"ITEM-1","itemData":{"DOI":"10.4269/AJTMH.20-1496","PMID":"33882025","abstract":"The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COVID-19.","author":[{"dropping-particle":"","family":"Hasan","given":"Mohammad Nayeem","non-dropping-particle":"","parse-names":false,"suffix":""},{"dropping-particle":"","family":"Haider","given":"Najmul","non-dropping-particle":"","parse-names":false,"suffix":""},{"dropping-particle":"","family":"Stigler","given":"Florian L.","non-dropping-particle":"","parse-names":false,"suffix":""},{"dropping-particle":"","family":"Khan","given":"Rumi Ahmed","non-dropping-particle":"","parse-names":false,"suffix":""},{"dropping-particle":"","family":"McCoy","given":"David","non-dropping-particle":"","parse-names":false,"suffix":""},{"dropping-particle":"","family":"Zumla","given":"Alimuddin","non-dropping-particle":"","parse-names":false,"suffix":""},{"dropping-particle":"","family":"Kock","given":"Richard A.","non-dropping-particle":"","parse-names":false,"suffix":""},{"dropping-particle":"","family":"Uddin","given":"Md. Jamal","non-dropping-particle":"","parse-names":false,"suffix":""}],"container-title":"The American Journal of Tropical Medicine and Hygiene","id":"ITEM-1","issue":"6","issued":{"date-parts":[["2021","6","1"]]},"page":"2176","publisher":"The American Society of Tropical Medicine and Hygiene","title":"The Global Case-Fatality Rate of COVID-19 Has Been Declining Since May 2020","type":"article-journal","volume":"104"},"uris":["http://www.mendeley.com/documents/?uuid=6572ee87-4617-38a1-8798-1accd66d5183","http://www.mendeley.com/documents/?uuid=67b3e82b-e94e-44e7-be5e-f64708da6a2e"]}],"mendeley":{"formattedCitation":"[9]","plainTextFormattedCitation":"[9]","previouslyFormattedCitation":"(9)"},"properties":{"noteIndex":0},"schema":"https://github.com/citation-style-language/schema/raw/master/csl-citation.json"}</w:instrText>
      </w:r>
      <w:r w:rsidR="001B624A">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[9]</w:t>
      </w:r>
      <w:r w:rsidR="001B624A">
        <w:rPr>
          <w:rFonts w:ascii="Times New Roman" w:hAnsi="Times New Roman" w:cs="Times New Roman"/>
          <w:sz w:val="24"/>
          <w:szCs w:val="24"/>
        </w:rPr>
        <w:fldChar w:fldCharType="end"/>
      </w:r>
      <w:r w:rsidRPr="0085585E">
        <w:rPr>
          <w:rFonts w:ascii="Times New Roman" w:hAnsi="Times New Roman" w:cs="Times New Roman"/>
          <w:sz w:val="24"/>
          <w:szCs w:val="24"/>
        </w:rPr>
        <w:t xml:space="preserve">. Although, the lockdowns decision was not easy for the developing counties as it affected </w:t>
      </w:r>
      <w:ins w:id="231" w:author="Mohammad Meshbahur Rahman" w:date="2021-09-11T00:46:00Z">
        <w:r w:rsidR="004E16F1">
          <w:rPr>
            <w:rFonts w:ascii="Times New Roman" w:hAnsi="Times New Roman" w:cs="Times New Roman"/>
            <w:sz w:val="24"/>
            <w:szCs w:val="24"/>
          </w:rPr>
          <w:t>among</w:t>
        </w:r>
      </w:ins>
      <w:ins w:id="232" w:author="Mohammad Meshbahur Rahman" w:date="2021-09-11T00:45:00Z">
        <w:r w:rsidR="004E16F1">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general </w:t>
      </w:r>
      <w:del w:id="233" w:author="Mohammad Meshbahur Rahman" w:date="2021-09-11T00:46:00Z">
        <w:r w:rsidRPr="0085585E" w:rsidDel="004E16F1">
          <w:rPr>
            <w:rFonts w:ascii="Times New Roman" w:hAnsi="Times New Roman" w:cs="Times New Roman"/>
            <w:sz w:val="24"/>
            <w:szCs w:val="24"/>
          </w:rPr>
          <w:delText xml:space="preserve">public </w:delText>
        </w:r>
      </w:del>
      <w:ins w:id="234" w:author="Mohammad Meshbahur Rahman" w:date="2021-09-11T00:46:00Z">
        <w:r w:rsidR="004E16F1">
          <w:rPr>
            <w:rFonts w:ascii="Times New Roman" w:hAnsi="Times New Roman" w:cs="Times New Roman"/>
            <w:sz w:val="24"/>
            <w:szCs w:val="24"/>
          </w:rPr>
          <w:t>people</w:t>
        </w:r>
        <w:r w:rsidR="004E16F1"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and </w:t>
      </w:r>
      <w:ins w:id="235" w:author="Mohammad Meshbahur Rahman" w:date="2021-09-11T00:46:00Z">
        <w:r w:rsidR="004E16F1">
          <w:rPr>
            <w:rFonts w:ascii="Times New Roman" w:hAnsi="Times New Roman" w:cs="Times New Roman"/>
            <w:sz w:val="24"/>
            <w:szCs w:val="24"/>
          </w:rPr>
          <w:t xml:space="preserve">countries </w:t>
        </w:r>
      </w:ins>
      <w:r w:rsidRPr="0085585E">
        <w:rPr>
          <w:rFonts w:ascii="Times New Roman" w:hAnsi="Times New Roman" w:cs="Times New Roman"/>
          <w:sz w:val="24"/>
          <w:szCs w:val="24"/>
        </w:rPr>
        <w:t xml:space="preserve">economic performance very badly. </w:t>
      </w:r>
      <w:del w:id="236" w:author="Mohammad Meshbahur Rahman" w:date="2021-09-11T00:47:00Z">
        <w:r w:rsidRPr="0085585E" w:rsidDel="004E16F1">
          <w:rPr>
            <w:rFonts w:ascii="Times New Roman" w:hAnsi="Times New Roman" w:cs="Times New Roman"/>
            <w:sz w:val="24"/>
            <w:szCs w:val="24"/>
          </w:rPr>
          <w:delText>Such as</w:delText>
        </w:r>
      </w:del>
      <w:ins w:id="237" w:author="Mohammad Meshbahur Rahman" w:date="2021-09-11T00:47:00Z">
        <w:r w:rsidR="004E16F1">
          <w:rPr>
            <w:rFonts w:ascii="Times New Roman" w:hAnsi="Times New Roman" w:cs="Times New Roman"/>
            <w:sz w:val="24"/>
            <w:szCs w:val="24"/>
          </w:rPr>
          <w:t>For example- in a study, the</w:t>
        </w:r>
      </w:ins>
      <w:r w:rsidRPr="0085585E">
        <w:rPr>
          <w:rFonts w:ascii="Times New Roman" w:hAnsi="Times New Roman" w:cs="Times New Roman"/>
          <w:sz w:val="24"/>
          <w:szCs w:val="24"/>
        </w:rPr>
        <w:t xml:space="preserve"> </w:t>
      </w:r>
      <w:proofErr w:type="spellStart"/>
      <w:r w:rsidRPr="0085585E">
        <w:rPr>
          <w:rFonts w:ascii="Times New Roman" w:hAnsi="Times New Roman" w:cs="Times New Roman"/>
          <w:sz w:val="24"/>
          <w:szCs w:val="24"/>
        </w:rPr>
        <w:t>Fernades</w:t>
      </w:r>
      <w:proofErr w:type="spellEnd"/>
      <w:del w:id="238" w:author="Mohammad Meshbahur Rahman" w:date="2021-09-11T00:47:00Z">
        <w:r w:rsidRPr="0085585E" w:rsidDel="004E16F1">
          <w:rPr>
            <w:rFonts w:ascii="Times New Roman" w:hAnsi="Times New Roman" w:cs="Times New Roman"/>
            <w:sz w:val="24"/>
            <w:szCs w:val="24"/>
          </w:rPr>
          <w:delText>,</w:delText>
        </w:r>
      </w:del>
      <w:r w:rsidRPr="0085585E">
        <w:rPr>
          <w:rFonts w:ascii="Times New Roman" w:hAnsi="Times New Roman" w:cs="Times New Roman"/>
          <w:sz w:val="24"/>
          <w:szCs w:val="24"/>
        </w:rPr>
        <w:t xml:space="preserve"> (2020), estimated </w:t>
      </w:r>
      <w:ins w:id="239" w:author="Mohammad Meshbahur Rahman" w:date="2021-09-11T00:47:00Z">
        <w:r w:rsidR="004E16F1">
          <w:rPr>
            <w:rFonts w:ascii="Times New Roman" w:hAnsi="Times New Roman" w:cs="Times New Roman"/>
            <w:sz w:val="24"/>
            <w:szCs w:val="24"/>
          </w:rPr>
          <w:t xml:space="preserve">about </w:t>
        </w:r>
      </w:ins>
      <w:r w:rsidRPr="0085585E">
        <w:rPr>
          <w:rFonts w:ascii="Times New Roman" w:hAnsi="Times New Roman" w:cs="Times New Roman"/>
          <w:sz w:val="24"/>
          <w:szCs w:val="24"/>
        </w:rPr>
        <w:t>10–15% decrease in GDP of 30 countries</w:t>
      </w:r>
      <w:ins w:id="240" w:author="Microsoft account" w:date="2021-09-20T23:27:00Z">
        <w:r w:rsidR="00AF2686">
          <w:rPr>
            <w:rFonts w:ascii="Times New Roman" w:hAnsi="Times New Roman" w:cs="Times New Roman"/>
            <w:sz w:val="24"/>
            <w:szCs w:val="24"/>
          </w:rPr>
          <w:t xml:space="preserve"> </w:t>
        </w:r>
      </w:ins>
      <w:r w:rsidR="00877997">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{"citationItems":[{"id":"ITEM-1","itemData":{"DOI":"10.2139/SSRN.3557504","abstract":"This report discusses the economic impact of the Coronavirus/COVID-19 crisis across industries, and countries. It also provides estimates of the potential global economic costs of COVID-19, and the GDP growth of different countries. The current draft includes estimates for 30 countries, under different scenarios. The report shows the economic effects of outbreak are currently being underestimated, due to over-reliance on historical comparisons with SARS, or the 2008/2009 financial crisis. At the date of this report, the duration of the lockdown, as well as how the recovery will take place is still unknown. That is why several scenarios are used. In a mild scenario, GDP growth would take a hit, ranging from 3-6% depending on the country. As a result, in the sample of 30 countries covered, we would see a median decline in GDP in 2020 of -2.8%. In other scenarios, GDP can fall more than 10%, and in some countries, more than 15%. Service-oriented economies will be particularly negatively affected, and have more jobs at risk. Countries like Greece, Portugal, and Spain that are more reliant on tourism (more than 15% of GDP) will be more affected by this crisis. This current crisis is generating spillover effects throughout supply chains. Therefore, countries highly dependent on foreign trade are more negatively affected. The results suggest that on average, each additional month of crisis costs 2.5-3% of global GDP","author":[{"dropping-particle":"","family":"Fernandes","given":"Nuno","non-dropping-particle":"","parse-names":false,"suffix":""}],"container-title":"SSRN Electronic Journal","id":"ITEM-1","issued":{"date-parts":[["2020","3","22"]]},"publisher":"Elsevier BV","title":"Economic Effects of Coronavirus Outbreak (COVID-19) on the World Economy","type":"article-journal"},"uris":["http://www.mendeley.com/documents/?uuid=b3770353-ab72-3ef6-af3f-bab5b5149ae4","http://www.mendeley.com/documents/?uuid=3bd76878-9a92-45cf-a985-9e22bf52fdd3"]}],"mendeley":{"formattedCitation":"[10]","plainTextFormattedCitation":"[10]","previouslyFormattedCitation":"(10)"},"properties":{"noteIndex":0},"schema":"https://github.com/citation-style-language/schema/raw/master/csl-citation.json"}</w:instrText>
      </w:r>
      <w:r w:rsidR="0087799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[10]</w:t>
      </w:r>
      <w:r w:rsidR="00877997">
        <w:rPr>
          <w:rFonts w:ascii="Times New Roman" w:hAnsi="Times New Roman" w:cs="Times New Roman"/>
          <w:sz w:val="24"/>
          <w:szCs w:val="24"/>
        </w:rPr>
        <w:fldChar w:fldCharType="end"/>
      </w:r>
      <w:r w:rsidRPr="0085585E">
        <w:rPr>
          <w:rFonts w:ascii="Times New Roman" w:hAnsi="Times New Roman" w:cs="Times New Roman"/>
          <w:sz w:val="24"/>
          <w:szCs w:val="24"/>
        </w:rPr>
        <w:t>. However, in order to mitigate the large-scale population, spread of COVID-19 and to reduce the pressure on the country's health facilities, the Government of Malaysia launched the "Movement Control</w:t>
      </w:r>
      <w:r w:rsidR="00487F69" w:rsidRPr="0085585E">
        <w:rPr>
          <w:rFonts w:ascii="Times New Roman" w:hAnsi="Times New Roman" w:cs="Times New Roman"/>
          <w:sz w:val="24"/>
          <w:szCs w:val="24"/>
        </w:rPr>
        <w:t xml:space="preserve"> Order (MCO)" on 18 March 2020</w:t>
      </w:r>
      <w:ins w:id="241" w:author="Microsoft account" w:date="2021-09-20T23:27:00Z">
        <w:r w:rsidR="00AF2686">
          <w:rPr>
            <w:rFonts w:ascii="Times New Roman" w:hAnsi="Times New Roman" w:cs="Times New Roman"/>
            <w:sz w:val="24"/>
            <w:szCs w:val="24"/>
          </w:rPr>
          <w:t xml:space="preserve"> </w:t>
        </w:r>
      </w:ins>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Same as </w:t>
      </w:r>
      <w:ins w:id="242" w:author="Mohammad Meshbahur Rahman" w:date="2021-09-11T00:49:00Z">
        <w:r w:rsidR="004E16F1">
          <w:rPr>
            <w:rFonts w:ascii="Times New Roman" w:hAnsi="Times New Roman" w:cs="Times New Roman"/>
            <w:sz w:val="24"/>
            <w:szCs w:val="24"/>
          </w:rPr>
          <w:t xml:space="preserve">the </w:t>
        </w:r>
      </w:ins>
      <w:r w:rsidRPr="0085585E">
        <w:rPr>
          <w:rFonts w:ascii="Times New Roman" w:hAnsi="Times New Roman" w:cs="Times New Roman"/>
          <w:sz w:val="24"/>
          <w:szCs w:val="24"/>
        </w:rPr>
        <w:t xml:space="preserve">lockdowns in </w:t>
      </w:r>
      <w:ins w:id="243" w:author="Mohammad Meshbahur Rahman" w:date="2021-09-11T00:49:00Z">
        <w:r w:rsidR="004E16F1">
          <w:rPr>
            <w:rFonts w:ascii="Times New Roman" w:hAnsi="Times New Roman" w:cs="Times New Roman"/>
            <w:sz w:val="24"/>
            <w:szCs w:val="24"/>
          </w:rPr>
          <w:t xml:space="preserve">other Southeast and </w:t>
        </w:r>
      </w:ins>
      <w:ins w:id="244" w:author="Mohammad Meshbahur Rahman" w:date="2021-09-11T00:50:00Z">
        <w:r w:rsidR="004E16F1">
          <w:rPr>
            <w:rFonts w:ascii="Times New Roman" w:hAnsi="Times New Roman" w:cs="Times New Roman"/>
            <w:sz w:val="24"/>
            <w:szCs w:val="24"/>
          </w:rPr>
          <w:t>S</w:t>
        </w:r>
      </w:ins>
      <w:ins w:id="245" w:author="Mohammad Meshbahur Rahman" w:date="2021-09-11T00:49:00Z">
        <w:r w:rsidR="004E16F1">
          <w:rPr>
            <w:rFonts w:ascii="Times New Roman" w:hAnsi="Times New Roman" w:cs="Times New Roman"/>
            <w:sz w:val="24"/>
            <w:szCs w:val="24"/>
          </w:rPr>
          <w:t xml:space="preserve">outh-Asian countries, </w:t>
        </w:r>
      </w:ins>
      <w:del w:id="246" w:author="Mohammad Meshbahur Rahman" w:date="2021-09-11T00:49:00Z">
        <w:r w:rsidRPr="0085585E" w:rsidDel="004E16F1">
          <w:rPr>
            <w:rFonts w:ascii="Times New Roman" w:hAnsi="Times New Roman" w:cs="Times New Roman"/>
            <w:sz w:val="24"/>
            <w:szCs w:val="24"/>
          </w:rPr>
          <w:delText xml:space="preserve">Italy and China, </w:delText>
        </w:r>
      </w:del>
      <w:r w:rsidRPr="0085585E">
        <w:rPr>
          <w:rFonts w:ascii="Times New Roman" w:hAnsi="Times New Roman" w:cs="Times New Roman"/>
          <w:sz w:val="24"/>
          <w:szCs w:val="24"/>
        </w:rPr>
        <w:t>the MCO prohibited unwanted movements outside the home, prohibited Malaysia's citizens from traveling and also prohibited the entry of all foreigners. Individuals were allowed to leave the house only for necessary needs such as medical care</w:t>
      </w:r>
      <w:r w:rsidR="00487F69" w:rsidRPr="0085585E">
        <w:rPr>
          <w:rFonts w:ascii="Times New Roman" w:hAnsi="Times New Roman" w:cs="Times New Roman"/>
          <w:sz w:val="24"/>
          <w:szCs w:val="24"/>
        </w:rPr>
        <w:t xml:space="preserve"> and the purchase of grocery. </w:t>
      </w:r>
      <w:r w:rsidRPr="0085585E">
        <w:rPr>
          <w:rFonts w:ascii="Times New Roman" w:hAnsi="Times New Roman" w:cs="Times New Roman"/>
          <w:sz w:val="24"/>
          <w:szCs w:val="24"/>
        </w:rPr>
        <w:t xml:space="preserve">All industries which were not necessary were ordered to close or enable employees to </w:t>
      </w:r>
      <w:r w:rsidR="00487F69" w:rsidRPr="0085585E">
        <w:rPr>
          <w:rFonts w:ascii="Times New Roman" w:hAnsi="Times New Roman" w:cs="Times New Roman"/>
          <w:sz w:val="24"/>
          <w:szCs w:val="24"/>
        </w:rPr>
        <w:t>work from their own homes</w:t>
      </w:r>
      <w:ins w:id="247" w:author="Microsoft account" w:date="2021-09-20T23:28:00Z">
        <w:r w:rsidR="00AF2686">
          <w:rPr>
            <w:rFonts w:ascii="Times New Roman" w:hAnsi="Times New Roman" w:cs="Times New Roman"/>
            <w:sz w:val="24"/>
            <w:szCs w:val="24"/>
          </w:rPr>
          <w:t xml:space="preserve"> </w:t>
        </w:r>
      </w:ins>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{"citationItems":[{"id":"ITEM-1","itemData":{"author":[{"dropping-particle":"","family":"Mohamad","given":"E.","non-dropping-particle":"","parse-names":false,"suffix":""},{"dropping-particle":"","family":"Azlan","given":"A. A.","non-dropping-particle":"","parse-names":false,"suffix":""}],"container-title":"Jurnal Komunikasi: Malaysian Journal of Communication","id":"ITEM-1","issued":{"date-parts":[["2020"]]},"title":"COVID-19 and communication planning for health emergencies","type":"article-journal"},"uris":["http://www.mendeley.com/documents/?uuid=c9666175-c4ae-3cdd-8e7f-3bb6e56fa5b8","http://www.mendeley.com/documents/?uuid=25aaacd6-deff-4a79-946c-2a8f8c7b3802"]},{"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[11]","plainTextFormattedCitation":"[1], [11]","previouslyFormattedCitation":"(1,11)"},"properties":{"noteIndex":0},"schema":"https://github.com/citation-style-language/schema/raw/master/csl-citation.json"}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del w:id="248" w:author="Microsoft account" w:date="2021-09-20T23:27:00Z">
        <w:r w:rsidR="002E73EE" w:rsidRPr="002E73EE" w:rsidDel="00AF2686">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49" w:author="Microsoft account" w:date="2021-09-20T23:27:00Z">
        <w:r w:rsidR="002E73EE" w:rsidRPr="002E73EE" w:rsidDel="00AF2686">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11]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p>
    <w:p w14:paraId="66771DEE" w14:textId="77777777" w:rsidR="00182C07" w:rsidRDefault="00182C07" w:rsidP="00F5085E">
      <w:pPr>
        <w:spacing w:after="0" w:line="480" w:lineRule="auto"/>
        <w:contextualSpacing/>
        <w:jc w:val="both"/>
        <w:rPr>
          <w:ins w:id="250" w:author="Mohammad Meshbahur Rahman" w:date="2021-09-11T00:50:00Z"/>
          <w:rFonts w:ascii="Times New Roman" w:hAnsi="Times New Roman" w:cs="Times New Roman"/>
          <w:sz w:val="24"/>
          <w:szCs w:val="24"/>
        </w:rPr>
        <w:pPrChange w:id="251" w:author="Microsoft account" w:date="2021-09-20T19:14:00Z">
          <w:pPr>
            <w:spacing w:after="0" w:line="480" w:lineRule="auto"/>
            <w:contextualSpacing/>
            <w:jc w:val="both"/>
          </w:pPr>
        </w:pPrChange>
      </w:pPr>
    </w:p>
    <w:p w14:paraId="425EE471" w14:textId="39C21CB6" w:rsidR="007F5C6C" w:rsidRDefault="007F5C6C" w:rsidP="00F5085E">
      <w:pPr>
        <w:spacing w:after="0" w:line="480" w:lineRule="auto"/>
        <w:contextualSpacing/>
        <w:jc w:val="both"/>
        <w:rPr>
          <w:rFonts w:ascii="Times New Roman" w:hAnsi="Times New Roman" w:cs="Times New Roman"/>
          <w:sz w:val="24"/>
          <w:szCs w:val="24"/>
        </w:rPr>
        <w:pPrChange w:id="252" w:author="Microsoft account" w:date="2021-09-20T19:14:00Z">
          <w:pPr>
            <w:spacing w:after="0" w:line="480" w:lineRule="auto"/>
            <w:contextualSpacing/>
            <w:jc w:val="both"/>
          </w:pPr>
        </w:pPrChange>
      </w:pPr>
      <w:r w:rsidRPr="0085585E">
        <w:rPr>
          <w:rFonts w:ascii="Times New Roman" w:hAnsi="Times New Roman" w:cs="Times New Roman"/>
          <w:sz w:val="24"/>
          <w:szCs w:val="24"/>
        </w:rPr>
        <w:t>The success or failure of all the efforts made by MCO was directly dependent on the public’s way of adopting the standard operating procedures (SOPs) set by the government to prevent the spread of COVID-19. When MCO announced its first announcement, many Malaysi</w:t>
      </w:r>
      <w:r w:rsidR="00487F69" w:rsidRPr="0085585E">
        <w:rPr>
          <w:rFonts w:ascii="Times New Roman" w:hAnsi="Times New Roman" w:cs="Times New Roman"/>
          <w:sz w:val="24"/>
          <w:szCs w:val="24"/>
        </w:rPr>
        <w:t xml:space="preserve">ans </w:t>
      </w:r>
      <w:proofErr w:type="spellStart"/>
      <w:r w:rsidR="00487F69" w:rsidRPr="0085585E">
        <w:rPr>
          <w:rFonts w:ascii="Times New Roman" w:hAnsi="Times New Roman" w:cs="Times New Roman"/>
          <w:sz w:val="24"/>
          <w:szCs w:val="24"/>
        </w:rPr>
        <w:t>were</w:t>
      </w:r>
      <w:ins w:id="253" w:author="Microsoft account" w:date="2021-09-20T23:27:00Z">
        <w:r w:rsidR="00AF2686">
          <w:rPr>
            <w:rFonts w:ascii="Times New Roman" w:hAnsi="Times New Roman" w:cs="Times New Roman"/>
            <w:sz w:val="24"/>
            <w:szCs w:val="24"/>
          </w:rPr>
          <w:t>s</w:t>
        </w:r>
      </w:ins>
      <w:proofErr w:type="spellEnd"/>
      <w:r w:rsidR="00487F69" w:rsidRPr="0085585E">
        <w:rPr>
          <w:rFonts w:ascii="Times New Roman" w:hAnsi="Times New Roman" w:cs="Times New Roman"/>
          <w:sz w:val="24"/>
          <w:szCs w:val="24"/>
        </w:rPr>
        <w:t xml:space="preserve"> confused and panicked</w:t>
      </w:r>
      <w:ins w:id="254" w:author="Microsoft account" w:date="2021-09-20T23:29:00Z">
        <w:r w:rsidR="00AF2686">
          <w:rPr>
            <w:rFonts w:ascii="Times New Roman" w:hAnsi="Times New Roman" w:cs="Times New Roman"/>
            <w:sz w:val="24"/>
            <w:szCs w:val="24"/>
          </w:rPr>
          <w:t xml:space="preserve"> </w:t>
        </w:r>
      </w:ins>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{"citationItems":[{"id":"ITEM-1","itemData":{"author":[{"dropping-particle":"","family":"Mohamad","given":"E.","non-dropping-particle":"","parse-names":false,"suffix":""},{"dropping-particle":"","family":"Azlan","given":"A. A.","non-dropping-particle":"","parse-names":false,"suffix":""}],"container-title":"Jurnal Komunikasi: Malaysian Journal of Communication","id":"ITEM-1","issued":{"date-parts":[["2020"]]},"title":"COVID-19 and communication planning for health emergencies","type":"article-journal"},"uris":["http://www.mendeley.com/documents/?uuid=25aaacd6-deff-4a79-946c-2a8f8c7b3802","http://www.mendeley.com/documents/?uuid=c9666175-c4ae-3cdd-8e7f-3bb6e56fa5b8"]}],"mendeley":{"formattedCitation":"[11]","plainTextFormattedCitation":"[11]","previouslyFormattedCitation":"(11)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In addition to panic purchases, people crowded travelling hubs to return to their hometowns and the chances of virus spreading across other parts of the country have also increased. This public response to MCO has not, therefore, been anticipated and poses concerns about the degree of knowledge and attitudes of individuals i</w:t>
      </w:r>
      <w:r w:rsidR="00487F69" w:rsidRPr="0085585E">
        <w:rPr>
          <w:rFonts w:ascii="Times New Roman" w:hAnsi="Times New Roman" w:cs="Times New Roman"/>
          <w:sz w:val="24"/>
          <w:szCs w:val="24"/>
        </w:rPr>
        <w:t>n Malaysia towards COVID-19</w:t>
      </w:r>
      <w:ins w:id="255" w:author="Microsoft account" w:date="2021-09-20T23:29:00Z">
        <w:r w:rsidR="00AF2686">
          <w:rPr>
            <w:rFonts w:ascii="Times New Roman" w:hAnsi="Times New Roman" w:cs="Times New Roman"/>
            <w:sz w:val="24"/>
            <w:szCs w:val="24"/>
          </w:rPr>
          <w:t xml:space="preserve"> </w:t>
        </w:r>
      </w:ins>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Rani","given":"","non-dropping-particle":"","parse-names":false,"suffix":""}],"container-title":"IJRPS","id":"ITEM-1","issue":"SPL1","issued":{"date-parts":[["2020","12","15"]]},"page":"1458-1468","publisher":"International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5dc727c2-5116-3274-8b5c-29fe3ea0a3b6","http://www.mendeley.com/documents/?uuid=a3a5490f-6613-444b-a26e-993a235561ca"]},{"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[12]","plainTextFormattedCitation":"[1], [12]","previouslyFormattedCitation":"(1,12)"},"properties":{"noteIndex":0},"schema":"https://github.com/citation-style-language/schema/raw/master/csl-citation.json"}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del w:id="256" w:author="Microsoft account" w:date="2021-09-20T23:29:00Z">
        <w:r w:rsidR="002E73EE" w:rsidRPr="002E73EE" w:rsidDel="00AF2686">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57" w:author="Microsoft account" w:date="2021-09-20T23:29:00Z">
        <w:r w:rsidR="002E73EE" w:rsidRPr="002E73EE" w:rsidDel="00AF2686">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12]</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In Asia</w:t>
      </w:r>
      <w:r w:rsidR="00877997">
        <w:rPr>
          <w:rFonts w:ascii="Times New Roman" w:hAnsi="Times New Roman" w:cs="Times New Roman"/>
          <w:sz w:val="24"/>
          <w:szCs w:val="24"/>
        </w:rPr>
        <w:t xml:space="preserve">n developing countries context </w:t>
      </w:r>
      <w:proofErr w:type="spellStart"/>
      <w:r w:rsidRPr="0085585E">
        <w:rPr>
          <w:rFonts w:ascii="Times New Roman" w:hAnsi="Times New Roman" w:cs="Times New Roman"/>
          <w:sz w:val="24"/>
          <w:szCs w:val="24"/>
        </w:rPr>
        <w:t>Qalati</w:t>
      </w:r>
      <w:proofErr w:type="spellEnd"/>
      <w:r w:rsidRPr="0085585E">
        <w:rPr>
          <w:rFonts w:ascii="Times New Roman" w:hAnsi="Times New Roman" w:cs="Times New Roman"/>
          <w:sz w:val="24"/>
          <w:szCs w:val="24"/>
        </w:rPr>
        <w:t xml:space="preserve"> et al. </w:t>
      </w:r>
      <w:r w:rsidR="00877997">
        <w:rPr>
          <w:rFonts w:ascii="Times New Roman" w:hAnsi="Times New Roman" w:cs="Times New Roman"/>
          <w:sz w:val="24"/>
          <w:szCs w:val="24"/>
        </w:rPr>
        <w:t>(</w:t>
      </w:r>
      <w:r w:rsidRPr="0085585E">
        <w:rPr>
          <w:rFonts w:ascii="Times New Roman" w:hAnsi="Times New Roman" w:cs="Times New Roman"/>
          <w:sz w:val="24"/>
          <w:szCs w:val="24"/>
        </w:rPr>
        <w:t>2021) stated that effectiveness of lockdown is based on the cooperation and compliance of society members</w:t>
      </w:r>
      <w:ins w:id="258" w:author="Microsoft account" w:date="2021-09-20T23:29:00Z">
        <w:r w:rsidR="00AF2686">
          <w:rPr>
            <w:rFonts w:ascii="Times New Roman" w:hAnsi="Times New Roman" w:cs="Times New Roman"/>
            <w:sz w:val="24"/>
            <w:szCs w:val="24"/>
          </w:rPr>
          <w:t xml:space="preserve"> </w:t>
        </w:r>
      </w:ins>
      <w:r w:rsidR="00877997">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{"citationItems":[{"id":"ITEM-1","itemData":{"DOI":"10.1177/0272684X211004945","abstract":"The recent outbreak of coronavirus disease (COVID-19) is the worst global crisis. Since no successful treatment and vaccine have been reported, efforts to improve the public's knowledge, attitudes,...","author":[{"dropping-particle":"","family":"Qalati","given":"Sikandar Ali","non-dropping-particle":"","parse-names":false,"suffix":""},{"dropping-particle":"","family":"Ostic","given":"Dragana","non-dropping-particle":"","parse-names":false,"suffix":""},{"dropping-particle":"","family":"Fan","given":"Mingyue","non-dropping-particle":"","parse-names":false,"suffix":""},{"dropping-particle":"","family":"Dakhan","given":"Sarfaraz Ahmed","non-dropping-particle":"","parse-names":false,"suffix":""},{"dropping-particle":"","family":"Vela","given":"Esthela Galvan","non-dropping-particle":"","parse-names":false,"suffix":""},{"dropping-particle":"","family":"Zufar","given":"Zuhaib","non-dropping-particle":"","parse-names":false,"suffix":""},{"dropping-particle":"","family":"Sohu","given":"Jan Muhammmad","non-dropping-particle":"","parse-names":false,"suffix":""},{"dropping-particle":"","family":"Mei","given":"Jinlan","non-dropping-particle":"","parse-names":false,"suffix":""},{"dropping-particle":"","family":"Thuy","given":"Troung Thi Hong","non-dropping-particle":"","parse-names":false,"suffix":""}],"container-title":"https://doi.org/10.1177/0272684X211004945","id":"ITEM-1","issued":{"date-parts":[["2021","4","8"]]},"publisher":"SAGE PublicationsSage CA: Los Angeles, CA","title":"The General Public Knowledge, Attitude, and Practices Regarding COVID-19 During the Lockdown in Asian Developing Countries:","type":"article-journal"},"uris":["http://www.mendeley.com/documents/?uuid=7611a7d7-e1de-3bbb-82fc-c4fd47de70bc","http://www.mendeley.com/documents/?uuid=bc360672-9fe8-445e-954d-215868d659f6"]}],"mendeley":{"formattedCitation":"[13]","plainTextFormattedCitation":"[13]","previouslyFormattedCitation":"(13)"},"properties":{"noteIndex":0},"schema":"https://github.com/citation-style-language/schema/raw/master/csl-citation.json"}</w:instrText>
      </w:r>
      <w:r w:rsidR="0087799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[13]</w:t>
      </w:r>
      <w:r w:rsidR="00877997">
        <w:rPr>
          <w:rFonts w:ascii="Times New Roman" w:hAnsi="Times New Roman" w:cs="Times New Roman"/>
          <w:sz w:val="24"/>
          <w:szCs w:val="24"/>
        </w:rPr>
        <w:fldChar w:fldCharType="end"/>
      </w:r>
      <w:r w:rsidRPr="0085585E">
        <w:rPr>
          <w:rFonts w:ascii="Times New Roman" w:hAnsi="Times New Roman" w:cs="Times New Roman"/>
          <w:sz w:val="24"/>
          <w:szCs w:val="24"/>
        </w:rPr>
        <w:t xml:space="preserve">. Furthermore, an online survey </w:t>
      </w:r>
      <w:r w:rsidRPr="0085585E">
        <w:rPr>
          <w:rFonts w:ascii="Times New Roman" w:hAnsi="Times New Roman" w:cs="Times New Roman"/>
          <w:sz w:val="24"/>
          <w:szCs w:val="24"/>
        </w:rPr>
        <w:lastRenderedPageBreak/>
        <w:t>was conducted during MCO period which revealed 64% of Malaysians had good awareness towards COVID-19 prevention, while 65% of individuals had positive attitude and 57% had adequate practice respectively. This survey also showed that low education level was the significant risk factor for knowledge, attitude and practice (KAP) regarding COVID-</w:t>
      </w:r>
      <w:r w:rsidR="00487F69" w:rsidRPr="0085585E">
        <w:rPr>
          <w:rFonts w:ascii="Times New Roman" w:hAnsi="Times New Roman" w:cs="Times New Roman"/>
          <w:sz w:val="24"/>
          <w:szCs w:val="24"/>
        </w:rPr>
        <w:t>19 prevention among Malaysians</w:t>
      </w:r>
      <w:ins w:id="259" w:author="Microsoft account" w:date="2021-09-20T23:29:00Z">
        <w:r w:rsidR="00AF2686">
          <w:rPr>
            <w:rFonts w:ascii="Times New Roman" w:hAnsi="Times New Roman" w:cs="Times New Roman"/>
            <w:sz w:val="24"/>
            <w:szCs w:val="24"/>
          </w:rPr>
          <w:t xml:space="preserve"> </w:t>
        </w:r>
      </w:ins>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Rani","given":"","non-dropping-particle":"","parse-names":false,"suffix":""}],"container-title":"IJRPS","id":"ITEM-1","issue":"SPL1","issued":{"date-parts":[["2020","12","15"]]},"page":"1458-1468","publisher":"International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a3a5490f-6613-444b-a26e-993a235561ca","http://www.mendeley.com/documents/?uuid=5dc727c2-5116-3274-8b5c-29fe3ea0a3b6"]}],"mendeley":{"formattedCitation":"[12]","plainTextFormattedCitation":"[12]","previouslyFormattedCitation":"(12)"},"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[12]</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Another </w:t>
      </w:r>
      <w:ins w:id="260" w:author="Mohammad Meshbahur Rahman" w:date="2021-09-11T00:54:00Z">
        <w:r w:rsidR="00182C07">
          <w:rPr>
            <w:rFonts w:ascii="Times New Roman" w:hAnsi="Times New Roman" w:cs="Times New Roman"/>
            <w:sz w:val="24"/>
            <w:szCs w:val="24"/>
          </w:rPr>
          <w:t>small</w:t>
        </w:r>
      </w:ins>
      <w:ins w:id="261" w:author="Mohammad Meshbahur Rahman" w:date="2021-09-11T00:55:00Z">
        <w:r w:rsidR="00182C07">
          <w:rPr>
            <w:rFonts w:ascii="Times New Roman" w:hAnsi="Times New Roman" w:cs="Times New Roman"/>
            <w:sz w:val="24"/>
            <w:szCs w:val="24"/>
          </w:rPr>
          <w:t>-</w:t>
        </w:r>
      </w:ins>
      <w:ins w:id="262" w:author="Mohammad Meshbahur Rahman" w:date="2021-09-11T00:54:00Z">
        <w:r w:rsidR="00182C07">
          <w:rPr>
            <w:rFonts w:ascii="Times New Roman" w:hAnsi="Times New Roman" w:cs="Times New Roman"/>
            <w:sz w:val="24"/>
            <w:szCs w:val="24"/>
          </w:rPr>
          <w:t xml:space="preserve">scale </w:t>
        </w:r>
      </w:ins>
      <w:r w:rsidRPr="0085585E">
        <w:rPr>
          <w:rFonts w:ascii="Times New Roman" w:hAnsi="Times New Roman" w:cs="Times New Roman"/>
          <w:sz w:val="24"/>
          <w:szCs w:val="24"/>
        </w:rPr>
        <w:t>KAP</w:t>
      </w:r>
      <w:ins w:id="263" w:author="Mohammad Meshbahur Rahman" w:date="2021-09-11T00:54:00Z">
        <w:r w:rsidR="00182C07">
          <w:rPr>
            <w:rFonts w:ascii="Times New Roman" w:hAnsi="Times New Roman" w:cs="Times New Roman"/>
            <w:sz w:val="24"/>
            <w:szCs w:val="24"/>
          </w:rPr>
          <w:t xml:space="preserve"> research</w:t>
        </w:r>
      </w:ins>
      <w:r w:rsidRPr="0085585E">
        <w:rPr>
          <w:rFonts w:ascii="Times New Roman" w:hAnsi="Times New Roman" w:cs="Times New Roman"/>
          <w:sz w:val="24"/>
          <w:szCs w:val="24"/>
        </w:rPr>
        <w:t xml:space="preserve"> conducted in Malaysia showed that higher knowledge regarding COVID-19 was observed among older age (&gt;50 years), female gender, people living in Central Malaysia and higher salary income group, whereas, the positive attitude towards controlling of virus was significantly different among age groups, occupation and religion. Furthermore, most of the Malaysians reported they properly wash their hands and use hand sanitizer </w:t>
      </w:r>
      <w:r w:rsidR="00487F69" w:rsidRPr="0085585E">
        <w:rPr>
          <w:rFonts w:ascii="Times New Roman" w:hAnsi="Times New Roman" w:cs="Times New Roman"/>
          <w:sz w:val="24"/>
          <w:szCs w:val="24"/>
        </w:rPr>
        <w:t>(88%) as precautionary measure</w:t>
      </w:r>
      <w:ins w:id="264" w:author="Microsoft account" w:date="2021-09-20T23:29:00Z">
        <w:r w:rsidR="00AF2686">
          <w:rPr>
            <w:rFonts w:ascii="Times New Roman" w:hAnsi="Times New Roman" w:cs="Times New Roman"/>
            <w:sz w:val="24"/>
            <w:szCs w:val="24"/>
          </w:rPr>
          <w:t xml:space="preserve"> </w:t>
        </w:r>
      </w:ins>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p>
    <w:p w14:paraId="0DAD92B4" w14:textId="77777777" w:rsidR="00A55850" w:rsidRDefault="00A55850" w:rsidP="00F5085E">
      <w:pPr>
        <w:spacing w:after="0" w:line="480" w:lineRule="auto"/>
        <w:contextualSpacing/>
        <w:jc w:val="both"/>
        <w:rPr>
          <w:ins w:id="265" w:author="Mohammad Meshbahur Rahman" w:date="2021-09-11T01:02:00Z"/>
          <w:rFonts w:ascii="Times New Roman" w:hAnsi="Times New Roman" w:cs="Times New Roman"/>
          <w:sz w:val="24"/>
          <w:szCs w:val="24"/>
        </w:rPr>
        <w:pPrChange w:id="266" w:author="Microsoft account" w:date="2021-09-20T19:14:00Z">
          <w:pPr>
            <w:spacing w:after="0" w:line="480" w:lineRule="auto"/>
            <w:contextualSpacing/>
            <w:jc w:val="both"/>
          </w:pPr>
        </w:pPrChange>
      </w:pPr>
    </w:p>
    <w:p w14:paraId="3C26BAA0" w14:textId="139D5400" w:rsidR="0083052D" w:rsidDel="00A55850" w:rsidRDefault="0083052D" w:rsidP="00F5085E">
      <w:pPr>
        <w:spacing w:after="0" w:line="480" w:lineRule="auto"/>
        <w:contextualSpacing/>
        <w:jc w:val="both"/>
        <w:rPr>
          <w:del w:id="267" w:author="Mohammad Meshbahur Rahman" w:date="2021-09-11T01:02:00Z"/>
          <w:rFonts w:ascii="Times New Roman" w:hAnsi="Times New Roman" w:cs="Times New Roman"/>
          <w:sz w:val="24"/>
          <w:szCs w:val="24"/>
        </w:rPr>
        <w:pPrChange w:id="268" w:author="Microsoft account" w:date="2021-09-20T19:14:00Z">
          <w:pPr>
            <w:spacing w:after="0" w:line="480" w:lineRule="auto"/>
            <w:contextualSpacing/>
            <w:jc w:val="both"/>
          </w:pPr>
        </w:pPrChange>
      </w:pPr>
      <w:commentRangeStart w:id="269"/>
      <w:commentRangeStart w:id="270"/>
      <w:r>
        <w:rPr>
          <w:rFonts w:ascii="Times New Roman" w:hAnsi="Times New Roman" w:cs="Times New Roman"/>
          <w:sz w:val="24"/>
          <w:szCs w:val="24"/>
        </w:rPr>
        <w:t xml:space="preserve">A study in Philippines </w:t>
      </w:r>
      <w:del w:id="271" w:author="Microsoft account" w:date="2021-09-11T12:34:00Z">
        <w:r w:rsidDel="005C37D7">
          <w:rPr>
            <w:rFonts w:ascii="Times New Roman" w:hAnsi="Times New Roman" w:cs="Times New Roman"/>
            <w:sz w:val="24"/>
            <w:szCs w:val="24"/>
          </w:rPr>
          <w:delText>included</w:delText>
        </w:r>
        <w:r w:rsidRPr="0083052D" w:rsidDel="005C37D7">
          <w:rPr>
            <w:rFonts w:ascii="Times New Roman" w:hAnsi="Times New Roman" w:cs="Times New Roman"/>
            <w:sz w:val="24"/>
            <w:szCs w:val="24"/>
          </w:rPr>
          <w:delText xml:space="preserve"> 2224 r</w:delText>
        </w:r>
        <w:r w:rsidDel="005C37D7">
          <w:rPr>
            <w:rFonts w:ascii="Times New Roman" w:hAnsi="Times New Roman" w:cs="Times New Roman"/>
            <w:sz w:val="24"/>
            <w:szCs w:val="24"/>
          </w:rPr>
          <w:delText xml:space="preserve">espondents from 166 communities, </w:delText>
        </w:r>
        <w:r w:rsidRPr="0083052D" w:rsidDel="005C37D7">
          <w:rPr>
            <w:rFonts w:ascii="Times New Roman" w:hAnsi="Times New Roman" w:cs="Times New Roman"/>
            <w:sz w:val="24"/>
            <w:szCs w:val="24"/>
          </w:rPr>
          <w:delText>the survey was administered during the</w:delText>
        </w:r>
      </w:del>
      <w:ins w:id="272" w:author="Microsoft account" w:date="2021-09-11T12:34:00Z">
        <w:r w:rsidR="005C37D7">
          <w:rPr>
            <w:rFonts w:ascii="Times New Roman" w:hAnsi="Times New Roman" w:cs="Times New Roman"/>
            <w:sz w:val="24"/>
            <w:szCs w:val="24"/>
          </w:rPr>
          <w:t>conducted</w:t>
        </w:r>
      </w:ins>
      <w:r w:rsidRPr="0083052D">
        <w:rPr>
          <w:rFonts w:ascii="Times New Roman" w:hAnsi="Times New Roman" w:cs="Times New Roman"/>
          <w:sz w:val="24"/>
          <w:szCs w:val="24"/>
        </w:rPr>
        <w:t xml:space="preserve"> earlier stages of the pandemic, 94.0% of respondents had already heard of COVID-</w:t>
      </w:r>
      <w:del w:id="273" w:author="Microsoft account" w:date="2021-09-11T12:36:00Z">
        <w:r w:rsidRPr="0083052D" w:rsidDel="005C37D7">
          <w:rPr>
            <w:rFonts w:ascii="Times New Roman" w:hAnsi="Times New Roman" w:cs="Times New Roman"/>
            <w:sz w:val="24"/>
            <w:szCs w:val="24"/>
          </w:rPr>
          <w:delText>19</w:delText>
        </w:r>
      </w:del>
      <w:ins w:id="274" w:author="Microsoft account" w:date="2021-09-11T12:36:00Z">
        <w:r w:rsidR="005C37D7" w:rsidRPr="0083052D">
          <w:rPr>
            <w:rFonts w:ascii="Times New Roman" w:hAnsi="Times New Roman" w:cs="Times New Roman"/>
            <w:sz w:val="24"/>
            <w:szCs w:val="24"/>
          </w:rPr>
          <w:t>19</w:t>
        </w:r>
        <w:r w:rsidR="005C37D7">
          <w:rPr>
            <w:rFonts w:ascii="Times New Roman" w:hAnsi="Times New Roman" w:cs="Times New Roman"/>
            <w:sz w:val="24"/>
            <w:szCs w:val="24"/>
          </w:rPr>
          <w:t xml:space="preserve"> and</w:t>
        </w:r>
      </w:ins>
      <w:ins w:id="275" w:author="Microsoft account" w:date="2021-09-11T12:35:00Z">
        <w:r w:rsidR="005C37D7">
          <w:rPr>
            <w:rFonts w:ascii="Times New Roman" w:hAnsi="Times New Roman" w:cs="Times New Roman"/>
            <w:sz w:val="24"/>
            <w:szCs w:val="24"/>
          </w:rPr>
          <w:t xml:space="preserve"> their main sources of knowledge are</w:t>
        </w:r>
      </w:ins>
      <w:del w:id="276" w:author="Microsoft account" w:date="2021-09-11T12:35:00Z">
        <w:r w:rsidRPr="0083052D" w:rsidDel="005C37D7">
          <w:rPr>
            <w:rFonts w:ascii="Times New Roman" w:hAnsi="Times New Roman" w:cs="Times New Roman"/>
            <w:sz w:val="24"/>
            <w:szCs w:val="24"/>
          </w:rPr>
          <w:delText>. Traditional media sources such as</w:delText>
        </w:r>
      </w:del>
      <w:r w:rsidRPr="0083052D">
        <w:rPr>
          <w:rFonts w:ascii="Times New Roman" w:hAnsi="Times New Roman" w:cs="Times New Roman"/>
          <w:sz w:val="24"/>
          <w:szCs w:val="24"/>
        </w:rPr>
        <w:t xml:space="preserve"> television </w:t>
      </w:r>
      <w:del w:id="277" w:author="Microsoft account" w:date="2021-09-11T12:35:00Z">
        <w:r w:rsidRPr="0083052D" w:rsidDel="005C37D7">
          <w:rPr>
            <w:rFonts w:ascii="Times New Roman" w:hAnsi="Times New Roman" w:cs="Times New Roman"/>
            <w:sz w:val="24"/>
            <w:szCs w:val="24"/>
          </w:rPr>
          <w:delText xml:space="preserve">(85.5%) </w:delText>
        </w:r>
      </w:del>
      <w:r w:rsidRPr="0083052D">
        <w:rPr>
          <w:rFonts w:ascii="Times New Roman" w:hAnsi="Times New Roman" w:cs="Times New Roman"/>
          <w:sz w:val="24"/>
          <w:szCs w:val="24"/>
        </w:rPr>
        <w:t>and radio</w:t>
      </w:r>
      <w:del w:id="278" w:author="Microsoft account" w:date="2021-09-11T12:35:00Z">
        <w:r w:rsidRPr="0083052D" w:rsidDel="005C37D7">
          <w:rPr>
            <w:rFonts w:ascii="Times New Roman" w:hAnsi="Times New Roman" w:cs="Times New Roman"/>
            <w:sz w:val="24"/>
            <w:szCs w:val="24"/>
          </w:rPr>
          <w:delText xml:space="preserve"> (56.1%)</w:delText>
        </w:r>
      </w:del>
      <w:del w:id="279" w:author="Microsoft account" w:date="2021-09-11T12:36:00Z">
        <w:r w:rsidRPr="0083052D" w:rsidDel="005C37D7">
          <w:rPr>
            <w:rFonts w:ascii="Times New Roman" w:hAnsi="Times New Roman" w:cs="Times New Roman"/>
            <w:sz w:val="24"/>
            <w:szCs w:val="24"/>
          </w:rPr>
          <w:delText xml:space="preserve"> were reported as the main sources of information about the virus</w:delText>
        </w:r>
      </w:del>
      <w:r w:rsidRPr="0083052D">
        <w:rPr>
          <w:rFonts w:ascii="Times New Roman" w:hAnsi="Times New Roman" w:cs="Times New Roman"/>
          <w:sz w:val="24"/>
          <w:szCs w:val="24"/>
        </w:rPr>
        <w:t xml:space="preserve">. </w:t>
      </w:r>
      <w:ins w:id="280" w:author="Microsoft account" w:date="2021-09-11T12:39:00Z">
        <w:r w:rsidR="005C37D7">
          <w:rPr>
            <w:rFonts w:ascii="Times New Roman" w:hAnsi="Times New Roman" w:cs="Times New Roman"/>
            <w:sz w:val="24"/>
            <w:szCs w:val="24"/>
          </w:rPr>
          <w:t>A big percentage</w:t>
        </w:r>
      </w:ins>
      <w:ins w:id="281" w:author="Microsoft account" w:date="2021-09-11T12:38:00Z">
        <w:r w:rsidR="005C37D7">
          <w:rPr>
            <w:rFonts w:ascii="Times New Roman" w:hAnsi="Times New Roman" w:cs="Times New Roman"/>
            <w:sz w:val="24"/>
            <w:szCs w:val="24"/>
          </w:rPr>
          <w:t xml:space="preserve"> think that </w:t>
        </w:r>
      </w:ins>
      <w:ins w:id="282" w:author="Microsoft account" w:date="2021-09-11T12:39:00Z">
        <w:r w:rsidR="005C37D7">
          <w:rPr>
            <w:rFonts w:ascii="Times New Roman" w:hAnsi="Times New Roman" w:cs="Times New Roman"/>
            <w:sz w:val="24"/>
            <w:szCs w:val="24"/>
          </w:rPr>
          <w:t>c</w:t>
        </w:r>
      </w:ins>
      <w:del w:id="283" w:author="Microsoft account" w:date="2021-09-11T12:38:00Z">
        <w:r w:rsidRPr="0083052D" w:rsidDel="005C37D7">
          <w:rPr>
            <w:rFonts w:ascii="Times New Roman" w:hAnsi="Times New Roman" w:cs="Times New Roman"/>
            <w:sz w:val="24"/>
            <w:szCs w:val="24"/>
          </w:rPr>
          <w:delText>C</w:delText>
        </w:r>
      </w:del>
      <w:r w:rsidRPr="0083052D">
        <w:rPr>
          <w:rFonts w:ascii="Times New Roman" w:hAnsi="Times New Roman" w:cs="Times New Roman"/>
          <w:sz w:val="24"/>
          <w:szCs w:val="24"/>
        </w:rPr>
        <w:t>oughing</w:t>
      </w:r>
      <w:ins w:id="284" w:author="Microsoft account" w:date="2021-09-11T12:37:00Z">
        <w:r w:rsidR="005C37D7">
          <w:rPr>
            <w:rFonts w:ascii="Times New Roman" w:hAnsi="Times New Roman" w:cs="Times New Roman"/>
            <w:sz w:val="24"/>
            <w:szCs w:val="24"/>
          </w:rPr>
          <w:t xml:space="preserve"> and</w:t>
        </w:r>
      </w:ins>
      <w:del w:id="285" w:author="Microsoft account" w:date="2021-09-11T12:38:00Z">
        <w:r w:rsidRPr="0083052D" w:rsidDel="005C37D7">
          <w:rPr>
            <w:rFonts w:ascii="Times New Roman" w:hAnsi="Times New Roman" w:cs="Times New Roman"/>
            <w:sz w:val="24"/>
            <w:szCs w:val="24"/>
          </w:rPr>
          <w:delText xml:space="preserve"> </w:delText>
        </w:r>
      </w:del>
      <w:del w:id="286" w:author="Microsoft account" w:date="2021-09-11T12:37:00Z">
        <w:r w:rsidRPr="0083052D" w:rsidDel="005C37D7">
          <w:rPr>
            <w:rFonts w:ascii="Times New Roman" w:hAnsi="Times New Roman" w:cs="Times New Roman"/>
            <w:sz w:val="24"/>
            <w:szCs w:val="24"/>
          </w:rPr>
          <w:delText>and</w:delText>
        </w:r>
      </w:del>
      <w:r w:rsidRPr="0083052D">
        <w:rPr>
          <w:rFonts w:ascii="Times New Roman" w:hAnsi="Times New Roman" w:cs="Times New Roman"/>
          <w:sz w:val="24"/>
          <w:szCs w:val="24"/>
        </w:rPr>
        <w:t xml:space="preserve"> sneezing were identified as a transmission route by </w:t>
      </w:r>
      <w:del w:id="287" w:author="Microsoft account" w:date="2021-09-11T12:38:00Z">
        <w:r w:rsidRPr="0083052D" w:rsidDel="005C37D7">
          <w:rPr>
            <w:rFonts w:ascii="Times New Roman" w:hAnsi="Times New Roman" w:cs="Times New Roman"/>
            <w:sz w:val="24"/>
            <w:szCs w:val="24"/>
          </w:rPr>
          <w:delText xml:space="preserve">89.5% </w:delText>
        </w:r>
      </w:del>
      <w:r w:rsidRPr="0083052D">
        <w:rPr>
          <w:rFonts w:ascii="Times New Roman" w:hAnsi="Times New Roman" w:cs="Times New Roman"/>
          <w:sz w:val="24"/>
          <w:szCs w:val="24"/>
        </w:rPr>
        <w:t xml:space="preserve">of respondents, </w:t>
      </w:r>
      <w:del w:id="288" w:author="Microsoft account" w:date="2021-09-11T12:37:00Z">
        <w:r w:rsidRPr="0083052D" w:rsidDel="005C37D7">
          <w:rPr>
            <w:rFonts w:ascii="Times New Roman" w:hAnsi="Times New Roman" w:cs="Times New Roman"/>
            <w:sz w:val="24"/>
            <w:szCs w:val="24"/>
          </w:rPr>
          <w:delText xml:space="preserve">Handwashing </w:delText>
        </w:r>
      </w:del>
      <w:del w:id="289" w:author="Microsoft account" w:date="2021-09-11T12:40:00Z">
        <w:r w:rsidRPr="0083052D" w:rsidDel="005C37D7">
          <w:rPr>
            <w:rFonts w:ascii="Times New Roman" w:hAnsi="Times New Roman" w:cs="Times New Roman"/>
            <w:sz w:val="24"/>
            <w:szCs w:val="24"/>
          </w:rPr>
          <w:delText>was identified by 82.2%</w:delText>
        </w:r>
      </w:del>
      <w:ins w:id="290" w:author="Microsoft account" w:date="2021-09-11T12:40:00Z">
        <w:r w:rsidR="005C37D7">
          <w:rPr>
            <w:rFonts w:ascii="Times New Roman" w:hAnsi="Times New Roman" w:cs="Times New Roman"/>
            <w:sz w:val="24"/>
            <w:szCs w:val="24"/>
          </w:rPr>
          <w:t>handwashing also</w:t>
        </w:r>
      </w:ins>
      <w:del w:id="291" w:author="Microsoft account" w:date="2021-09-11T12:40:00Z">
        <w:r w:rsidRPr="0083052D" w:rsidDel="005C37D7">
          <w:rPr>
            <w:rFonts w:ascii="Times New Roman" w:hAnsi="Times New Roman" w:cs="Times New Roman"/>
            <w:sz w:val="24"/>
            <w:szCs w:val="24"/>
          </w:rPr>
          <w:delText xml:space="preserve"> of respondents as</w:delText>
        </w:r>
      </w:del>
      <w:r w:rsidRPr="0083052D">
        <w:rPr>
          <w:rFonts w:ascii="Times New Roman" w:hAnsi="Times New Roman" w:cs="Times New Roman"/>
          <w:sz w:val="24"/>
          <w:szCs w:val="24"/>
        </w:rPr>
        <w:t xml:space="preserve"> a preventive measure against the virus, but </w:t>
      </w:r>
      <w:ins w:id="292" w:author="Microsoft account" w:date="2021-09-11T12:43:00Z">
        <w:r w:rsidR="005C37D7">
          <w:rPr>
            <w:rFonts w:ascii="Times New Roman" w:hAnsi="Times New Roman" w:cs="Times New Roman"/>
            <w:sz w:val="24"/>
            <w:szCs w:val="24"/>
          </w:rPr>
          <w:t xml:space="preserve">they are not </w:t>
        </w:r>
      </w:ins>
      <w:ins w:id="293" w:author="Microsoft account" w:date="2021-09-11T12:44:00Z">
        <w:r w:rsidR="0002034F">
          <w:rPr>
            <w:rFonts w:ascii="Times New Roman" w:hAnsi="Times New Roman" w:cs="Times New Roman"/>
            <w:sz w:val="24"/>
            <w:szCs w:val="24"/>
          </w:rPr>
          <w:t xml:space="preserve">showed any interest in </w:t>
        </w:r>
      </w:ins>
      <w:r w:rsidRPr="0083052D">
        <w:rPr>
          <w:rFonts w:ascii="Times New Roman" w:hAnsi="Times New Roman" w:cs="Times New Roman"/>
          <w:sz w:val="24"/>
          <w:szCs w:val="24"/>
        </w:rPr>
        <w:t>social distancing and avoiding</w:t>
      </w:r>
      <w:ins w:id="294" w:author="Microsoft account" w:date="2021-09-20T23:29:00Z">
        <w:r w:rsidR="00AF2686">
          <w:rPr>
            <w:rFonts w:ascii="Times New Roman" w:hAnsi="Times New Roman" w:cs="Times New Roman"/>
            <w:sz w:val="24"/>
            <w:szCs w:val="24"/>
          </w:rPr>
          <w:t xml:space="preserve"> </w:t>
        </w:r>
      </w:ins>
      <w:del w:id="295" w:author="Microsoft account" w:date="2021-09-11T12:45:00Z">
        <w:r w:rsidRPr="0083052D" w:rsidDel="0002034F">
          <w:rPr>
            <w:rFonts w:ascii="Times New Roman" w:hAnsi="Times New Roman" w:cs="Times New Roman"/>
            <w:sz w:val="24"/>
            <w:szCs w:val="24"/>
          </w:rPr>
          <w:delText xml:space="preserve"> crowds </w:delText>
        </w:r>
      </w:del>
      <w:del w:id="296" w:author="Microsoft account" w:date="2021-09-11T12:44:00Z">
        <w:r w:rsidRPr="0083052D" w:rsidDel="0002034F">
          <w:rPr>
            <w:rFonts w:ascii="Times New Roman" w:hAnsi="Times New Roman" w:cs="Times New Roman"/>
            <w:sz w:val="24"/>
            <w:szCs w:val="24"/>
          </w:rPr>
          <w:delText>were only identified by</w:delText>
        </w:r>
        <w:r w:rsidDel="0002034F">
          <w:rPr>
            <w:rFonts w:ascii="Times New Roman" w:hAnsi="Times New Roman" w:cs="Times New Roman"/>
            <w:sz w:val="24"/>
            <w:szCs w:val="24"/>
          </w:rPr>
          <w:delText xml:space="preserve"> 32.4% and 40.6%, re</w:delText>
        </w:r>
      </w:del>
      <w:del w:id="297" w:author="Microsoft account" w:date="2021-09-11T12:45:00Z">
        <w:r w:rsidDel="0002034F">
          <w:rPr>
            <w:rFonts w:ascii="Times New Roman" w:hAnsi="Times New Roman" w:cs="Times New Roman"/>
            <w:sz w:val="24"/>
            <w:szCs w:val="24"/>
          </w:rPr>
          <w:delText>s</w:delText>
        </w:r>
      </w:del>
      <w:commentRangeEnd w:id="269"/>
      <w:r w:rsidR="00182C07">
        <w:rPr>
          <w:rStyle w:val="CommentReference"/>
          <w:rFonts w:ascii="Calibri" w:eastAsia="Calibri" w:hAnsi="Calibri" w:cs="Times New Roman"/>
          <w:lang w:val="en-MY"/>
        </w:rPr>
        <w:commentReference w:id="269"/>
      </w:r>
      <w:commentRangeEnd w:id="270"/>
      <w:r w:rsidR="00F0693B">
        <w:rPr>
          <w:rStyle w:val="CommentReference"/>
          <w:rFonts w:ascii="Calibri" w:eastAsia="Calibri" w:hAnsi="Calibri" w:cs="Times New Roman"/>
          <w:lang w:val="en-MY"/>
        </w:rPr>
        <w:commentReference w:id="270"/>
      </w:r>
      <w:del w:id="298" w:author="Microsoft account" w:date="2021-09-11T12:44:00Z">
        <w:r w:rsidDel="0002034F">
          <w:rPr>
            <w:rFonts w:ascii="Times New Roman" w:hAnsi="Times New Roman" w:cs="Times New Roman"/>
            <w:sz w:val="24"/>
            <w:szCs w:val="24"/>
          </w:rPr>
          <w:delText>pectively</w:delText>
        </w:r>
      </w:del>
      <w:r w:rsidR="00EA0E9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LMICs.","author":[{"dropping-particle":"","family":"Lau","given":"Lincoln Leehang","non-dropping-particle":"","parse-names":false,"suffix":""},{"dropping-particle":"","family":"Hung","given":"Natalee","non-dropping-particle":"","parse-names":false,"suffix":""},{"dropping-particle":"","family":"Go","given":"Daryn Joy","non-dropping-particle":"","parse-names":false,"suffix":""},{"dropping-particle":"","family":"Ferma","given":"Jansel","non-dropping-particle":"","parse-names":false,"suffix":""},{"dropping-particle":"","family":"Choi","given":"Mia","non-dropping-particle":"","parse-names":false,"suffix":""},{"dropping-particle":"","family":"Dodd","given":"Warren","non-dropping-particle":"","parse-names":false,"suffix":""},{"dropping-particle":"","family":"Wei","given":"Xiaolin","non-dropping-particle":"","parse-names":false,"suffix":""}],"container-title":"Journal of Global Health","id":"ITEM-1","issue":"1","issued":{"date-parts":[["2020"]]},"title":"Knowledge, attitudes and practices of COVID-19 among income-poor households in the Philippines: A cross-sectional study","type":"article-journal","volume":"10"},"uris":["http://www.mendeley.com/documents/?uuid=ca27a6a7-d92d-3028-8274-26fb91d5b7e0","http://www.mendeley.com/documents/?uuid=5919f69d-5474-42a5-b3b7-3e857e35657f"]}],"mendeley":{"formattedCitation":"[14]","plainTextFormattedCitation":"[14]","previouslyFormattedCitation":"(14)"},"properties":{"noteIndex":0},"schema":"https://github.com/citation-style-language/schema/raw/master/csl-citation.json"}</w:instrText>
      </w:r>
      <w:r w:rsidR="00EA0E9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[14]</w:t>
      </w:r>
      <w:r w:rsidR="00EA0E90">
        <w:rPr>
          <w:rFonts w:ascii="Times New Roman" w:hAnsi="Times New Roman" w:cs="Times New Roman"/>
          <w:sz w:val="24"/>
          <w:szCs w:val="24"/>
        </w:rPr>
        <w:fldChar w:fldCharType="end"/>
      </w:r>
      <w:r>
        <w:rPr>
          <w:rFonts w:ascii="Times New Roman" w:hAnsi="Times New Roman" w:cs="Times New Roman"/>
          <w:sz w:val="24"/>
          <w:szCs w:val="24"/>
        </w:rPr>
        <w:t>.</w:t>
      </w:r>
      <w:ins w:id="299" w:author="Mohammad Meshbahur Rahman" w:date="2021-09-11T01:02:00Z">
        <w:r w:rsidR="00A55850">
          <w:rPr>
            <w:rFonts w:ascii="Times New Roman" w:hAnsi="Times New Roman" w:cs="Times New Roman"/>
            <w:sz w:val="24"/>
            <w:szCs w:val="24"/>
          </w:rPr>
          <w:t xml:space="preserve"> </w:t>
        </w:r>
      </w:ins>
    </w:p>
    <w:p w14:paraId="4A4594D2" w14:textId="4D2190D2" w:rsidR="00EA0E90" w:rsidDel="00A55850" w:rsidRDefault="009C1251" w:rsidP="00F5085E">
      <w:pPr>
        <w:spacing w:after="0" w:line="480" w:lineRule="auto"/>
        <w:contextualSpacing/>
        <w:jc w:val="both"/>
        <w:rPr>
          <w:del w:id="300" w:author="Mohammad Meshbahur Rahman" w:date="2021-09-11T01:03:00Z"/>
          <w:rFonts w:ascii="Times New Roman" w:hAnsi="Times New Roman" w:cs="Times New Roman"/>
          <w:sz w:val="24"/>
          <w:szCs w:val="24"/>
        </w:rPr>
        <w:pPrChange w:id="301" w:author="Microsoft account" w:date="2021-09-20T19:14:00Z">
          <w:pPr>
            <w:spacing w:after="0" w:line="480" w:lineRule="auto"/>
            <w:contextualSpacing/>
            <w:jc w:val="both"/>
          </w:pPr>
        </w:pPrChange>
      </w:pPr>
      <w:r>
        <w:rPr>
          <w:rFonts w:ascii="Times New Roman" w:hAnsi="Times New Roman" w:cs="Times New Roman"/>
          <w:sz w:val="24"/>
          <w:szCs w:val="24"/>
        </w:rPr>
        <w:t>A</w:t>
      </w:r>
      <w:r w:rsidR="00EA0E90" w:rsidRPr="00EA0E90">
        <w:rPr>
          <w:rFonts w:ascii="Times New Roman" w:hAnsi="Times New Roman" w:cs="Times New Roman"/>
          <w:sz w:val="24"/>
          <w:szCs w:val="24"/>
        </w:rPr>
        <w:t xml:space="preserve"> cross-sectional descriptive study recruited participants with assistance from South Asian community centers and organizations</w:t>
      </w:r>
      <w:r w:rsidR="006C794B">
        <w:rPr>
          <w:rFonts w:ascii="Times New Roman" w:hAnsi="Times New Roman" w:cs="Times New Roman"/>
          <w:sz w:val="24"/>
          <w:szCs w:val="24"/>
        </w:rPr>
        <w:t xml:space="preserve"> in Hong Kong</w:t>
      </w:r>
      <w:r w:rsidR="00EA0E90" w:rsidRPr="00EA0E90">
        <w:rPr>
          <w:rFonts w:ascii="Times New Roman" w:hAnsi="Times New Roman" w:cs="Times New Roman"/>
          <w:sz w:val="24"/>
          <w:szCs w:val="24"/>
        </w:rPr>
        <w:t>. A total of 352 participants completed questionnaires to assess their level of KAP towards COVID-19.</w:t>
      </w:r>
      <w:r w:rsidR="00EA0E90">
        <w:rPr>
          <w:rFonts w:ascii="Times New Roman" w:hAnsi="Times New Roman" w:cs="Times New Roman"/>
          <w:sz w:val="24"/>
          <w:szCs w:val="24"/>
        </w:rPr>
        <w:t xml:space="preserve"> </w:t>
      </w:r>
      <w:r w:rsidR="00EA0E90" w:rsidRPr="00EA0E90">
        <w:rPr>
          <w:rFonts w:ascii="Times New Roman" w:hAnsi="Times New Roman" w:cs="Times New Roman"/>
          <w:sz w:val="24"/>
          <w:szCs w:val="24"/>
        </w:rPr>
        <w:t>The mean COVID-19 knowledge</w:t>
      </w:r>
      <w:r w:rsidR="00EA0E90">
        <w:rPr>
          <w:rFonts w:ascii="Times New Roman" w:hAnsi="Times New Roman" w:cs="Times New Roman"/>
          <w:sz w:val="24"/>
          <w:szCs w:val="24"/>
        </w:rPr>
        <w:t>, attitude and practices</w:t>
      </w:r>
      <w:r w:rsidR="00EA0E90" w:rsidRPr="00EA0E90">
        <w:rPr>
          <w:rFonts w:ascii="Times New Roman" w:hAnsi="Times New Roman" w:cs="Times New Roman"/>
          <w:sz w:val="24"/>
          <w:szCs w:val="24"/>
        </w:rPr>
        <w:t xml:space="preserve"> item score was 5.38 (SD = 1.45), </w:t>
      </w:r>
      <w:r w:rsidR="00EA0E90">
        <w:rPr>
          <w:rFonts w:ascii="Times New Roman" w:hAnsi="Times New Roman" w:cs="Times New Roman"/>
          <w:sz w:val="24"/>
          <w:szCs w:val="24"/>
        </w:rPr>
        <w:t xml:space="preserve">and </w:t>
      </w:r>
      <w:r w:rsidR="00EA0E90" w:rsidRPr="00EA0E90">
        <w:rPr>
          <w:rFonts w:ascii="Times New Roman" w:hAnsi="Times New Roman" w:cs="Times New Roman"/>
          <w:sz w:val="24"/>
          <w:szCs w:val="24"/>
        </w:rPr>
        <w:t>3.41 (SD = 0.65) out of a maximum of 5</w:t>
      </w:r>
      <w:r w:rsidR="00EA0E90">
        <w:rPr>
          <w:rFonts w:ascii="Times New Roman" w:hAnsi="Times New Roman" w:cs="Times New Roman"/>
          <w:sz w:val="24"/>
          <w:szCs w:val="24"/>
        </w:rPr>
        <w:t xml:space="preserve"> and</w:t>
      </w:r>
      <w:r w:rsidR="00EA0E90" w:rsidRPr="00EA0E90">
        <w:rPr>
          <w:rFonts w:ascii="Times New Roman" w:hAnsi="Times New Roman" w:cs="Times New Roman"/>
          <w:sz w:val="24"/>
          <w:szCs w:val="24"/>
        </w:rPr>
        <w:t xml:space="preserve"> 3.50 (SD</w:t>
      </w:r>
      <w:r w:rsidR="00EA0E90">
        <w:rPr>
          <w:rFonts w:ascii="Times New Roman" w:hAnsi="Times New Roman" w:cs="Times New Roman"/>
          <w:sz w:val="24"/>
          <w:szCs w:val="24"/>
        </w:rPr>
        <w:t xml:space="preserve"> = 0.52) out of a maximum of 4</w:t>
      </w:r>
      <w:ins w:id="302" w:author="Microsoft account" w:date="2021-09-20T20:19:00Z">
        <w:r w:rsidR="002E73EE">
          <w:rPr>
            <w:rFonts w:ascii="Times New Roman" w:hAnsi="Times New Roman" w:cs="Times New Roman"/>
            <w:sz w:val="24"/>
            <w:szCs w:val="24"/>
          </w:rPr>
          <w:t xml:space="preserve"> </w:t>
        </w:r>
      </w:ins>
      <w:r>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{"citationItems":[{"id":"ITEM-1","itemData":{"DOI":"10.3390/IJERPH17217878","ISSN":"1660-4601","PMID":"33121143","abstract":"This study assessed the knowledge, attitudes and practices (KAP) towards coronavirus disease 2019 (COVID-19) among South Asians in Hong Kong and examined the factors that affect KAP towards COVID-19 in this population. This cross-sectional descriptive study recruited participants with assistance from South Asian community centres and organisations. A total of 352 participants completed questionnaires to assess their level of KAP towards COVID-19. The mean knowledge score was 5.38/10, indicating a relatively low knowledge level. The participants expressed certain misconceptions regarding the prevention of COVID-19 infection. They perceived a mild risk related to the disease, had positive attitudes regarding its prevention and often implemented recommended disease-preventive measures, such as maintaining social distance (88.1%) and wearing masks in public (94.3%). Participants who were male, had a secondary school education or lower and who perceived a lower risk of being infected and lower self-efficacy were less likely to implement preventive measures. Culturally and linguistically appropriate health education could be developed to increase the knowledge of South Asians, especially those with lower education levels, about COVID-19 and to encourage them to implement the necessary preventive measures.","author":[{"dropping-particle":"","family":"CL","given":"Wong","non-dropping-particle":"","parse-names":false,"suffix":""},{"dropping-particle":"","family":"J","given":"Chen","non-dropping-particle":"","parse-names":false,"suffix":""},{"dropping-particle":"","family":"KM","given":"Chow","non-dropping-particle":"","parse-names":false,"suffix":""},{"dropping-particle":"","family":"BMH","given":"Law","non-dropping-particle":"","parse-names":false,"suffix":""},{"dropping-particle":"","family":"DNS","given":"Chan","non-dropping-particle":"","parse-names":false,"suffix":""},{"dropping-particle":"","family":"WKW","given":"So","non-dropping-particle":"","parse-names":false,"suffix":""},{"dropping-particle":"","family":"AWY","given":"Leung","non-dropping-particle":"","parse-names":false,"suffix":""},{"dropping-particle":"","family":"CWH","given":"Chan","non-dropping-particle":"","parse-names":false,"suffix":""}],"container-title":"International journal of environmental research and public health","id":"ITEM-1","issue":"21","issued":{"date-parts":[["2020","11","1"]]},"page":"1-13","publisher":"Int J Environ Res Public Health","title":"Knowledge, Attitudes and Practices Towards COVID-19 Amongst Ethnic Minorities in Hong Kong","type":"article-journal","volume":"17"},"uris":["http://www.mendeley.com/documents/?uuid=929b524e-f899-3fcb-a901-5da65c9dc14c","http://www.mendeley.com/documents/?uuid=acb9a6ed-1685-4d7b-b320-5783bc8c735c"]}],"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[15]</w:t>
      </w:r>
      <w:r>
        <w:rPr>
          <w:rFonts w:ascii="Times New Roman" w:hAnsi="Times New Roman" w:cs="Times New Roman"/>
          <w:sz w:val="24"/>
          <w:szCs w:val="24"/>
        </w:rPr>
        <w:fldChar w:fldCharType="end"/>
      </w:r>
      <w:r w:rsidR="00EA0E90">
        <w:rPr>
          <w:rFonts w:ascii="Times New Roman" w:hAnsi="Times New Roman" w:cs="Times New Roman"/>
          <w:sz w:val="24"/>
          <w:szCs w:val="24"/>
        </w:rPr>
        <w:t>.</w:t>
      </w:r>
      <w:ins w:id="303" w:author="Mohammad Meshbahur Rahman" w:date="2021-09-11T01:03:00Z">
        <w:r w:rsidR="00A55850">
          <w:rPr>
            <w:rFonts w:ascii="Times New Roman" w:hAnsi="Times New Roman" w:cs="Times New Roman"/>
            <w:sz w:val="24"/>
            <w:szCs w:val="24"/>
          </w:rPr>
          <w:t xml:space="preserve"> </w:t>
        </w:r>
      </w:ins>
    </w:p>
    <w:p w14:paraId="5C708AA1" w14:textId="3922D859" w:rsidR="009C1251" w:rsidDel="00A55850" w:rsidRDefault="009C1251" w:rsidP="00F5085E">
      <w:pPr>
        <w:spacing w:after="0" w:line="480" w:lineRule="auto"/>
        <w:contextualSpacing/>
        <w:jc w:val="both"/>
        <w:rPr>
          <w:del w:id="304" w:author="Mohammad Meshbahur Rahman" w:date="2021-09-11T01:03:00Z"/>
          <w:rFonts w:ascii="Times New Roman" w:hAnsi="Times New Roman" w:cs="Times New Roman"/>
          <w:sz w:val="24"/>
          <w:szCs w:val="24"/>
        </w:rPr>
        <w:pPrChange w:id="305" w:author="Microsoft account" w:date="2021-09-20T19:14:00Z">
          <w:pPr>
            <w:spacing w:after="0" w:line="480" w:lineRule="auto"/>
            <w:contextualSpacing/>
            <w:jc w:val="both"/>
          </w:pPr>
        </w:pPrChange>
      </w:pPr>
      <w:commentRangeStart w:id="306"/>
      <w:commentRangeStart w:id="307"/>
      <w:r w:rsidRPr="009C1251">
        <w:rPr>
          <w:rFonts w:ascii="Times New Roman" w:hAnsi="Times New Roman" w:cs="Times New Roman"/>
          <w:sz w:val="24"/>
          <w:szCs w:val="24"/>
        </w:rPr>
        <w:t>Online-based cross-sectional study conducted from March 29 to April 19, 2020</w:t>
      </w:r>
      <w:ins w:id="308" w:author="Microsoft account" w:date="2021-09-11T12:47:00Z">
        <w:r w:rsidR="00F0693B">
          <w:rPr>
            <w:rFonts w:ascii="Times New Roman" w:hAnsi="Times New Roman" w:cs="Times New Roman"/>
            <w:sz w:val="24"/>
            <w:szCs w:val="24"/>
          </w:rPr>
          <w:t xml:space="preserve"> </w:t>
        </w:r>
      </w:ins>
      <w:del w:id="309" w:author="Microsoft account" w:date="2021-09-11T12:47:00Z">
        <w:r w:rsidRPr="009C1251" w:rsidDel="00F0693B">
          <w:rPr>
            <w:rFonts w:ascii="Times New Roman" w:hAnsi="Times New Roman" w:cs="Times New Roman"/>
            <w:sz w:val="24"/>
            <w:szCs w:val="24"/>
          </w:rPr>
          <w:delText>, involving</w:delText>
        </w:r>
      </w:del>
      <w:ins w:id="310" w:author="Mohammad Meshbahur Rahman" w:date="2021-09-11T01:02:00Z">
        <w:del w:id="311" w:author="Microsoft account" w:date="2021-09-11T12:47:00Z">
          <w:r w:rsidR="00A55850" w:rsidDel="00F0693B">
            <w:rPr>
              <w:rFonts w:ascii="Times New Roman" w:hAnsi="Times New Roman" w:cs="Times New Roman"/>
              <w:sz w:val="24"/>
              <w:szCs w:val="24"/>
            </w:rPr>
            <w:delText xml:space="preserve"> </w:delText>
          </w:r>
        </w:del>
      </w:ins>
      <w:del w:id="312" w:author="Microsoft account" w:date="2021-09-11T12:47:00Z">
        <w:r w:rsidRPr="009C1251" w:rsidDel="00F0693B">
          <w:rPr>
            <w:rFonts w:ascii="Times New Roman" w:hAnsi="Times New Roman" w:cs="Times New Roman"/>
            <w:sz w:val="24"/>
            <w:szCs w:val="24"/>
          </w:rPr>
          <w:delText xml:space="preserve"> Bangladeshi residents aged 12–64 years, recruited </w:delText>
        </w:r>
      </w:del>
      <w:r w:rsidRPr="009C1251">
        <w:rPr>
          <w:rFonts w:ascii="Times New Roman" w:hAnsi="Times New Roman" w:cs="Times New Roman"/>
          <w:sz w:val="24"/>
          <w:szCs w:val="24"/>
        </w:rPr>
        <w:t xml:space="preserve">via social media. </w:t>
      </w:r>
      <w:del w:id="313" w:author="Microsoft account" w:date="2021-09-11T12:46:00Z">
        <w:r w:rsidRPr="009C1251" w:rsidDel="00F0693B">
          <w:rPr>
            <w:rFonts w:ascii="Times New Roman" w:hAnsi="Times New Roman" w:cs="Times New Roman"/>
            <w:sz w:val="24"/>
            <w:szCs w:val="24"/>
          </w:rPr>
          <w:delText xml:space="preserve">After consenting, participants completed an online survey assessing socio-demographic variables, perception, and KAP towards COVID-19. Of the 2017 survey participants, </w:delText>
        </w:r>
      </w:del>
      <w:del w:id="314" w:author="Microsoft account" w:date="2021-09-11T12:47:00Z">
        <w:r w:rsidRPr="009C1251" w:rsidDel="00F0693B">
          <w:rPr>
            <w:rFonts w:ascii="Times New Roman" w:hAnsi="Times New Roman" w:cs="Times New Roman"/>
            <w:sz w:val="24"/>
            <w:szCs w:val="24"/>
          </w:rPr>
          <w:delText xml:space="preserve">59.8% were male, the majority were students (71.2%), aged 21–30 years (57.9%), having a bachelor's degree (61.0%), having family income &gt;30,000 BDT (50.0%), and living in urban areas (69.8). </w:delText>
        </w:r>
      </w:del>
      <w:r w:rsidRPr="009C1251">
        <w:rPr>
          <w:rFonts w:ascii="Times New Roman" w:hAnsi="Times New Roman" w:cs="Times New Roman"/>
          <w:sz w:val="24"/>
          <w:szCs w:val="24"/>
        </w:rPr>
        <w:t xml:space="preserve">The survey revealed that </w:t>
      </w:r>
      <w:ins w:id="315" w:author="Microsoft account" w:date="2021-09-11T12:51:00Z">
        <w:r w:rsidR="00211C64">
          <w:rPr>
            <w:rFonts w:ascii="Times New Roman" w:hAnsi="Times New Roman" w:cs="Times New Roman"/>
            <w:sz w:val="24"/>
            <w:szCs w:val="24"/>
          </w:rPr>
          <w:t>lower than half</w:t>
        </w:r>
      </w:ins>
      <w:del w:id="316" w:author="Microsoft account" w:date="2021-09-11T12:51:00Z">
        <w:r w:rsidRPr="009C1251" w:rsidDel="00211C64">
          <w:rPr>
            <w:rFonts w:ascii="Times New Roman" w:hAnsi="Times New Roman" w:cs="Times New Roman"/>
            <w:sz w:val="24"/>
            <w:szCs w:val="24"/>
          </w:rPr>
          <w:delText>48.3%</w:delText>
        </w:r>
      </w:del>
      <w:r w:rsidRPr="009C1251">
        <w:rPr>
          <w:rFonts w:ascii="Times New Roman" w:hAnsi="Times New Roman" w:cs="Times New Roman"/>
          <w:sz w:val="24"/>
          <w:szCs w:val="24"/>
        </w:rPr>
        <w:t xml:space="preserve"> of</w:t>
      </w:r>
      <w:ins w:id="317" w:author="Microsoft account" w:date="2021-09-11T12:51:00Z">
        <w:r w:rsidR="00211C64">
          <w:rPr>
            <w:rFonts w:ascii="Times New Roman" w:hAnsi="Times New Roman" w:cs="Times New Roman"/>
            <w:sz w:val="24"/>
            <w:szCs w:val="24"/>
          </w:rPr>
          <w:t xml:space="preserve"> the</w:t>
        </w:r>
      </w:ins>
      <w:r w:rsidRPr="009C1251">
        <w:rPr>
          <w:rFonts w:ascii="Times New Roman" w:hAnsi="Times New Roman" w:cs="Times New Roman"/>
          <w:sz w:val="24"/>
          <w:szCs w:val="24"/>
        </w:rPr>
        <w:t xml:space="preserve"> participants had more accurate knowledge, </w:t>
      </w:r>
      <w:ins w:id="318" w:author="Microsoft account" w:date="2021-09-11T12:51:00Z">
        <w:r w:rsidR="00211C64">
          <w:rPr>
            <w:rFonts w:ascii="Times New Roman" w:hAnsi="Times New Roman" w:cs="Times New Roman"/>
            <w:sz w:val="24"/>
            <w:szCs w:val="24"/>
          </w:rPr>
          <w:t xml:space="preserve">majority of the </w:t>
        </w:r>
      </w:ins>
      <w:ins w:id="319" w:author="Microsoft account" w:date="2021-09-11T12:52:00Z">
        <w:r w:rsidR="00211C64">
          <w:rPr>
            <w:rFonts w:ascii="Times New Roman" w:hAnsi="Times New Roman" w:cs="Times New Roman"/>
            <w:sz w:val="24"/>
            <w:szCs w:val="24"/>
          </w:rPr>
          <w:t>participants</w:t>
        </w:r>
      </w:ins>
      <w:del w:id="320" w:author="Microsoft account" w:date="2021-09-11T12:51:00Z">
        <w:r w:rsidRPr="009C1251" w:rsidDel="00211C64">
          <w:rPr>
            <w:rFonts w:ascii="Times New Roman" w:hAnsi="Times New Roman" w:cs="Times New Roman"/>
            <w:sz w:val="24"/>
            <w:szCs w:val="24"/>
          </w:rPr>
          <w:delText>62.3%</w:delText>
        </w:r>
      </w:del>
      <w:r w:rsidRPr="009C1251">
        <w:rPr>
          <w:rFonts w:ascii="Times New Roman" w:hAnsi="Times New Roman" w:cs="Times New Roman"/>
          <w:sz w:val="24"/>
          <w:szCs w:val="24"/>
        </w:rPr>
        <w:t xml:space="preserve"> had more positive attitudes, and </w:t>
      </w:r>
      <w:ins w:id="321" w:author="Microsoft account" w:date="2021-09-11T12:52:00Z">
        <w:r w:rsidR="00211C64">
          <w:rPr>
            <w:rFonts w:ascii="Times New Roman" w:hAnsi="Times New Roman" w:cs="Times New Roman"/>
            <w:sz w:val="24"/>
            <w:szCs w:val="24"/>
          </w:rPr>
          <w:t>almost half of the participants</w:t>
        </w:r>
      </w:ins>
      <w:del w:id="322" w:author="Microsoft account" w:date="2021-09-11T12:52:00Z">
        <w:r w:rsidRPr="009C1251" w:rsidDel="00211C64">
          <w:rPr>
            <w:rFonts w:ascii="Times New Roman" w:hAnsi="Times New Roman" w:cs="Times New Roman"/>
            <w:sz w:val="24"/>
            <w:szCs w:val="24"/>
          </w:rPr>
          <w:delText>55.1%</w:delText>
        </w:r>
      </w:del>
      <w:r w:rsidRPr="009C1251">
        <w:rPr>
          <w:rFonts w:ascii="Times New Roman" w:hAnsi="Times New Roman" w:cs="Times New Roman"/>
          <w:sz w:val="24"/>
          <w:szCs w:val="24"/>
        </w:rPr>
        <w:t xml:space="preserve"> had more frequent </w:t>
      </w:r>
      <w:r w:rsidRPr="009C1251">
        <w:rPr>
          <w:rFonts w:ascii="Times New Roman" w:hAnsi="Times New Roman" w:cs="Times New Roman"/>
          <w:sz w:val="24"/>
          <w:szCs w:val="24"/>
        </w:rPr>
        <w:lastRenderedPageBreak/>
        <w:t>practices regarding COVID-19 prevention</w:t>
      </w:r>
      <w:commentRangeEnd w:id="306"/>
      <w:r w:rsidR="00182C07">
        <w:rPr>
          <w:rStyle w:val="CommentReference"/>
          <w:rFonts w:ascii="Calibri" w:eastAsia="Calibri" w:hAnsi="Calibri" w:cs="Times New Roman"/>
          <w:lang w:val="en-MY"/>
        </w:rPr>
        <w:commentReference w:id="306"/>
      </w:r>
      <w:commentRangeEnd w:id="307"/>
      <w:ins w:id="323" w:author="Microsoft account" w:date="2021-09-20T23:30:00Z">
        <w:r w:rsidR="00AF2686">
          <w:rPr>
            <w:rFonts w:ascii="Times New Roman" w:hAnsi="Times New Roman" w:cs="Times New Roman"/>
            <w:sz w:val="24"/>
            <w:szCs w:val="24"/>
          </w:rPr>
          <w:t xml:space="preserve"> </w:t>
        </w:r>
      </w:ins>
      <w:r w:rsidR="00AC7AA2">
        <w:rPr>
          <w:rStyle w:val="CommentReference"/>
          <w:rFonts w:ascii="Calibri" w:eastAsia="Calibri" w:hAnsi="Calibri" w:cs="Times New Roman"/>
          <w:lang w:val="en-MY"/>
        </w:rPr>
        <w:commentReference w:id="307"/>
      </w:r>
      <w:r>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{"citationItems":[{"id":"ITEM-1","itemData":{"DOI":"10.1371/JOURNAL.PONE.0239254","ISSN":"1932-6203","abstract":"In Bangladesh, an array of measures have been adopted to control the rapid spread of the COVID-19 epidemic. Such general population control measures could significantly influence perception, knowledge, attitudes, and practices (KAP) towards COVID-19. Here, we assessed KAP towards COVID-19 immediately after the lock-down measures were implemented and during the rapid rise period of the outbreak. Online-based cross-sectional study conducted from March 29 to April 19, 2020, involving Bangladeshi residents aged 12–64 years, recruited via social media. After consenting, participants completed an online survey assessing socio-demographic variables, perception, and KAP towards COVID-19. Of the 2017 survey participants, 59.8% were male, the majority were students (71.2%), aged 21–30 years (57.9%), having a bachelor's degree (61.0%), having family income &gt;30,000 BDT (50.0%), and living in urban areas (69.8). The survey revealed that 48.3% of participants had more accurate knowledge, 62.3% had more positive attitudes, and 55.1% had more frequent practices regarding COVID-19 prevention. Majority (96.7%) of the participants agreed ‘COVID-19 is a dangerous disease’, almost all (98.7%) participants wore a face mask in crowded places, 98.8% agreed to report a suspected case to health authorities, and 93.8% implemented washing hands with soap and water. In multiple logistic regression analyses, COVID-19 more accurate knowledge was associated with age and residence. Sociodemographic factors such as being older, higher education, employment, monthly family income &gt;30,000 BDT, and having more frequent prevention practices were the more positive attitude factors. More frequent prevention practice factors were associated with female sex, older age, higher education, family income &gt; 30,000 BDT, urban area residence, and having more positive attitudes. To improve KAP of general populations is crucial during the rapid rise period of a pandemic outbreak such as COVID-19. Therefore, development of effective health education programs that incorporate considerations of KAP-modifying factors is needed.","author":[{"dropping-particle":"","family":"Ferdous","given":"Most. Zannatul","non-dropping-particle":"","parse-names":false,"suffix":""},{"dropping-particle":"","family":"Islam","given":"Md. Saiful","non-dropping-particle":"","parse-names":false,"suffix":""},{"dropping-particle":"","family":"Sikder","given":"Md. Tajuddin","non-dropping-particle":"","parse-names":false,"suffix":""},{"dropping-particle":"","family":"Mosaddek","given":"Abu Syed Md.","non-dropping-particle":"","parse-names":false,"suffix":""},{"dropping-particle":"","family":"Zegarra-Valdivia","given":"J. A.","non-dropping-particle":"","parse-names":false,"suffix":""},{"dropping-particle":"","family":"Gozal","given":"David","non-dropping-particle":"","parse-names":false,"suffix":""}],"container-title":"PLOS ONE","id":"ITEM-1","issue":"10","issued":{"date-parts":[["2020","10","1"]]},"page":"e0239254","publisher":"Public Library of Science","title":"Knowledge, attitude, and practice regarding COVID-19 outbreak in Bangladesh: An online-based cross-sectional study","type":"article-journal","volume":"15"},"uris":["http://www.mendeley.com/documents/?uuid=b23677ae-a574-335b-956b-118e130d2e04"]}],"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[16]</w:t>
      </w:r>
      <w:r>
        <w:rPr>
          <w:rFonts w:ascii="Times New Roman" w:hAnsi="Times New Roman" w:cs="Times New Roman"/>
          <w:sz w:val="24"/>
          <w:szCs w:val="24"/>
        </w:rPr>
        <w:fldChar w:fldCharType="end"/>
      </w:r>
      <w:r w:rsidRPr="009C1251">
        <w:rPr>
          <w:rFonts w:ascii="Times New Roman" w:hAnsi="Times New Roman" w:cs="Times New Roman"/>
          <w:sz w:val="24"/>
          <w:szCs w:val="24"/>
        </w:rPr>
        <w:t>.</w:t>
      </w:r>
      <w:ins w:id="324" w:author="Mohammad Meshbahur Rahman" w:date="2021-09-11T01:03:00Z">
        <w:r w:rsidR="00A55850">
          <w:rPr>
            <w:rFonts w:ascii="Times New Roman" w:hAnsi="Times New Roman" w:cs="Times New Roman"/>
            <w:sz w:val="24"/>
            <w:szCs w:val="24"/>
          </w:rPr>
          <w:t xml:space="preserve"> </w:t>
        </w:r>
      </w:ins>
    </w:p>
    <w:p w14:paraId="4A6ED13D" w14:textId="42D1CB35" w:rsidR="009C1251" w:rsidRDefault="006C794B" w:rsidP="00AF26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 study in Indonesia showed</w:t>
      </w:r>
      <w:r w:rsidR="009C1251" w:rsidRPr="009C1251">
        <w:rPr>
          <w:rFonts w:ascii="Times New Roman" w:hAnsi="Times New Roman" w:cs="Times New Roman"/>
          <w:sz w:val="24"/>
          <w:szCs w:val="24"/>
        </w:rPr>
        <w:t xml:space="preserve"> over</w:t>
      </w:r>
      <w:ins w:id="325" w:author="Microsoft account" w:date="2021-09-11T12:54:00Z">
        <w:r w:rsidR="00AC7AA2">
          <w:rPr>
            <w:rFonts w:ascii="Times New Roman" w:hAnsi="Times New Roman" w:cs="Times New Roman"/>
            <w:sz w:val="24"/>
            <w:szCs w:val="24"/>
          </w:rPr>
          <w:t xml:space="preserve"> two-third</w:t>
        </w:r>
      </w:ins>
      <w:del w:id="326" w:author="Microsoft account" w:date="2021-09-11T12:54:00Z">
        <w:r w:rsidR="009C1251" w:rsidRPr="009C1251" w:rsidDel="00AC7AA2">
          <w:rPr>
            <w:rFonts w:ascii="Times New Roman" w:hAnsi="Times New Roman" w:cs="Times New Roman"/>
            <w:sz w:val="24"/>
            <w:szCs w:val="24"/>
          </w:rPr>
          <w:delText xml:space="preserve"> 70%</w:delText>
        </w:r>
      </w:del>
      <w:r w:rsidR="009C1251" w:rsidRPr="009C1251">
        <w:rPr>
          <w:rFonts w:ascii="Times New Roman" w:hAnsi="Times New Roman" w:cs="Times New Roman"/>
          <w:sz w:val="24"/>
          <w:szCs w:val="24"/>
        </w:rPr>
        <w:t xml:space="preserve"> of respondents correctly answered questions related to COVID-19 general symptoms, transmission modes, and prevention measures.</w:t>
      </w:r>
      <w:r w:rsidR="009C1251" w:rsidRPr="009C1251">
        <w:t xml:space="preserve"> </w:t>
      </w:r>
      <w:r w:rsidR="009C1251" w:rsidRPr="009C1251">
        <w:rPr>
          <w:rFonts w:ascii="Times New Roman" w:hAnsi="Times New Roman" w:cs="Times New Roman"/>
          <w:sz w:val="24"/>
          <w:szCs w:val="24"/>
        </w:rPr>
        <w:t xml:space="preserve">Most </w:t>
      </w:r>
      <w:ins w:id="327" w:author="Mohammad Meshbahur Rahman" w:date="2021-09-11T01:06:00Z">
        <w:r w:rsidR="00A55850">
          <w:rPr>
            <w:rFonts w:ascii="Times New Roman" w:hAnsi="Times New Roman" w:cs="Times New Roman"/>
            <w:sz w:val="24"/>
            <w:szCs w:val="24"/>
          </w:rPr>
          <w:t xml:space="preserve">of the </w:t>
        </w:r>
      </w:ins>
      <w:r w:rsidR="009C1251" w:rsidRPr="009C1251">
        <w:rPr>
          <w:rFonts w:ascii="Times New Roman" w:hAnsi="Times New Roman" w:cs="Times New Roman"/>
          <w:sz w:val="24"/>
          <w:szCs w:val="24"/>
        </w:rPr>
        <w:t xml:space="preserve">respondents </w:t>
      </w:r>
      <w:del w:id="328" w:author="Microsoft account" w:date="2021-09-11T12:54:00Z">
        <w:r w:rsidR="009C1251" w:rsidRPr="009C1251" w:rsidDel="00AC7AA2">
          <w:rPr>
            <w:rFonts w:ascii="Times New Roman" w:hAnsi="Times New Roman" w:cs="Times New Roman"/>
            <w:sz w:val="24"/>
            <w:szCs w:val="24"/>
          </w:rPr>
          <w:delText xml:space="preserve">(95.5%) </w:delText>
        </w:r>
      </w:del>
      <w:r w:rsidR="009C1251" w:rsidRPr="009C1251">
        <w:rPr>
          <w:rFonts w:ascii="Times New Roman" w:hAnsi="Times New Roman" w:cs="Times New Roman"/>
          <w:sz w:val="24"/>
          <w:szCs w:val="24"/>
        </w:rPr>
        <w:t>agreed that COVID-19 might be controlled. Most</w:t>
      </w:r>
      <w:del w:id="329" w:author="Microsoft account" w:date="2021-09-11T12:54:00Z">
        <w:r w:rsidR="009C1251" w:rsidRPr="009C1251" w:rsidDel="00AC7AA2">
          <w:rPr>
            <w:rFonts w:ascii="Times New Roman" w:hAnsi="Times New Roman" w:cs="Times New Roman"/>
            <w:sz w:val="24"/>
            <w:szCs w:val="24"/>
          </w:rPr>
          <w:delText xml:space="preserve"> (80.8%)</w:delText>
        </w:r>
      </w:del>
      <w:r w:rsidR="009C1251" w:rsidRPr="009C1251">
        <w:rPr>
          <w:rFonts w:ascii="Times New Roman" w:hAnsi="Times New Roman" w:cs="Times New Roman"/>
          <w:sz w:val="24"/>
          <w:szCs w:val="24"/>
        </w:rPr>
        <w:t xml:space="preserve"> also believed </w:t>
      </w:r>
      <w:ins w:id="330" w:author="Mohammad Meshbahur Rahman" w:date="2021-09-11T01:06:00Z">
        <w:r w:rsidR="00A55850">
          <w:rPr>
            <w:rFonts w:ascii="Times New Roman" w:hAnsi="Times New Roman" w:cs="Times New Roman"/>
            <w:sz w:val="24"/>
            <w:szCs w:val="24"/>
          </w:rPr>
          <w:t xml:space="preserve">that </w:t>
        </w:r>
      </w:ins>
      <w:r w:rsidR="009C1251" w:rsidRPr="009C1251">
        <w:rPr>
          <w:rFonts w:ascii="Times New Roman" w:hAnsi="Times New Roman" w:cs="Times New Roman"/>
          <w:sz w:val="24"/>
          <w:szCs w:val="24"/>
        </w:rPr>
        <w:t>Indonesia might to win against this virus.</w:t>
      </w:r>
      <w:r w:rsidR="009C1251">
        <w:rPr>
          <w:rFonts w:ascii="Times New Roman" w:hAnsi="Times New Roman" w:cs="Times New Roman"/>
          <w:sz w:val="24"/>
          <w:szCs w:val="24"/>
        </w:rPr>
        <w:t xml:space="preserve"> </w:t>
      </w:r>
      <w:r w:rsidR="009C1251" w:rsidRPr="009C1251">
        <w:rPr>
          <w:rFonts w:ascii="Times New Roman" w:hAnsi="Times New Roman" w:cs="Times New Roman"/>
          <w:sz w:val="24"/>
          <w:szCs w:val="24"/>
        </w:rPr>
        <w:t>More than half of the respondents were considered sufficient to have a positive impact on community health and was reported on 10 of the 16 questions</w:t>
      </w:r>
      <w:ins w:id="331" w:author="Microsoft account" w:date="2021-09-20T23:30:00Z">
        <w:r w:rsidR="00AF2686">
          <w:rPr>
            <w:rFonts w:ascii="Times New Roman" w:hAnsi="Times New Roman" w:cs="Times New Roman"/>
            <w:sz w:val="24"/>
            <w:szCs w:val="24"/>
          </w:rPr>
          <w:t xml:space="preserve"> </w:t>
        </w:r>
      </w:ins>
      <w:r w:rsidR="00657B6D">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Policy","id":"ITEM-1","issued":{"date-parts":[["2021","1","14"]]},"page":"163-175","publisher":"Dove Press","title":"Knowledge, attitudes, practices and information needs during the covid-19 pandemic in indonesia","type":"article-journal","volume":"14"},"uris":["http://www.mendeley.com/documents/?uuid=a97047de-2361-38cf-a283-5a879b966969","http://www.mendeley.com/documents/?uuid=72559da7-95e8-479f-9285-3fa3b6e46812"]}],"mendeley":{"formattedCitation":"[17]","plainTextFormattedCitation":"[17]","previouslyFormattedCitation":"(17)"},"properties":{"noteIndex":0},"schema":"https://github.com/citation-style-language/schema/raw/master/csl-citation.json"}</w:instrText>
      </w:r>
      <w:r w:rsidR="00657B6D">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[17]</w:t>
      </w:r>
      <w:r w:rsidR="00657B6D">
        <w:rPr>
          <w:rFonts w:ascii="Times New Roman" w:hAnsi="Times New Roman" w:cs="Times New Roman"/>
          <w:sz w:val="24"/>
          <w:szCs w:val="24"/>
        </w:rPr>
        <w:fldChar w:fldCharType="end"/>
      </w:r>
      <w:r w:rsidR="009C1251" w:rsidRPr="009C1251">
        <w:rPr>
          <w:rFonts w:ascii="Times New Roman" w:hAnsi="Times New Roman" w:cs="Times New Roman"/>
          <w:sz w:val="24"/>
          <w:szCs w:val="24"/>
        </w:rPr>
        <w:t>.</w:t>
      </w:r>
    </w:p>
    <w:p w14:paraId="0D6C5F2B" w14:textId="4C33BAAD" w:rsidR="0083052D" w:rsidRPr="0085585E" w:rsidDel="00AF2686" w:rsidRDefault="0083052D" w:rsidP="00F5085E">
      <w:pPr>
        <w:spacing w:after="0" w:line="480" w:lineRule="auto"/>
        <w:contextualSpacing/>
        <w:jc w:val="both"/>
        <w:rPr>
          <w:del w:id="332" w:author="Microsoft account" w:date="2021-09-20T23:30:00Z"/>
          <w:rFonts w:ascii="Times New Roman" w:hAnsi="Times New Roman" w:cs="Times New Roman"/>
          <w:sz w:val="24"/>
          <w:szCs w:val="24"/>
        </w:rPr>
        <w:pPrChange w:id="333" w:author="Microsoft account" w:date="2021-09-20T19:14:00Z">
          <w:pPr>
            <w:spacing w:after="0" w:line="480" w:lineRule="auto"/>
            <w:contextualSpacing/>
            <w:jc w:val="both"/>
          </w:pPr>
        </w:pPrChange>
      </w:pPr>
    </w:p>
    <w:p w14:paraId="28577F10" w14:textId="0E60D630" w:rsidR="007F5C6C" w:rsidRPr="0085585E" w:rsidRDefault="007F5C6C" w:rsidP="00F5085E">
      <w:pPr>
        <w:spacing w:after="0" w:line="480" w:lineRule="auto"/>
        <w:contextualSpacing/>
        <w:jc w:val="both"/>
        <w:rPr>
          <w:rFonts w:ascii="Times New Roman" w:hAnsi="Times New Roman" w:cs="Times New Roman"/>
          <w:sz w:val="24"/>
          <w:szCs w:val="24"/>
        </w:rPr>
        <w:pPrChange w:id="334" w:author="Microsoft account" w:date="2021-09-20T19:14:00Z">
          <w:pPr>
            <w:spacing w:after="0" w:line="480" w:lineRule="auto"/>
            <w:contextualSpacing/>
            <w:jc w:val="both"/>
          </w:pPr>
        </w:pPrChange>
      </w:pPr>
      <w:commentRangeStart w:id="335"/>
      <w:commentRangeStart w:id="336"/>
      <w:del w:id="337" w:author="Mohammad Meshbahur Rahman" w:date="2021-09-11T01:07:00Z">
        <w:r w:rsidRPr="0085585E" w:rsidDel="00A55850">
          <w:rPr>
            <w:rFonts w:ascii="Times New Roman" w:hAnsi="Times New Roman" w:cs="Times New Roman"/>
            <w:sz w:val="24"/>
            <w:szCs w:val="24"/>
          </w:rPr>
          <w:delText>Thus</w:delText>
        </w:r>
      </w:del>
      <w:ins w:id="338" w:author="Mohammad Meshbahur Rahman" w:date="2021-09-11T01:07:00Z">
        <w:r w:rsidR="00A55850">
          <w:rPr>
            <w:rFonts w:ascii="Times New Roman" w:hAnsi="Times New Roman" w:cs="Times New Roman"/>
            <w:sz w:val="24"/>
            <w:szCs w:val="24"/>
          </w:rPr>
          <w:t>However</w:t>
        </w:r>
      </w:ins>
      <w:r w:rsidRPr="0085585E">
        <w:rPr>
          <w:rFonts w:ascii="Times New Roman" w:hAnsi="Times New Roman" w:cs="Times New Roman"/>
          <w:sz w:val="24"/>
          <w:szCs w:val="24"/>
        </w:rPr>
        <w:t xml:space="preserve">, </w:t>
      </w:r>
      <w:ins w:id="339" w:author="Mohammad Meshbahur Rahman" w:date="2021-09-11T01:07:00Z">
        <w:r w:rsidR="00A55850">
          <w:rPr>
            <w:rFonts w:ascii="Times New Roman" w:hAnsi="Times New Roman" w:cs="Times New Roman"/>
            <w:sz w:val="24"/>
            <w:szCs w:val="24"/>
          </w:rPr>
          <w:t xml:space="preserve">research on </w:t>
        </w:r>
      </w:ins>
      <w:r w:rsidRPr="00A72609">
        <w:rPr>
          <w:rFonts w:ascii="Times New Roman" w:hAnsi="Times New Roman" w:cs="Times New Roman"/>
          <w:sz w:val="24"/>
          <w:szCs w:val="24"/>
        </w:rPr>
        <w:t>KAP i</w:t>
      </w:r>
      <w:r w:rsidRPr="0085585E">
        <w:rPr>
          <w:rFonts w:ascii="Times New Roman" w:hAnsi="Times New Roman" w:cs="Times New Roman"/>
          <w:sz w:val="24"/>
          <w:szCs w:val="24"/>
        </w:rPr>
        <w:t xml:space="preserve">s crucial in determining whether the population is willing to consider the health authorities' </w:t>
      </w:r>
      <w:r w:rsidR="00DD46C1" w:rsidRPr="0085585E">
        <w:rPr>
          <w:rFonts w:ascii="Times New Roman" w:hAnsi="Times New Roman" w:cs="Times New Roman"/>
          <w:sz w:val="24"/>
          <w:szCs w:val="24"/>
        </w:rPr>
        <w:t>behavior</w:t>
      </w:r>
      <w:r w:rsidRPr="0085585E">
        <w:rPr>
          <w:rFonts w:ascii="Times New Roman" w:hAnsi="Times New Roman" w:cs="Times New Roman"/>
          <w:sz w:val="24"/>
          <w:szCs w:val="24"/>
        </w:rPr>
        <w:t xml:space="preserve"> modification interventions or not. Assessing the risk factors linked to KAP </w:t>
      </w:r>
      <w:del w:id="340" w:author="Mohammad Meshbahur Rahman" w:date="2021-09-11T01:09:00Z">
        <w:r w:rsidRPr="0085585E" w:rsidDel="00A55850">
          <w:rPr>
            <w:rFonts w:ascii="Times New Roman" w:hAnsi="Times New Roman" w:cs="Times New Roman"/>
            <w:sz w:val="24"/>
            <w:szCs w:val="24"/>
          </w:rPr>
          <w:delText xml:space="preserve">of </w:delText>
        </w:r>
      </w:del>
      <w:ins w:id="341" w:author="Mohammad Meshbahur Rahman" w:date="2021-09-11T01:09:00Z">
        <w:r w:rsidR="00A55850">
          <w:rPr>
            <w:rFonts w:ascii="Times New Roman" w:hAnsi="Times New Roman" w:cs="Times New Roman"/>
            <w:sz w:val="24"/>
            <w:szCs w:val="24"/>
          </w:rPr>
          <w:t>towards</w:t>
        </w:r>
        <w:r w:rsidR="00A55850"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COVID-19 would aid in the generation of data for Malaysians that could be used to develop tailored strategies and health promotion initiatives. </w:t>
      </w:r>
      <w:commentRangeEnd w:id="335"/>
      <w:r w:rsidR="00C241A1">
        <w:rPr>
          <w:rStyle w:val="CommentReference"/>
          <w:rFonts w:ascii="Calibri" w:eastAsia="Calibri" w:hAnsi="Calibri" w:cs="Times New Roman"/>
          <w:lang w:val="en-MY"/>
        </w:rPr>
        <w:commentReference w:id="335"/>
      </w:r>
      <w:commentRangeEnd w:id="336"/>
      <w:r w:rsidR="00AC7AA2">
        <w:rPr>
          <w:rStyle w:val="CommentReference"/>
          <w:rFonts w:ascii="Calibri" w:eastAsia="Calibri" w:hAnsi="Calibri" w:cs="Times New Roman"/>
          <w:lang w:val="en-MY"/>
        </w:rPr>
        <w:commentReference w:id="336"/>
      </w:r>
      <w:commentRangeStart w:id="342"/>
      <w:commentRangeStart w:id="343"/>
      <w:r w:rsidRPr="0085585E">
        <w:rPr>
          <w:rFonts w:ascii="Times New Roman" w:hAnsi="Times New Roman" w:cs="Times New Roman"/>
          <w:sz w:val="24"/>
          <w:szCs w:val="24"/>
        </w:rPr>
        <w:t>Therefore,</w:t>
      </w:r>
      <w:ins w:id="344" w:author="Mohammad Meshbahur Rahman" w:date="2021-09-11T01:18:00Z">
        <w:r w:rsidR="003F64AA">
          <w:rPr>
            <w:rFonts w:ascii="Times New Roman" w:hAnsi="Times New Roman" w:cs="Times New Roman"/>
            <w:sz w:val="24"/>
            <w:szCs w:val="24"/>
          </w:rPr>
          <w:t xml:space="preserve"> this study initiated a </w:t>
        </w:r>
      </w:ins>
      <w:ins w:id="345" w:author="Mohammad Meshbahur Rahman" w:date="2021-09-11T01:19:00Z">
        <w:r w:rsidR="003F64AA">
          <w:rPr>
            <w:rFonts w:ascii="Times New Roman" w:hAnsi="Times New Roman" w:cs="Times New Roman"/>
            <w:sz w:val="24"/>
            <w:szCs w:val="24"/>
          </w:rPr>
          <w:t>mixed study design (</w:t>
        </w:r>
      </w:ins>
      <w:ins w:id="346" w:author="Mohammad Meshbahur Rahman" w:date="2021-09-11T01:23:00Z">
        <w:r w:rsidR="00C964BF">
          <w:rPr>
            <w:rFonts w:ascii="Times New Roman" w:hAnsi="Times New Roman" w:cs="Times New Roman"/>
            <w:sz w:val="24"/>
            <w:szCs w:val="24"/>
          </w:rPr>
          <w:t xml:space="preserve">both </w:t>
        </w:r>
      </w:ins>
      <w:ins w:id="347" w:author="Mohammad Meshbahur Rahman" w:date="2021-09-11T01:19:00Z">
        <w:r w:rsidR="003F64AA">
          <w:rPr>
            <w:rFonts w:ascii="Times New Roman" w:hAnsi="Times New Roman" w:cs="Times New Roman"/>
            <w:sz w:val="24"/>
            <w:szCs w:val="24"/>
          </w:rPr>
          <w:t>cross-sectional and review) to a</w:t>
        </w:r>
      </w:ins>
      <w:ins w:id="348" w:author="Mohammad Meshbahur Rahman" w:date="2021-09-11T01:20:00Z">
        <w:r w:rsidR="003F64AA">
          <w:rPr>
            <w:rFonts w:ascii="Times New Roman" w:hAnsi="Times New Roman" w:cs="Times New Roman"/>
            <w:sz w:val="24"/>
            <w:szCs w:val="24"/>
          </w:rPr>
          <w:t>ssess the</w:t>
        </w:r>
      </w:ins>
      <w:r w:rsidRPr="0085585E">
        <w:rPr>
          <w:rFonts w:ascii="Times New Roman" w:hAnsi="Times New Roman" w:cs="Times New Roman"/>
          <w:sz w:val="24"/>
          <w:szCs w:val="24"/>
        </w:rPr>
        <w:t xml:space="preserve"> </w:t>
      </w:r>
      <w:del w:id="349" w:author="Mohammad Meshbahur Rahman" w:date="2021-09-11T01:11:00Z">
        <w:r w:rsidRPr="0085585E" w:rsidDel="00A55850">
          <w:rPr>
            <w:rFonts w:ascii="Times New Roman" w:hAnsi="Times New Roman" w:cs="Times New Roman"/>
            <w:sz w:val="24"/>
            <w:szCs w:val="24"/>
          </w:rPr>
          <w:delText xml:space="preserve">the </w:delText>
        </w:r>
      </w:del>
      <w:del w:id="350" w:author="Mohammad Meshbahur Rahman" w:date="2021-09-11T01:20:00Z">
        <w:r w:rsidRPr="0085585E" w:rsidDel="003F64AA">
          <w:rPr>
            <w:rFonts w:ascii="Times New Roman" w:hAnsi="Times New Roman" w:cs="Times New Roman"/>
            <w:sz w:val="24"/>
            <w:szCs w:val="24"/>
          </w:rPr>
          <w:delText xml:space="preserve">aim </w:delText>
        </w:r>
      </w:del>
      <w:del w:id="351" w:author="Mohammad Meshbahur Rahman" w:date="2021-09-11T01:12:00Z">
        <w:r w:rsidRPr="0085585E" w:rsidDel="00A55850">
          <w:rPr>
            <w:rFonts w:ascii="Times New Roman" w:hAnsi="Times New Roman" w:cs="Times New Roman"/>
            <w:sz w:val="24"/>
            <w:szCs w:val="24"/>
          </w:rPr>
          <w:delText xml:space="preserve">of this study is </w:delText>
        </w:r>
      </w:del>
      <w:del w:id="352" w:author="Mohammad Meshbahur Rahman" w:date="2021-09-11T01:20:00Z">
        <w:r w:rsidRPr="0085585E" w:rsidDel="003F64AA">
          <w:rPr>
            <w:rFonts w:ascii="Times New Roman" w:hAnsi="Times New Roman" w:cs="Times New Roman"/>
            <w:sz w:val="24"/>
            <w:szCs w:val="24"/>
          </w:rPr>
          <w:delText xml:space="preserve">to assess </w:delText>
        </w:r>
      </w:del>
      <w:r w:rsidRPr="0085585E">
        <w:rPr>
          <w:rFonts w:ascii="Times New Roman" w:hAnsi="Times New Roman" w:cs="Times New Roman"/>
          <w:sz w:val="24"/>
          <w:szCs w:val="24"/>
        </w:rPr>
        <w:t>knowledge, attitude and practices towards coronavirus COVID-19) disease</w:t>
      </w:r>
      <w:ins w:id="353" w:author="Mohammad Meshbahur Rahman" w:date="2021-09-11T01:20:00Z">
        <w:r w:rsidR="003F64AA">
          <w:rPr>
            <w:rFonts w:ascii="Times New Roman" w:hAnsi="Times New Roman" w:cs="Times New Roman"/>
            <w:sz w:val="24"/>
            <w:szCs w:val="24"/>
          </w:rPr>
          <w:t>. Firstly, the cross-sectional study was co</w:t>
        </w:r>
      </w:ins>
      <w:ins w:id="354" w:author="Mohammad Meshbahur Rahman" w:date="2021-09-11T01:21:00Z">
        <w:r w:rsidR="003F64AA">
          <w:rPr>
            <w:rFonts w:ascii="Times New Roman" w:hAnsi="Times New Roman" w:cs="Times New Roman"/>
            <w:sz w:val="24"/>
            <w:szCs w:val="24"/>
          </w:rPr>
          <w:t xml:space="preserve">nducted among Malaysian population and latter, </w:t>
        </w:r>
      </w:ins>
      <w:del w:id="355" w:author="Mohammad Meshbahur Rahman" w:date="2021-09-11T01:22:00Z">
        <w:r w:rsidRPr="0085585E" w:rsidDel="003F64AA">
          <w:rPr>
            <w:rFonts w:ascii="Times New Roman" w:hAnsi="Times New Roman" w:cs="Times New Roman"/>
            <w:sz w:val="24"/>
            <w:szCs w:val="24"/>
          </w:rPr>
          <w:delText xml:space="preserve"> in </w:delText>
        </w:r>
      </w:del>
      <w:ins w:id="356" w:author="Mohammad Meshbahur Rahman" w:date="2021-09-11T01:22:00Z">
        <w:r w:rsidR="003F64AA">
          <w:rPr>
            <w:rFonts w:ascii="Times New Roman" w:hAnsi="Times New Roman" w:cs="Times New Roman"/>
            <w:sz w:val="24"/>
            <w:szCs w:val="24"/>
          </w:rPr>
          <w:t>we</w:t>
        </w:r>
      </w:ins>
      <w:ins w:id="357" w:author="Mohammad Meshbahur Rahman" w:date="2021-09-11T01:12:00Z">
        <w:r w:rsidR="003F64AA">
          <w:rPr>
            <w:rFonts w:ascii="Times New Roman" w:hAnsi="Times New Roman" w:cs="Times New Roman"/>
            <w:sz w:val="24"/>
            <w:szCs w:val="24"/>
          </w:rPr>
          <w:t xml:space="preserve"> conducted a systematic review</w:t>
        </w:r>
      </w:ins>
      <w:ins w:id="358" w:author="Mohammad Meshbahur Rahman" w:date="2021-09-11T01:13:00Z">
        <w:r w:rsidR="003F64AA">
          <w:rPr>
            <w:rFonts w:ascii="Times New Roman" w:hAnsi="Times New Roman" w:cs="Times New Roman"/>
            <w:sz w:val="24"/>
            <w:szCs w:val="24"/>
          </w:rPr>
          <w:t xml:space="preserve"> based on </w:t>
        </w:r>
      </w:ins>
      <w:r w:rsidRPr="0085585E">
        <w:rPr>
          <w:rFonts w:ascii="Times New Roman" w:hAnsi="Times New Roman" w:cs="Times New Roman"/>
          <w:sz w:val="24"/>
          <w:szCs w:val="24"/>
        </w:rPr>
        <w:t>South</w:t>
      </w:r>
      <w:ins w:id="359" w:author="Mohammad Meshbahur Rahman" w:date="2021-09-11T01:13:00Z">
        <w:r w:rsidR="003F64AA">
          <w:rPr>
            <w:rFonts w:ascii="Times New Roman" w:hAnsi="Times New Roman" w:cs="Times New Roman"/>
            <w:sz w:val="24"/>
            <w:szCs w:val="24"/>
          </w:rPr>
          <w:t>east</w:t>
        </w:r>
      </w:ins>
      <w:r w:rsidRPr="0085585E">
        <w:rPr>
          <w:rFonts w:ascii="Times New Roman" w:hAnsi="Times New Roman" w:cs="Times New Roman"/>
          <w:sz w:val="24"/>
          <w:szCs w:val="24"/>
        </w:rPr>
        <w:t xml:space="preserve"> and </w:t>
      </w:r>
      <w:del w:id="360" w:author="Mohammad Meshbahur Rahman" w:date="2021-09-11T01:13:00Z">
        <w:r w:rsidRPr="0085585E" w:rsidDel="003F64AA">
          <w:rPr>
            <w:rFonts w:ascii="Times New Roman" w:hAnsi="Times New Roman" w:cs="Times New Roman"/>
            <w:sz w:val="24"/>
            <w:szCs w:val="24"/>
          </w:rPr>
          <w:delText xml:space="preserve">Southeast </w:delText>
        </w:r>
      </w:del>
      <w:ins w:id="361" w:author="Mohammad Meshbahur Rahman" w:date="2021-09-11T01:13:00Z">
        <w:r w:rsidR="003F64AA" w:rsidRPr="0085585E">
          <w:rPr>
            <w:rFonts w:ascii="Times New Roman" w:hAnsi="Times New Roman" w:cs="Times New Roman"/>
            <w:sz w:val="24"/>
            <w:szCs w:val="24"/>
          </w:rPr>
          <w:t>South</w:t>
        </w:r>
        <w:r w:rsidR="003F64AA">
          <w:rPr>
            <w:rFonts w:ascii="Times New Roman" w:hAnsi="Times New Roman" w:cs="Times New Roman"/>
            <w:sz w:val="24"/>
            <w:szCs w:val="24"/>
          </w:rPr>
          <w:t>-</w:t>
        </w:r>
      </w:ins>
      <w:r w:rsidRPr="0085585E">
        <w:rPr>
          <w:rFonts w:ascii="Times New Roman" w:hAnsi="Times New Roman" w:cs="Times New Roman"/>
          <w:sz w:val="24"/>
          <w:szCs w:val="24"/>
        </w:rPr>
        <w:t>Asia</w:t>
      </w:r>
      <w:ins w:id="362" w:author="Mohammad Meshbahur Rahman" w:date="2021-09-11T01:13:00Z">
        <w:r w:rsidR="003F64AA">
          <w:rPr>
            <w:rFonts w:ascii="Times New Roman" w:hAnsi="Times New Roman" w:cs="Times New Roman"/>
            <w:sz w:val="24"/>
            <w:szCs w:val="24"/>
          </w:rPr>
          <w:t>n populations</w:t>
        </w:r>
      </w:ins>
      <w:r w:rsidR="00AB2113">
        <w:rPr>
          <w:rFonts w:ascii="Times New Roman" w:hAnsi="Times New Roman" w:cs="Times New Roman"/>
          <w:sz w:val="24"/>
          <w:szCs w:val="24"/>
        </w:rPr>
        <w:t xml:space="preserve"> </w:t>
      </w:r>
      <w:del w:id="363" w:author="Mohammad Meshbahur Rahman" w:date="2021-09-11T01:14:00Z">
        <w:r w:rsidR="00AB2113" w:rsidDel="003F64AA">
          <w:rPr>
            <w:rFonts w:ascii="Times New Roman" w:hAnsi="Times New Roman" w:cs="Times New Roman"/>
            <w:sz w:val="24"/>
            <w:szCs w:val="24"/>
          </w:rPr>
          <w:delText>by a systematic review methods and</w:delText>
        </w:r>
      </w:del>
      <w:ins w:id="364" w:author="Mohammad Meshbahur Rahman" w:date="2021-09-11T01:14:00Z">
        <w:r w:rsidR="003F64AA">
          <w:rPr>
            <w:rFonts w:ascii="Times New Roman" w:hAnsi="Times New Roman" w:cs="Times New Roman"/>
            <w:sz w:val="24"/>
            <w:szCs w:val="24"/>
          </w:rPr>
          <w:t>to cross-</w:t>
        </w:r>
      </w:ins>
      <w:del w:id="365" w:author="Mohammad Meshbahur Rahman" w:date="2021-09-11T01:14:00Z">
        <w:r w:rsidR="00AB2113" w:rsidDel="003F64AA">
          <w:rPr>
            <w:rFonts w:ascii="Times New Roman" w:hAnsi="Times New Roman" w:cs="Times New Roman"/>
            <w:sz w:val="24"/>
            <w:szCs w:val="24"/>
          </w:rPr>
          <w:delText xml:space="preserve"> </w:delText>
        </w:r>
      </w:del>
      <w:r w:rsidR="00AB2113">
        <w:rPr>
          <w:rFonts w:ascii="Times New Roman" w:hAnsi="Times New Roman" w:cs="Times New Roman"/>
          <w:sz w:val="24"/>
          <w:szCs w:val="24"/>
        </w:rPr>
        <w:t>compar</w:t>
      </w:r>
      <w:ins w:id="366" w:author="Mohammad Meshbahur Rahman" w:date="2021-09-11T01:14:00Z">
        <w:r w:rsidR="003F64AA">
          <w:rPr>
            <w:rFonts w:ascii="Times New Roman" w:hAnsi="Times New Roman" w:cs="Times New Roman"/>
            <w:sz w:val="24"/>
            <w:szCs w:val="24"/>
          </w:rPr>
          <w:t>e</w:t>
        </w:r>
      </w:ins>
      <w:del w:id="367" w:author="Mohammad Meshbahur Rahman" w:date="2021-09-11T01:14:00Z">
        <w:r w:rsidR="00AB2113" w:rsidDel="003F64AA">
          <w:rPr>
            <w:rFonts w:ascii="Times New Roman" w:hAnsi="Times New Roman" w:cs="Times New Roman"/>
            <w:sz w:val="24"/>
            <w:szCs w:val="24"/>
          </w:rPr>
          <w:delText>ing</w:delText>
        </w:r>
      </w:del>
      <w:r w:rsidR="00AB2113">
        <w:rPr>
          <w:rFonts w:ascii="Times New Roman" w:hAnsi="Times New Roman" w:cs="Times New Roman"/>
          <w:sz w:val="24"/>
          <w:szCs w:val="24"/>
        </w:rPr>
        <w:t xml:space="preserve"> </w:t>
      </w:r>
      <w:ins w:id="368" w:author="Mohammad Meshbahur Rahman" w:date="2021-09-11T01:16:00Z">
        <w:r w:rsidR="003F64AA">
          <w:rPr>
            <w:rFonts w:ascii="Times New Roman" w:hAnsi="Times New Roman" w:cs="Times New Roman"/>
            <w:sz w:val="24"/>
            <w:szCs w:val="24"/>
          </w:rPr>
          <w:t xml:space="preserve">our </w:t>
        </w:r>
      </w:ins>
      <w:ins w:id="369" w:author="Mohammad Meshbahur Rahman" w:date="2021-09-11T01:17:00Z">
        <w:r w:rsidR="003F64AA">
          <w:rPr>
            <w:rFonts w:ascii="Times New Roman" w:hAnsi="Times New Roman" w:cs="Times New Roman"/>
            <w:sz w:val="24"/>
            <w:szCs w:val="24"/>
          </w:rPr>
          <w:t>findings</w:t>
        </w:r>
      </w:ins>
      <w:del w:id="370" w:author="Mohammad Meshbahur Rahman" w:date="2021-09-11T01:16:00Z">
        <w:r w:rsidR="00AB2113" w:rsidDel="003F64AA">
          <w:rPr>
            <w:rFonts w:ascii="Times New Roman" w:hAnsi="Times New Roman" w:cs="Times New Roman"/>
            <w:sz w:val="24"/>
            <w:szCs w:val="24"/>
          </w:rPr>
          <w:delText>the</w:delText>
        </w:r>
      </w:del>
      <w:del w:id="371" w:author="Mohammad Meshbahur Rahman" w:date="2021-09-11T01:17:00Z">
        <w:r w:rsidR="00AB2113" w:rsidDel="003F64AA">
          <w:rPr>
            <w:rFonts w:ascii="Times New Roman" w:hAnsi="Times New Roman" w:cs="Times New Roman"/>
            <w:sz w:val="24"/>
            <w:szCs w:val="24"/>
          </w:rPr>
          <w:delText xml:space="preserve"> result</w:delText>
        </w:r>
      </w:del>
      <w:del w:id="372" w:author="Mohammad Meshbahur Rahman" w:date="2021-09-11T01:16:00Z">
        <w:r w:rsidR="00DD46C1" w:rsidDel="003F64AA">
          <w:rPr>
            <w:rFonts w:ascii="Times New Roman" w:hAnsi="Times New Roman" w:cs="Times New Roman"/>
            <w:sz w:val="24"/>
            <w:szCs w:val="24"/>
          </w:rPr>
          <w:delText xml:space="preserve"> by</w:delText>
        </w:r>
        <w:r w:rsidRPr="0085585E" w:rsidDel="003F64AA">
          <w:rPr>
            <w:rFonts w:ascii="Times New Roman" w:hAnsi="Times New Roman" w:cs="Times New Roman"/>
            <w:sz w:val="24"/>
            <w:szCs w:val="24"/>
          </w:rPr>
          <w:delText xml:space="preserve"> applying</w:delText>
        </w:r>
        <w:r w:rsidR="00AB2113" w:rsidDel="003F64AA">
          <w:rPr>
            <w:rFonts w:ascii="Times New Roman" w:hAnsi="Times New Roman" w:cs="Times New Roman"/>
            <w:sz w:val="24"/>
            <w:szCs w:val="24"/>
          </w:rPr>
          <w:delText xml:space="preserve"> in Malaysian </w:delText>
        </w:r>
        <w:r w:rsidRPr="0085585E" w:rsidDel="003F64AA">
          <w:rPr>
            <w:rFonts w:ascii="Times New Roman" w:hAnsi="Times New Roman" w:cs="Times New Roman"/>
            <w:sz w:val="24"/>
            <w:szCs w:val="24"/>
          </w:rPr>
          <w:delText>cross-sectional</w:delText>
        </w:r>
        <w:r w:rsidR="00AB2113" w:rsidDel="003F64AA">
          <w:rPr>
            <w:rFonts w:ascii="Times New Roman" w:hAnsi="Times New Roman" w:cs="Times New Roman"/>
            <w:sz w:val="24"/>
            <w:szCs w:val="24"/>
          </w:rPr>
          <w:delText xml:space="preserve"> study</w:delText>
        </w:r>
      </w:del>
      <w:r w:rsidR="00A53766">
        <w:rPr>
          <w:rFonts w:ascii="Times New Roman" w:hAnsi="Times New Roman" w:cs="Times New Roman"/>
          <w:sz w:val="24"/>
          <w:szCs w:val="24"/>
        </w:rPr>
        <w:t>.</w:t>
      </w:r>
      <w:commentRangeEnd w:id="342"/>
      <w:r w:rsidR="00C241A1">
        <w:rPr>
          <w:rStyle w:val="CommentReference"/>
          <w:rFonts w:ascii="Calibri" w:eastAsia="Calibri" w:hAnsi="Calibri" w:cs="Times New Roman"/>
          <w:lang w:val="en-MY"/>
        </w:rPr>
        <w:commentReference w:id="342"/>
      </w:r>
      <w:commentRangeEnd w:id="343"/>
      <w:r w:rsidR="00AC7AA2">
        <w:rPr>
          <w:rStyle w:val="CommentReference"/>
          <w:rFonts w:ascii="Calibri" w:eastAsia="Calibri" w:hAnsi="Calibri" w:cs="Times New Roman"/>
          <w:lang w:val="en-MY"/>
        </w:rPr>
        <w:commentReference w:id="343"/>
      </w:r>
    </w:p>
    <w:p w14:paraId="620A41EA" w14:textId="77777777" w:rsidR="00C241A1" w:rsidRDefault="00C241A1" w:rsidP="00F5085E">
      <w:pPr>
        <w:spacing w:after="0" w:line="480" w:lineRule="auto"/>
        <w:contextualSpacing/>
        <w:jc w:val="both"/>
        <w:rPr>
          <w:rFonts w:ascii="Times New Roman" w:hAnsi="Times New Roman" w:cs="Times New Roman"/>
          <w:b/>
          <w:sz w:val="24"/>
          <w:szCs w:val="24"/>
        </w:rPr>
        <w:pPrChange w:id="373" w:author="Microsoft account" w:date="2021-09-20T19:14:00Z">
          <w:pPr>
            <w:spacing w:after="0" w:line="480" w:lineRule="auto"/>
            <w:contextualSpacing/>
            <w:jc w:val="both"/>
          </w:pPr>
        </w:pPrChange>
      </w:pPr>
    </w:p>
    <w:p w14:paraId="1EBF4386" w14:textId="77777777" w:rsidR="000506E2" w:rsidRPr="000506E2" w:rsidRDefault="000506E2" w:rsidP="00F5085E">
      <w:pPr>
        <w:spacing w:after="0" w:line="480" w:lineRule="auto"/>
        <w:contextualSpacing/>
        <w:jc w:val="both"/>
        <w:rPr>
          <w:ins w:id="374" w:author="Microsoft account" w:date="2021-09-20T22:52:00Z"/>
          <w:rFonts w:ascii="Times New Roman" w:hAnsi="Times New Roman" w:cs="Times New Roman"/>
          <w:b/>
          <w:sz w:val="36"/>
          <w:szCs w:val="36"/>
          <w:rPrChange w:id="375" w:author="Microsoft account" w:date="2021-09-20T22:57:00Z">
            <w:rPr>
              <w:ins w:id="376" w:author="Microsoft account" w:date="2021-09-20T22:52:00Z"/>
              <w:rFonts w:ascii="Times New Roman" w:hAnsi="Times New Roman" w:cs="Times New Roman"/>
              <w:b/>
              <w:sz w:val="24"/>
              <w:szCs w:val="24"/>
            </w:rPr>
          </w:rPrChange>
        </w:rPr>
        <w:pPrChange w:id="377" w:author="Microsoft account" w:date="2021-09-20T19:14:00Z">
          <w:pPr>
            <w:spacing w:after="0" w:line="480" w:lineRule="auto"/>
            <w:contextualSpacing/>
            <w:jc w:val="both"/>
          </w:pPr>
        </w:pPrChange>
      </w:pPr>
      <w:ins w:id="378" w:author="Microsoft account" w:date="2021-09-20T22:52:00Z">
        <w:r w:rsidRPr="000506E2">
          <w:rPr>
            <w:rFonts w:ascii="Times New Roman" w:hAnsi="Times New Roman" w:cs="Times New Roman"/>
            <w:b/>
            <w:sz w:val="36"/>
            <w:szCs w:val="36"/>
            <w:rPrChange w:id="379" w:author="Microsoft account" w:date="2021-09-20T22:57:00Z">
              <w:rPr>
                <w:rFonts w:ascii="Times New Roman" w:hAnsi="Times New Roman" w:cs="Times New Roman"/>
                <w:b/>
                <w:sz w:val="24"/>
                <w:szCs w:val="24"/>
              </w:rPr>
            </w:rPrChange>
          </w:rPr>
          <w:t>Materials and Methods</w:t>
        </w:r>
        <w:r w:rsidRPr="000506E2" w:rsidDel="000506E2">
          <w:rPr>
            <w:rFonts w:ascii="Times New Roman" w:hAnsi="Times New Roman" w:cs="Times New Roman"/>
            <w:b/>
            <w:sz w:val="36"/>
            <w:szCs w:val="36"/>
            <w:rPrChange w:id="380" w:author="Microsoft account" w:date="2021-09-20T22:57:00Z">
              <w:rPr>
                <w:rFonts w:ascii="Times New Roman" w:hAnsi="Times New Roman" w:cs="Times New Roman"/>
                <w:b/>
                <w:sz w:val="24"/>
                <w:szCs w:val="24"/>
              </w:rPr>
            </w:rPrChange>
          </w:rPr>
          <w:t xml:space="preserve"> </w:t>
        </w:r>
      </w:ins>
    </w:p>
    <w:p w14:paraId="3FB241E9" w14:textId="2A8E2DFE" w:rsidR="007F5C6C" w:rsidRPr="00A918C9" w:rsidDel="000506E2" w:rsidRDefault="007F5C6C" w:rsidP="00F5085E">
      <w:pPr>
        <w:spacing w:after="0" w:line="480" w:lineRule="auto"/>
        <w:contextualSpacing/>
        <w:jc w:val="both"/>
        <w:rPr>
          <w:del w:id="381" w:author="Microsoft account" w:date="2021-09-20T22:52:00Z"/>
          <w:rFonts w:ascii="Times New Roman" w:hAnsi="Times New Roman" w:cs="Times New Roman"/>
          <w:b/>
          <w:sz w:val="24"/>
          <w:szCs w:val="24"/>
        </w:rPr>
        <w:pPrChange w:id="382" w:author="Microsoft account" w:date="2021-09-20T19:14:00Z">
          <w:pPr>
            <w:spacing w:after="0" w:line="480" w:lineRule="auto"/>
            <w:contextualSpacing/>
            <w:jc w:val="both"/>
          </w:pPr>
        </w:pPrChange>
      </w:pPr>
      <w:del w:id="383" w:author="Microsoft account" w:date="2021-09-20T22:52:00Z">
        <w:r w:rsidRPr="00A918C9" w:rsidDel="000506E2">
          <w:rPr>
            <w:rFonts w:ascii="Times New Roman" w:hAnsi="Times New Roman" w:cs="Times New Roman"/>
            <w:b/>
            <w:sz w:val="24"/>
            <w:szCs w:val="24"/>
          </w:rPr>
          <w:delText>Methods</w:delText>
        </w:r>
      </w:del>
    </w:p>
    <w:p w14:paraId="2B1F8AC7" w14:textId="2D64F885" w:rsidR="007F5C6C" w:rsidRPr="0085585E" w:rsidRDefault="007F5C6C" w:rsidP="00F5085E">
      <w:pPr>
        <w:spacing w:after="0" w:line="480" w:lineRule="auto"/>
        <w:contextualSpacing/>
        <w:jc w:val="both"/>
        <w:rPr>
          <w:rFonts w:ascii="Times New Roman" w:hAnsi="Times New Roman" w:cs="Times New Roman"/>
          <w:sz w:val="24"/>
          <w:szCs w:val="24"/>
        </w:rPr>
        <w:pPrChange w:id="384" w:author="Microsoft account" w:date="2021-09-20T19:14:00Z">
          <w:pPr>
            <w:spacing w:after="0" w:line="480" w:lineRule="auto"/>
            <w:contextualSpacing/>
            <w:jc w:val="both"/>
          </w:pPr>
        </w:pPrChange>
      </w:pPr>
      <w:r w:rsidRPr="0085585E">
        <w:rPr>
          <w:rFonts w:ascii="Times New Roman" w:hAnsi="Times New Roman" w:cs="Times New Roman"/>
          <w:sz w:val="24"/>
          <w:szCs w:val="24"/>
        </w:rPr>
        <w:t xml:space="preserve">This study was conducted by following a mixed study design (both cross-sectional and systematic review). For this, we </w:t>
      </w:r>
      <w:ins w:id="385" w:author="Mohammad Meshbahur Rahman" w:date="2021-09-11T01:23:00Z">
        <w:r w:rsidR="00C964BF">
          <w:rPr>
            <w:rFonts w:ascii="Times New Roman" w:hAnsi="Times New Roman" w:cs="Times New Roman"/>
            <w:sz w:val="24"/>
            <w:szCs w:val="24"/>
          </w:rPr>
          <w:t xml:space="preserve">firstly, </w:t>
        </w:r>
      </w:ins>
      <w:r w:rsidRPr="0085585E">
        <w:rPr>
          <w:rFonts w:ascii="Times New Roman" w:hAnsi="Times New Roman" w:cs="Times New Roman"/>
          <w:sz w:val="24"/>
          <w:szCs w:val="24"/>
        </w:rPr>
        <w:t>performed an online based cross-sectional study among Malaysian population. Later, we performed a systematic review to obtain a comprehensive a scenario on K</w:t>
      </w:r>
      <w:r w:rsidR="00A53766">
        <w:rPr>
          <w:rFonts w:ascii="Times New Roman" w:hAnsi="Times New Roman" w:cs="Times New Roman"/>
          <w:sz w:val="24"/>
          <w:szCs w:val="24"/>
        </w:rPr>
        <w:t>AP in South and Southeast Asia.</w:t>
      </w:r>
    </w:p>
    <w:p w14:paraId="25E50447" w14:textId="77777777" w:rsidR="00C241A1" w:rsidRDefault="00C241A1" w:rsidP="00F5085E">
      <w:pPr>
        <w:spacing w:after="0" w:line="480" w:lineRule="auto"/>
        <w:contextualSpacing/>
        <w:jc w:val="both"/>
        <w:rPr>
          <w:rFonts w:ascii="Times New Roman" w:hAnsi="Times New Roman" w:cs="Times New Roman"/>
          <w:b/>
          <w:sz w:val="24"/>
          <w:szCs w:val="24"/>
        </w:rPr>
        <w:pPrChange w:id="386" w:author="Microsoft account" w:date="2021-09-20T19:14:00Z">
          <w:pPr>
            <w:spacing w:after="0" w:line="480" w:lineRule="auto"/>
            <w:contextualSpacing/>
            <w:jc w:val="both"/>
          </w:pPr>
        </w:pPrChange>
      </w:pPr>
    </w:p>
    <w:p w14:paraId="741BB840" w14:textId="3E8F98C8" w:rsidR="007F5C6C" w:rsidRPr="0053659D" w:rsidRDefault="007F5C6C" w:rsidP="00F5085E">
      <w:pPr>
        <w:spacing w:after="0" w:line="480" w:lineRule="auto"/>
        <w:contextualSpacing/>
        <w:jc w:val="both"/>
        <w:rPr>
          <w:rFonts w:ascii="Times New Roman" w:hAnsi="Times New Roman" w:cs="Times New Roman"/>
          <w:b/>
          <w:sz w:val="32"/>
          <w:szCs w:val="32"/>
          <w:rPrChange w:id="387" w:author="Microsoft account" w:date="2021-09-20T23:09:00Z">
            <w:rPr>
              <w:rFonts w:ascii="Times New Roman" w:hAnsi="Times New Roman" w:cs="Times New Roman"/>
              <w:b/>
              <w:sz w:val="24"/>
              <w:szCs w:val="24"/>
            </w:rPr>
          </w:rPrChange>
        </w:rPr>
        <w:pPrChange w:id="388" w:author="Microsoft account" w:date="2021-09-20T19:14:00Z">
          <w:pPr>
            <w:spacing w:after="0" w:line="480" w:lineRule="auto"/>
            <w:contextualSpacing/>
            <w:jc w:val="both"/>
          </w:pPr>
        </w:pPrChange>
      </w:pPr>
      <w:r w:rsidRPr="0053659D">
        <w:rPr>
          <w:rFonts w:ascii="Times New Roman" w:hAnsi="Times New Roman" w:cs="Times New Roman"/>
          <w:b/>
          <w:sz w:val="32"/>
          <w:szCs w:val="32"/>
          <w:rPrChange w:id="389" w:author="Microsoft account" w:date="2021-09-20T23:09:00Z">
            <w:rPr>
              <w:rFonts w:ascii="Times New Roman" w:hAnsi="Times New Roman" w:cs="Times New Roman"/>
              <w:b/>
              <w:sz w:val="24"/>
              <w:szCs w:val="24"/>
            </w:rPr>
          </w:rPrChange>
        </w:rPr>
        <w:t>Cross-sectional study methods</w:t>
      </w:r>
    </w:p>
    <w:p w14:paraId="667865C9" w14:textId="77777777" w:rsidR="007F5C6C" w:rsidRPr="0053659D" w:rsidRDefault="007F5C6C" w:rsidP="00F5085E">
      <w:pPr>
        <w:spacing w:after="0" w:line="480" w:lineRule="auto"/>
        <w:contextualSpacing/>
        <w:jc w:val="both"/>
        <w:rPr>
          <w:rFonts w:ascii="Times New Roman" w:hAnsi="Times New Roman" w:cs="Times New Roman"/>
          <w:b/>
          <w:sz w:val="28"/>
          <w:szCs w:val="28"/>
          <w:rPrChange w:id="390" w:author="Microsoft account" w:date="2021-09-20T23:10:00Z">
            <w:rPr>
              <w:rFonts w:ascii="Times New Roman" w:hAnsi="Times New Roman" w:cs="Times New Roman"/>
              <w:i/>
              <w:sz w:val="24"/>
              <w:szCs w:val="24"/>
            </w:rPr>
          </w:rPrChange>
        </w:rPr>
        <w:pPrChange w:id="391" w:author="Microsoft account" w:date="2021-09-20T19:14:00Z">
          <w:pPr>
            <w:spacing w:after="0" w:line="480" w:lineRule="auto"/>
            <w:contextualSpacing/>
            <w:jc w:val="both"/>
          </w:pPr>
        </w:pPrChange>
      </w:pPr>
      <w:r w:rsidRPr="0053659D">
        <w:rPr>
          <w:rFonts w:ascii="Times New Roman" w:hAnsi="Times New Roman" w:cs="Times New Roman"/>
          <w:b/>
          <w:sz w:val="28"/>
          <w:szCs w:val="28"/>
          <w:rPrChange w:id="392" w:author="Microsoft account" w:date="2021-09-20T23:10:00Z">
            <w:rPr>
              <w:rFonts w:ascii="Times New Roman" w:hAnsi="Times New Roman" w:cs="Times New Roman"/>
              <w:i/>
              <w:sz w:val="24"/>
              <w:szCs w:val="24"/>
            </w:rPr>
          </w:rPrChange>
        </w:rPr>
        <w:t>Ethics and permission for data collection</w:t>
      </w:r>
    </w:p>
    <w:p w14:paraId="33E5B7A5"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393" w:author="Microsoft account" w:date="2021-09-20T19:14:00Z">
          <w:pPr>
            <w:spacing w:after="0" w:line="480" w:lineRule="auto"/>
            <w:contextualSpacing/>
            <w:jc w:val="both"/>
          </w:pPr>
        </w:pPrChange>
      </w:pPr>
      <w:r w:rsidRPr="0085585E">
        <w:rPr>
          <w:rFonts w:ascii="Times New Roman" w:hAnsi="Times New Roman" w:cs="Times New Roman"/>
          <w:sz w:val="24"/>
          <w:szCs w:val="24"/>
        </w:rPr>
        <w:lastRenderedPageBreak/>
        <w:t>Following the standards of Helsinki Declaration and its corresponding modifications or similar ethical principles, this study was carried out. The data was collected through an online survey where the informed consent was taken from each participant. Respondents who expressed their consent, after reading the aforementioned, to take part in the study by clicking either “Yes” or “No” were included in the study. Those who did not consent, by clicking “No” were not included the study. Ethics approval and permission for data collection was granted by the Asia Metropolitan University Medical Research and Ethics Committee with the registration number AMU/FOM/NF/202016.</w:t>
      </w:r>
    </w:p>
    <w:p w14:paraId="0EC316CD"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394" w:author="Microsoft account" w:date="2021-09-20T19:14:00Z">
          <w:pPr>
            <w:spacing w:after="0" w:line="480" w:lineRule="auto"/>
            <w:contextualSpacing/>
            <w:jc w:val="both"/>
          </w:pPr>
        </w:pPrChange>
      </w:pPr>
    </w:p>
    <w:p w14:paraId="6D4E727D" w14:textId="77777777" w:rsidR="007F5C6C" w:rsidRPr="0053659D" w:rsidRDefault="007F5C6C" w:rsidP="00F5085E">
      <w:pPr>
        <w:spacing w:after="0" w:line="480" w:lineRule="auto"/>
        <w:contextualSpacing/>
        <w:jc w:val="both"/>
        <w:rPr>
          <w:rFonts w:ascii="Times New Roman" w:hAnsi="Times New Roman" w:cs="Times New Roman"/>
          <w:b/>
          <w:sz w:val="28"/>
          <w:szCs w:val="28"/>
          <w:rPrChange w:id="395" w:author="Microsoft account" w:date="2021-09-20T23:10:00Z">
            <w:rPr>
              <w:rFonts w:ascii="Times New Roman" w:hAnsi="Times New Roman" w:cs="Times New Roman"/>
              <w:i/>
              <w:sz w:val="24"/>
              <w:szCs w:val="24"/>
            </w:rPr>
          </w:rPrChange>
        </w:rPr>
        <w:pPrChange w:id="396" w:author="Microsoft account" w:date="2021-09-20T19:14:00Z">
          <w:pPr>
            <w:spacing w:after="0" w:line="480" w:lineRule="auto"/>
            <w:contextualSpacing/>
            <w:jc w:val="both"/>
          </w:pPr>
        </w:pPrChange>
      </w:pPr>
      <w:r w:rsidRPr="0053659D">
        <w:rPr>
          <w:rFonts w:ascii="Times New Roman" w:hAnsi="Times New Roman" w:cs="Times New Roman"/>
          <w:b/>
          <w:sz w:val="28"/>
          <w:szCs w:val="28"/>
          <w:rPrChange w:id="397" w:author="Microsoft account" w:date="2021-09-20T23:10:00Z">
            <w:rPr>
              <w:rFonts w:ascii="Times New Roman" w:hAnsi="Times New Roman" w:cs="Times New Roman"/>
              <w:i/>
              <w:sz w:val="24"/>
              <w:szCs w:val="24"/>
            </w:rPr>
          </w:rPrChange>
        </w:rPr>
        <w:t>Data and Study Population</w:t>
      </w:r>
    </w:p>
    <w:p w14:paraId="758B1234" w14:textId="119833F3" w:rsidR="007F5C6C" w:rsidRPr="0085585E" w:rsidRDefault="007F5C6C" w:rsidP="00F5085E">
      <w:pPr>
        <w:spacing w:after="0" w:line="480" w:lineRule="auto"/>
        <w:contextualSpacing/>
        <w:jc w:val="both"/>
        <w:rPr>
          <w:rFonts w:ascii="Times New Roman" w:hAnsi="Times New Roman" w:cs="Times New Roman"/>
          <w:sz w:val="24"/>
          <w:szCs w:val="24"/>
        </w:rPr>
        <w:pPrChange w:id="398" w:author="Microsoft account" w:date="2021-09-20T19:14:00Z">
          <w:pPr>
            <w:spacing w:after="0" w:line="480" w:lineRule="auto"/>
            <w:contextualSpacing/>
            <w:jc w:val="both"/>
          </w:pPr>
        </w:pPrChange>
      </w:pPr>
      <w:r w:rsidRPr="0085585E">
        <w:rPr>
          <w:rFonts w:ascii="Times New Roman" w:hAnsi="Times New Roman" w:cs="Times New Roman"/>
          <w:sz w:val="24"/>
          <w:szCs w:val="24"/>
        </w:rPr>
        <w:t xml:space="preserve">In the cross-sectional study, a sample of 743 respondents’ information was collected through online population-based survey. The criteria for including participants were willing to participate, currently being a Malaysian resident, having access to the internet. Information involving </w:t>
      </w:r>
      <w:del w:id="399" w:author="Mohammad Meshbahur Rahman" w:date="2021-09-11T01:24:00Z">
        <w:r w:rsidRPr="0085585E" w:rsidDel="00C964BF">
          <w:rPr>
            <w:rFonts w:ascii="Times New Roman" w:hAnsi="Times New Roman" w:cs="Times New Roman"/>
            <w:sz w:val="24"/>
            <w:szCs w:val="24"/>
          </w:rPr>
          <w:delText xml:space="preserve">a </w:delText>
        </w:r>
      </w:del>
      <w:ins w:id="400" w:author="Mohammad Meshbahur Rahman" w:date="2021-09-11T01:24:00Z">
        <w:r w:rsidR="00C964BF">
          <w:rPr>
            <w:rFonts w:ascii="Times New Roman" w:hAnsi="Times New Roman" w:cs="Times New Roman"/>
            <w:sz w:val="24"/>
            <w:szCs w:val="24"/>
          </w:rPr>
          <w:t>the</w:t>
        </w:r>
        <w:r w:rsidR="00C964BF"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person-cantered </w:t>
      </w:r>
      <w:del w:id="401" w:author="Mohammad Meshbahur Rahman" w:date="2021-09-11T01:24:00Z">
        <w:r w:rsidRPr="0085585E" w:rsidDel="00C964BF">
          <w:rPr>
            <w:rFonts w:ascii="Times New Roman" w:hAnsi="Times New Roman" w:cs="Times New Roman"/>
            <w:sz w:val="24"/>
            <w:szCs w:val="24"/>
          </w:rPr>
          <w:delText xml:space="preserve">(?) </w:delText>
        </w:r>
      </w:del>
      <w:r w:rsidRPr="0085585E">
        <w:rPr>
          <w:rFonts w:ascii="Times New Roman" w:hAnsi="Times New Roman" w:cs="Times New Roman"/>
          <w:sz w:val="24"/>
          <w:szCs w:val="24"/>
        </w:rPr>
        <w:t>knowledge, attitude and practices assessment towards COVID-19</w:t>
      </w:r>
      <w:del w:id="402" w:author="Mohammad Meshbahur Rahman" w:date="2021-09-11T01:24:00Z">
        <w:r w:rsidRPr="0085585E" w:rsidDel="00C964BF">
          <w:rPr>
            <w:rFonts w:ascii="Times New Roman" w:hAnsi="Times New Roman" w:cs="Times New Roman"/>
            <w:sz w:val="24"/>
            <w:szCs w:val="24"/>
          </w:rPr>
          <w:delText>,</w:delText>
        </w:r>
      </w:del>
      <w:r w:rsidRPr="0085585E">
        <w:rPr>
          <w:rFonts w:ascii="Times New Roman" w:hAnsi="Times New Roman" w:cs="Times New Roman"/>
          <w:sz w:val="24"/>
          <w:szCs w:val="24"/>
        </w:rPr>
        <w:t xml:space="preserve"> were collected using a formal google based questionnaire.</w:t>
      </w:r>
    </w:p>
    <w:p w14:paraId="73464B33"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03" w:author="Microsoft account" w:date="2021-09-20T19:14:00Z">
          <w:pPr>
            <w:spacing w:after="0" w:line="480" w:lineRule="auto"/>
            <w:contextualSpacing/>
            <w:jc w:val="both"/>
          </w:pPr>
        </w:pPrChange>
      </w:pPr>
    </w:p>
    <w:p w14:paraId="6ABFDC89" w14:textId="77777777" w:rsidR="007F5C6C" w:rsidRPr="0053659D" w:rsidRDefault="007F5C6C" w:rsidP="00F5085E">
      <w:pPr>
        <w:spacing w:after="0" w:line="480" w:lineRule="auto"/>
        <w:contextualSpacing/>
        <w:jc w:val="both"/>
        <w:rPr>
          <w:rFonts w:ascii="Times New Roman" w:hAnsi="Times New Roman" w:cs="Times New Roman"/>
          <w:b/>
          <w:sz w:val="28"/>
          <w:szCs w:val="28"/>
          <w:rPrChange w:id="404" w:author="Microsoft account" w:date="2021-09-20T23:10:00Z">
            <w:rPr>
              <w:rFonts w:ascii="Times New Roman" w:hAnsi="Times New Roman" w:cs="Times New Roman"/>
              <w:i/>
              <w:sz w:val="24"/>
              <w:szCs w:val="24"/>
            </w:rPr>
          </w:rPrChange>
        </w:rPr>
        <w:pPrChange w:id="405" w:author="Microsoft account" w:date="2021-09-20T19:14:00Z">
          <w:pPr>
            <w:spacing w:after="0" w:line="480" w:lineRule="auto"/>
            <w:contextualSpacing/>
            <w:jc w:val="both"/>
          </w:pPr>
        </w:pPrChange>
      </w:pPr>
      <w:r w:rsidRPr="0053659D">
        <w:rPr>
          <w:rFonts w:ascii="Times New Roman" w:hAnsi="Times New Roman" w:cs="Times New Roman"/>
          <w:b/>
          <w:sz w:val="28"/>
          <w:szCs w:val="28"/>
          <w:rPrChange w:id="406" w:author="Microsoft account" w:date="2021-09-20T23:10:00Z">
            <w:rPr>
              <w:rFonts w:ascii="Times New Roman" w:hAnsi="Times New Roman" w:cs="Times New Roman"/>
              <w:i/>
              <w:sz w:val="24"/>
              <w:szCs w:val="24"/>
            </w:rPr>
          </w:rPrChange>
        </w:rPr>
        <w:t>Outcome measures</w:t>
      </w:r>
    </w:p>
    <w:p w14:paraId="5D7C5B18" w14:textId="6714A43B" w:rsidR="007F5C6C" w:rsidRPr="0085585E" w:rsidRDefault="007F5C6C" w:rsidP="00F5085E">
      <w:pPr>
        <w:spacing w:after="0" w:line="480" w:lineRule="auto"/>
        <w:contextualSpacing/>
        <w:jc w:val="both"/>
        <w:rPr>
          <w:rFonts w:ascii="Times New Roman" w:hAnsi="Times New Roman" w:cs="Times New Roman"/>
          <w:sz w:val="24"/>
          <w:szCs w:val="24"/>
        </w:rPr>
        <w:pPrChange w:id="407" w:author="Microsoft account" w:date="2021-09-20T19:14:00Z">
          <w:pPr>
            <w:spacing w:after="0" w:line="480" w:lineRule="auto"/>
            <w:contextualSpacing/>
            <w:jc w:val="both"/>
          </w:pPr>
        </w:pPrChange>
      </w:pPr>
      <w:r w:rsidRPr="0085585E">
        <w:rPr>
          <w:rFonts w:ascii="Times New Roman" w:hAnsi="Times New Roman" w:cs="Times New Roman"/>
          <w:sz w:val="24"/>
          <w:szCs w:val="24"/>
        </w:rPr>
        <w:t xml:space="preserve">Respondents’ knowledge, attitude and practices towards COVID-19 were the three outcome variables of the study. The knowledge section consisted of 10 </w:t>
      </w:r>
      <w:r w:rsidR="007F1A20" w:rsidRPr="0085585E">
        <w:rPr>
          <w:rFonts w:ascii="Times New Roman" w:hAnsi="Times New Roman" w:cs="Times New Roman"/>
          <w:sz w:val="24"/>
          <w:szCs w:val="24"/>
        </w:rPr>
        <w:t>questions and</w:t>
      </w:r>
      <w:r w:rsidRPr="0085585E">
        <w:rPr>
          <w:rFonts w:ascii="Times New Roman" w:hAnsi="Times New Roman" w:cs="Times New Roman"/>
          <w:sz w:val="24"/>
          <w:szCs w:val="24"/>
        </w:rPr>
        <w:t xml:space="preserve"> each question had a possible response of "Yes" and "No". The correct answer (Yes) was coded as 1, while the wrong answer (No) was coded as 2. The total score ranged from 0–10, with an overall greater score indicates more accurate knowledge. A cut of the level of ≥7 was set for more accurate knowledge in the study, which was the Median value of the distribution of knowledge score</w:t>
      </w:r>
      <w:ins w:id="408" w:author="Microsoft account" w:date="2021-09-20T23:30:00Z">
        <w:r w:rsidR="00AF2686">
          <w:rPr>
            <w:rFonts w:ascii="Times New Roman" w:hAnsi="Times New Roman" w:cs="Times New Roman"/>
            <w:sz w:val="24"/>
            <w:szCs w:val="24"/>
          </w:rPr>
          <w:t xml:space="preserve"> </w:t>
        </w:r>
      </w:ins>
      <w:r w:rsidR="007F1A2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{"citationItems":[{"id":"ITEM-1","itemData":{"DOI":"10.2147/RMHP.S317779","ISSN":"11791594","PMID":"34326673","abstract":"Purpose: The COVID-19 outbreak has caused governments to put pandemic-related guidelines requiring compliance and understanding by healthcare professionals to mitigate its spread uncontrollably. We studied pharmacists’ knowledge, attitude, and practice towards the COVD-19 outbreak compared with other healthcare workers during the pandemic in Saudi Arabia. Methods: We surveyed pharmacists’ socio-demographics (n=50) compared with other healthcare professionals (n=378) during lockdown starting in June 2020. We measured respondents’ level of knowledge (n=10 questions, maximum score of 10), attitude (n=17 questions, maximum score of 80), and their practices (n=16 questions, maximum score of 80) towards COVID-19 infection. Results: Median knowledge score was 8 (25th–75th percentiles: 7–9), attitude score 76 (70– 80) and practice score 74 (68–78). Good knowledge predictors were &gt;20 years working experience [OR: 2.05 (95% CI: 1.03–4.06); P=0.04] and &gt;50% working in clinical practice [OR: 1.72 (95% CI: 1.12–2.66); P=0.01], in inverse relationship with paramedical professions [OR: 0.45 (95% CI: 0.45 (0.28–0.72)); P=0.001] and working in a university hospital [OR: 0.51 (95% CI: 0.33. 0.81); P=0.004]. Availability of pharmaceutical information and treatment options was associated with good attitude [OR: 2.19 (95% CI: 1.04–4.59); P=0.039] and acquaintance as primary information sources negatively associated with good attitude [OR: 0.34 (95% CI: 0.15–0.8); P=0.013]. Good practice predictors were female gender [OR: 3.84 (95% CI: 2.37–6.24); P&lt;0.001], military hospital employment [OR: 2.32 (95% CI: 1.25–4.31); P=0.008], USA [OR: 3.41 (95% CI: 1.03–11.22); P=0.044] or UK [OR: 8.86 (95% CI: 1.91–41.07); P=0.005] qualifications, and information on supportive measures [OR: 2.2 (95% CI: 1.36–3.56); P=0.001]. Conclusion: Health workers displayed good knowledge about COVID-19, while profession and working experience predicted adequate knowledge, positive attitude, or practice towards disease management.","author":[{"dropping-particle":"","family":"Alrasheed","given":"Maha M.","non-dropping-particle":"","parse-names":false,"suffix":""},{"dropping-particle":"","family":"Alshahrani","given":"Amani H.","non-dropping-particle":"","parse-names":false,"suffix":""},{"dropping-particle":"","family":"Almuhaini","given":"Sara A.","non-dropping-particle":"","parse-names":false,"suffix":""},{"dropping-particle":"","family":"Alkofide","given":"Hadeel A.","non-dropping-particle":"","parse-names":false,"suffix":""},{"dropping-particle":"","family":"Alhawassi","given":"Tariq M","non-dropping-particle":"","parse-names":false,"suffix":""},{"dropping-particle":"","family":"Aldemerdash","given":"Ahmed","non-dropping-particle":"","parse-names":false,"suffix":""},{"dropping-particle":"","family":"Alhaj","given":"Omar A","non-dropping-particle":"","parse-names":false,"suffix":""},{"dropping-particle":"","family":"Bragazzi","given":"Nicola L","non-dropping-particle":"","parse-names":false,"suffix":""},{"dropping-particle":"","family":"Jahrami","given":"Haitham A","non-dropping-particle":"","parse-names":false,"suffix":""}],"container-title":"Risk Management and Healthcare Policy","id":"ITEM-1","issued":{"date-parts":[["2021","7","23"]]},"page":"3079-3090","publisher":"Dove Press","title":"Knowledge, attitude, and practice towards covid-19 among pharmacists: A cross-sectional study","type":"article-journal","volume":"14"},"uris":["http://www.mendeley.com/documents/?uuid=d079a841-eb5d-335c-a6ea-10025401bf07","http://www.mendeley.com/documents/?uuid=681f77fa-b913-41e0-a105-d587fbdcf82c"]}],"mendeley":{"formattedCitation":"[18]","plainTextFormattedCitation":"[18]","previouslyFormattedCitation":"(18)"},"properties":{"noteIndex":0},"schema":"https://github.com/citation-style-language/schema/raw/master/csl-citation.json"}</w:instrText>
      </w:r>
      <w:r w:rsidR="007F1A2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[18]</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06BF9412"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09" w:author="Microsoft account" w:date="2021-09-20T19:14:00Z">
          <w:pPr>
            <w:spacing w:after="0" w:line="480" w:lineRule="auto"/>
            <w:contextualSpacing/>
            <w:jc w:val="both"/>
          </w:pPr>
        </w:pPrChange>
      </w:pPr>
    </w:p>
    <w:p w14:paraId="7EA01CAD" w14:textId="3B808B5B" w:rsidR="007F5C6C" w:rsidRPr="0085585E" w:rsidRDefault="007F5C6C" w:rsidP="00F5085E">
      <w:pPr>
        <w:spacing w:after="0" w:line="480" w:lineRule="auto"/>
        <w:contextualSpacing/>
        <w:jc w:val="both"/>
        <w:rPr>
          <w:rFonts w:ascii="Times New Roman" w:hAnsi="Times New Roman" w:cs="Times New Roman"/>
          <w:sz w:val="24"/>
          <w:szCs w:val="24"/>
        </w:rPr>
        <w:pPrChange w:id="410" w:author="Microsoft account" w:date="2021-09-20T19:14:00Z">
          <w:pPr>
            <w:spacing w:after="0" w:line="480" w:lineRule="auto"/>
            <w:contextualSpacing/>
            <w:jc w:val="both"/>
          </w:pPr>
        </w:pPrChange>
      </w:pPr>
      <w:r w:rsidRPr="0085585E">
        <w:rPr>
          <w:rFonts w:ascii="Times New Roman" w:hAnsi="Times New Roman" w:cs="Times New Roman"/>
          <w:sz w:val="24"/>
          <w:szCs w:val="24"/>
        </w:rPr>
        <w:t>The attitude section also consisted of 10 items and the response of each item was indicated on a 4-point Likert scale as follows 1 ("Strongly disagree"), 2 ("Disagree"), 3("Agree"), and 4 ("Strongly Agree"). The total score was calculated by summating the ten questions' raw scores ranging from 10 to 40, with an overall greater score indicating more positive attitudes towards COVID-19. A cut-off level of ≥33(median value) was set for more positive attitudes towards the prevention of COVID-19</w:t>
      </w:r>
      <w:ins w:id="411" w:author="Microsoft account" w:date="2021-09-20T23:31:00Z">
        <w:r w:rsidR="00AF2686">
          <w:rPr>
            <w:rFonts w:ascii="Times New Roman" w:hAnsi="Times New Roman" w:cs="Times New Roman"/>
            <w:sz w:val="24"/>
            <w:szCs w:val="24"/>
          </w:rPr>
          <w:t xml:space="preserve"> </w:t>
        </w:r>
      </w:ins>
      <w:r w:rsidR="007F1A2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{"citationItems":[{"id":"ITEM-1","itemData":{"abstract":"The main purpose of this KAP study is to explore changes in Knowledge, Attitude and Practices of the community, paramedical personnel and medical practitioners on diabetes and diabetic retinopathy. This study will provide information for valuation of the diabetic retinopathy programme. It reveals increases in knowledge, changes in attitudes towards diabetes and diabetic retinopathy, as well as changes in the kinds of practices that are followed regarding management of diabetes and diabetic retinopathy.","author":[{"dropping-particle":"","family":"Kaliyaperuma","given":"K.","non-dropping-particle":"","parse-names":false,"suffix":""}],"container-title":"Community Ophthalmology","id":"ITEM-1","issue":"1","issued":{"date-parts":[["2004"]]},"page":"7-9","title":"Guideline for Conducting a Knowledge, Attitude and Practice (KAP) Study","type":"article-journal","volume":"IV"},"uris":["http://www.mendeley.com/documents/?uuid=6ed6cbed-894e-4182-a657-df6c346fe27b","http://www.mendeley.com/documents/?uuid=858fb2df-090e-4d57-a929-76d5ad1d2801"]}],"mendeley":{"formattedCitation":"[19]","plainTextFormattedCitation":"[19]","previouslyFormattedCitation":"(19)"},"properties":{"noteIndex":0},"schema":"https://github.com/citation-style-language/schema/raw/master/csl-citation.json"}</w:instrText>
      </w:r>
      <w:r w:rsidR="007F1A2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[19]</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5F790425"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12" w:author="Microsoft account" w:date="2021-09-20T19:14:00Z">
          <w:pPr>
            <w:spacing w:after="0" w:line="480" w:lineRule="auto"/>
            <w:contextualSpacing/>
            <w:jc w:val="both"/>
          </w:pPr>
        </w:pPrChange>
      </w:pPr>
    </w:p>
    <w:p w14:paraId="40A0DD7A" w14:textId="0727C0C0" w:rsidR="007F5C6C" w:rsidRPr="0085585E" w:rsidRDefault="007F5C6C" w:rsidP="00F5085E">
      <w:pPr>
        <w:spacing w:after="0" w:line="480" w:lineRule="auto"/>
        <w:contextualSpacing/>
        <w:jc w:val="both"/>
        <w:rPr>
          <w:rFonts w:ascii="Times New Roman" w:hAnsi="Times New Roman" w:cs="Times New Roman"/>
          <w:sz w:val="24"/>
          <w:szCs w:val="24"/>
        </w:rPr>
        <w:pPrChange w:id="413" w:author="Microsoft account" w:date="2021-09-20T19:14:00Z">
          <w:pPr>
            <w:spacing w:after="0" w:line="480" w:lineRule="auto"/>
            <w:contextualSpacing/>
            <w:jc w:val="both"/>
          </w:pPr>
        </w:pPrChange>
      </w:pPr>
      <w:r w:rsidRPr="0085585E">
        <w:rPr>
          <w:rFonts w:ascii="Times New Roman" w:hAnsi="Times New Roman" w:cs="Times New Roman"/>
          <w:sz w:val="24"/>
          <w:szCs w:val="24"/>
        </w:rPr>
        <w:t>The practice section also included 10 items of practice measures responding to the COVID-19, and each item was answered 1('Never'), 2('Sometimes'), 3('Often'), and 4('Very often'). Practice items' total score ranges from 10–40, with an overall greater score indicates more frequent practices towards the COVID-19. A cut-off level of ≥</w:t>
      </w:r>
      <w:r w:rsidR="007F1A20" w:rsidRPr="0085585E">
        <w:rPr>
          <w:rFonts w:ascii="Times New Roman" w:hAnsi="Times New Roman" w:cs="Times New Roman"/>
          <w:sz w:val="24"/>
          <w:szCs w:val="24"/>
        </w:rPr>
        <w:t>33 (</w:t>
      </w:r>
      <w:r w:rsidRPr="0085585E">
        <w:rPr>
          <w:rFonts w:ascii="Times New Roman" w:hAnsi="Times New Roman" w:cs="Times New Roman"/>
          <w:sz w:val="24"/>
          <w:szCs w:val="24"/>
        </w:rPr>
        <w:t>median value) was set for more frequent practices. For all the cases, coding is evident</w:t>
      </w:r>
      <w:r w:rsidR="007F1A20">
        <w:rPr>
          <w:rFonts w:ascii="Times New Roman" w:hAnsi="Times New Roman" w:cs="Times New Roman"/>
          <w:sz w:val="24"/>
          <w:szCs w:val="24"/>
        </w:rPr>
        <w:t xml:space="preserve"> </w:t>
      </w:r>
      <w:r w:rsidR="007F1A2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{"citationItems":[{"id":"ITEM-1","itemData":{"abstract":"The main purpose of this KAP study is to explore changes in Knowledge, Attitude and Practices of the community, paramedical personnel and medical practitioners on diabetes and diabetic retinopathy. This study will provide information for valuation of the diabetic retinopathy programme. It reveals increases in knowledge, changes in attitudes towards diabetes and diabetic retinopathy, as well as changes in the kinds of practices that are followed regarding management of diabetes and diabetic retinopathy.","author":[{"dropping-particle":"","family":"Kaliyaperuma","given":"K.","non-dropping-particle":"","parse-names":false,"suffix":""}],"container-title":"Community Ophthalmology","id":"ITEM-1","issue":"1","issued":{"date-parts":[["2004"]]},"page":"7-9","title":"Guideline for Conducting a Knowledge, Attitude and Practice (KAP) Study","type":"article-journal","volume":"IV"},"uris":["http://www.mendeley.com/documents/?uuid=858fb2df-090e-4d57-a929-76d5ad1d2801","http://www.mendeley.com/documents/?uuid=6ed6cbed-894e-4182-a657-df6c346fe27b"]}],"mendeley":{"formattedCitation":"[19]","plainTextFormattedCitation":"[19]","previouslyFormattedCitation":"(19)"},"properties":{"noteIndex":0},"schema":"https://github.com/citation-style-language/schema/raw/master/csl-citation.json"}</w:instrText>
      </w:r>
      <w:r w:rsidR="007F1A2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[19]</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765D6995"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14" w:author="Microsoft account" w:date="2021-09-20T19:14:00Z">
          <w:pPr>
            <w:spacing w:after="0" w:line="480" w:lineRule="auto"/>
            <w:contextualSpacing/>
            <w:jc w:val="both"/>
          </w:pPr>
        </w:pPrChange>
      </w:pPr>
    </w:p>
    <w:p w14:paraId="78A87847" w14:textId="77777777" w:rsidR="007F5C6C" w:rsidRPr="0053659D" w:rsidRDefault="007F5C6C" w:rsidP="00F5085E">
      <w:pPr>
        <w:spacing w:after="0" w:line="480" w:lineRule="auto"/>
        <w:contextualSpacing/>
        <w:jc w:val="both"/>
        <w:rPr>
          <w:rFonts w:ascii="Times New Roman" w:hAnsi="Times New Roman" w:cs="Times New Roman"/>
          <w:b/>
          <w:sz w:val="28"/>
          <w:szCs w:val="28"/>
          <w:rPrChange w:id="415" w:author="Microsoft account" w:date="2021-09-20T23:11:00Z">
            <w:rPr>
              <w:rFonts w:ascii="Times New Roman" w:hAnsi="Times New Roman" w:cs="Times New Roman"/>
              <w:i/>
              <w:sz w:val="24"/>
              <w:szCs w:val="24"/>
            </w:rPr>
          </w:rPrChange>
        </w:rPr>
        <w:pPrChange w:id="416" w:author="Microsoft account" w:date="2021-09-20T19:14:00Z">
          <w:pPr>
            <w:spacing w:after="0" w:line="480" w:lineRule="auto"/>
            <w:contextualSpacing/>
            <w:jc w:val="both"/>
          </w:pPr>
        </w:pPrChange>
      </w:pPr>
      <w:r w:rsidRPr="0053659D">
        <w:rPr>
          <w:rFonts w:ascii="Times New Roman" w:hAnsi="Times New Roman" w:cs="Times New Roman"/>
          <w:b/>
          <w:sz w:val="28"/>
          <w:szCs w:val="28"/>
          <w:rPrChange w:id="417" w:author="Microsoft account" w:date="2021-09-20T23:11:00Z">
            <w:rPr>
              <w:rFonts w:ascii="Times New Roman" w:hAnsi="Times New Roman" w:cs="Times New Roman"/>
              <w:i/>
              <w:sz w:val="24"/>
              <w:szCs w:val="24"/>
            </w:rPr>
          </w:rPrChange>
        </w:rPr>
        <w:t>Data reliability and validity</w:t>
      </w:r>
    </w:p>
    <w:p w14:paraId="721B456F"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18" w:author="Microsoft account" w:date="2021-09-20T19:14:00Z">
          <w:pPr>
            <w:spacing w:after="0" w:line="480" w:lineRule="auto"/>
            <w:contextualSpacing/>
            <w:jc w:val="both"/>
          </w:pPr>
        </w:pPrChange>
      </w:pPr>
      <w:r w:rsidRPr="0085585E">
        <w:rPr>
          <w:rFonts w:ascii="Times New Roman" w:hAnsi="Times New Roman" w:cs="Times New Roman"/>
          <w:sz w:val="24"/>
          <w:szCs w:val="24"/>
        </w:rPr>
        <w:t>To confirm the data reliability and validity, we used several techniques: (</w:t>
      </w:r>
      <w:proofErr w:type="spellStart"/>
      <w:r w:rsidRPr="0085585E">
        <w:rPr>
          <w:rFonts w:ascii="Times New Roman" w:hAnsi="Times New Roman" w:cs="Times New Roman"/>
          <w:sz w:val="24"/>
          <w:szCs w:val="24"/>
        </w:rPr>
        <w:t>i</w:t>
      </w:r>
      <w:proofErr w:type="spellEnd"/>
      <w:r w:rsidRPr="0085585E">
        <w:rPr>
          <w:rFonts w:ascii="Times New Roman" w:hAnsi="Times New Roman" w:cs="Times New Roman"/>
          <w:sz w:val="24"/>
          <w:szCs w:val="24"/>
        </w:rPr>
        <w:t>) checked the data response error; (ii) explored data with graphical representation; (iii) performed reliability analyses of the data (Cronbach’s alpha coefficient for knowledge, attitude, and practice were 0.38, 0.79, and 0.82, respectively, and overall alpha coefficient of KAP questions was 0.81); and (iv) use of two statistical techniques, namely chi-square test and logistic regression.</w:t>
      </w:r>
    </w:p>
    <w:p w14:paraId="1B43A717"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19" w:author="Microsoft account" w:date="2021-09-20T19:14:00Z">
          <w:pPr>
            <w:spacing w:after="0" w:line="480" w:lineRule="auto"/>
            <w:contextualSpacing/>
            <w:jc w:val="both"/>
          </w:pPr>
        </w:pPrChange>
      </w:pPr>
    </w:p>
    <w:p w14:paraId="0D6DE943" w14:textId="77777777" w:rsidR="007F5C6C" w:rsidRPr="0053659D" w:rsidRDefault="007F5C6C" w:rsidP="00F5085E">
      <w:pPr>
        <w:spacing w:after="0" w:line="480" w:lineRule="auto"/>
        <w:contextualSpacing/>
        <w:jc w:val="both"/>
        <w:rPr>
          <w:rFonts w:ascii="Times New Roman" w:hAnsi="Times New Roman" w:cs="Times New Roman"/>
          <w:b/>
          <w:sz w:val="32"/>
          <w:szCs w:val="32"/>
          <w:rPrChange w:id="420" w:author="Microsoft account" w:date="2021-09-20T23:11:00Z">
            <w:rPr>
              <w:rFonts w:ascii="Times New Roman" w:hAnsi="Times New Roman" w:cs="Times New Roman"/>
              <w:b/>
              <w:sz w:val="24"/>
              <w:szCs w:val="24"/>
            </w:rPr>
          </w:rPrChange>
        </w:rPr>
        <w:pPrChange w:id="421" w:author="Microsoft account" w:date="2021-09-20T19:14:00Z">
          <w:pPr>
            <w:spacing w:after="0" w:line="480" w:lineRule="auto"/>
            <w:contextualSpacing/>
            <w:jc w:val="both"/>
          </w:pPr>
        </w:pPrChange>
      </w:pPr>
      <w:r w:rsidRPr="0053659D">
        <w:rPr>
          <w:rFonts w:ascii="Times New Roman" w:hAnsi="Times New Roman" w:cs="Times New Roman"/>
          <w:b/>
          <w:sz w:val="32"/>
          <w:szCs w:val="32"/>
          <w:rPrChange w:id="422" w:author="Microsoft account" w:date="2021-09-20T23:11:00Z">
            <w:rPr>
              <w:rFonts w:ascii="Times New Roman" w:hAnsi="Times New Roman" w:cs="Times New Roman"/>
              <w:b/>
              <w:sz w:val="24"/>
              <w:szCs w:val="24"/>
            </w:rPr>
          </w:rPrChange>
        </w:rPr>
        <w:t>Systematic review methods</w:t>
      </w:r>
    </w:p>
    <w:p w14:paraId="4C9A62E4" w14:textId="77777777" w:rsidR="007F5C6C" w:rsidRPr="0053659D" w:rsidRDefault="007F5C6C" w:rsidP="00F5085E">
      <w:pPr>
        <w:spacing w:after="0" w:line="480" w:lineRule="auto"/>
        <w:contextualSpacing/>
        <w:jc w:val="both"/>
        <w:rPr>
          <w:rFonts w:ascii="Times New Roman" w:hAnsi="Times New Roman" w:cs="Times New Roman"/>
          <w:b/>
          <w:sz w:val="28"/>
          <w:szCs w:val="28"/>
          <w:rPrChange w:id="423" w:author="Microsoft account" w:date="2021-09-20T23:11:00Z">
            <w:rPr>
              <w:rFonts w:ascii="Times New Roman" w:hAnsi="Times New Roman" w:cs="Times New Roman"/>
              <w:i/>
              <w:sz w:val="24"/>
              <w:szCs w:val="24"/>
            </w:rPr>
          </w:rPrChange>
        </w:rPr>
        <w:pPrChange w:id="424" w:author="Microsoft account" w:date="2021-09-20T19:14:00Z">
          <w:pPr>
            <w:spacing w:after="0" w:line="480" w:lineRule="auto"/>
            <w:contextualSpacing/>
            <w:jc w:val="both"/>
          </w:pPr>
        </w:pPrChange>
      </w:pPr>
      <w:r w:rsidRPr="0053659D">
        <w:rPr>
          <w:rFonts w:ascii="Times New Roman" w:hAnsi="Times New Roman" w:cs="Times New Roman"/>
          <w:b/>
          <w:sz w:val="28"/>
          <w:szCs w:val="28"/>
          <w:rPrChange w:id="425" w:author="Microsoft account" w:date="2021-09-20T23:11:00Z">
            <w:rPr>
              <w:rFonts w:ascii="Times New Roman" w:hAnsi="Times New Roman" w:cs="Times New Roman"/>
              <w:i/>
              <w:sz w:val="24"/>
              <w:szCs w:val="24"/>
            </w:rPr>
          </w:rPrChange>
        </w:rPr>
        <w:t>Search strategy, inclusion and exclusion criteria</w:t>
      </w:r>
    </w:p>
    <w:p w14:paraId="59D09D78"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426" w:author="Microsoft account" w:date="2021-09-20T19:14:00Z">
          <w:pPr>
            <w:spacing w:after="0" w:line="480" w:lineRule="auto"/>
            <w:contextualSpacing/>
            <w:jc w:val="both"/>
          </w:pPr>
        </w:pPrChange>
      </w:pPr>
      <w:r w:rsidRPr="0085585E">
        <w:rPr>
          <w:rFonts w:ascii="Times New Roman" w:hAnsi="Times New Roman" w:cs="Times New Roman"/>
          <w:sz w:val="24"/>
          <w:szCs w:val="24"/>
        </w:rPr>
        <w:lastRenderedPageBreak/>
        <w:t xml:space="preserve">In systematic review part, the database PubMed, Web of Science and Google Scholar search engine were searched, and related published articles from South and Southeast Asia were screened. The keywords used in database search were prevalence, proportion, risk factors, knowledge, awareness, practice, </w:t>
      </w:r>
      <w:r w:rsidR="004E404D" w:rsidRPr="0085585E">
        <w:rPr>
          <w:rFonts w:ascii="Times New Roman" w:hAnsi="Times New Roman" w:cs="Times New Roman"/>
          <w:sz w:val="24"/>
          <w:szCs w:val="24"/>
        </w:rPr>
        <w:t>and knowledge</w:t>
      </w:r>
      <w:r w:rsidRPr="0085585E">
        <w:rPr>
          <w:rFonts w:ascii="Times New Roman" w:hAnsi="Times New Roman" w:cs="Times New Roman"/>
          <w:sz w:val="24"/>
          <w:szCs w:val="24"/>
        </w:rPr>
        <w:t xml:space="preserve"> on COVID-19, attitude on COVID-19 and learning on COVID-19.</w:t>
      </w:r>
    </w:p>
    <w:p w14:paraId="3335D9DD" w14:textId="4C2D0539" w:rsidR="007F5C6C" w:rsidRPr="0085585E" w:rsidDel="00AF2686" w:rsidRDefault="007F5C6C" w:rsidP="00F5085E">
      <w:pPr>
        <w:spacing w:after="0" w:line="480" w:lineRule="auto"/>
        <w:contextualSpacing/>
        <w:jc w:val="both"/>
        <w:rPr>
          <w:del w:id="427" w:author="Microsoft account" w:date="2021-09-20T23:31:00Z"/>
          <w:rFonts w:ascii="Times New Roman" w:hAnsi="Times New Roman" w:cs="Times New Roman"/>
          <w:sz w:val="24"/>
          <w:szCs w:val="24"/>
        </w:rPr>
        <w:pPrChange w:id="428" w:author="Microsoft account" w:date="2021-09-20T19:14:00Z">
          <w:pPr>
            <w:spacing w:after="0" w:line="480" w:lineRule="auto"/>
            <w:contextualSpacing/>
            <w:jc w:val="both"/>
          </w:pPr>
        </w:pPrChange>
      </w:pPr>
    </w:p>
    <w:p w14:paraId="33F3C1E3" w14:textId="1121C764" w:rsidR="007F5C6C" w:rsidDel="00C964BF" w:rsidRDefault="007F5C6C" w:rsidP="00F5085E">
      <w:pPr>
        <w:spacing w:after="0" w:line="480" w:lineRule="auto"/>
        <w:contextualSpacing/>
        <w:rPr>
          <w:del w:id="429" w:author="Mohammad Meshbahur Rahman" w:date="2021-09-11T01:29:00Z"/>
          <w:rFonts w:ascii="Times New Roman" w:hAnsi="Times New Roman" w:cs="Times New Roman"/>
          <w:sz w:val="24"/>
          <w:szCs w:val="24"/>
        </w:rPr>
        <w:pPrChange w:id="430" w:author="Microsoft account" w:date="2021-09-20T19:14:00Z">
          <w:pPr>
            <w:spacing w:after="0" w:line="480" w:lineRule="auto"/>
            <w:contextualSpacing/>
          </w:pPr>
        </w:pPrChange>
      </w:pPr>
      <w:r w:rsidRPr="0085585E">
        <w:rPr>
          <w:rFonts w:ascii="Times New Roman" w:hAnsi="Times New Roman" w:cs="Times New Roman"/>
          <w:sz w:val="24"/>
          <w:szCs w:val="24"/>
        </w:rPr>
        <w:t xml:space="preserve">Articles were selected if they reported the prevalence, mean score and risk factors of knowledge, attitude and practices towards COVID-19, conducted on South and Southeast Asian population, published in peer-reviewed journals in English language. Studies were excluded if they were preprint, case report and editorials. All recorded article were managed by </w:t>
      </w:r>
      <w:proofErr w:type="spellStart"/>
      <w:r w:rsidRPr="0085585E">
        <w:rPr>
          <w:rFonts w:ascii="Times New Roman" w:hAnsi="Times New Roman" w:cs="Times New Roman"/>
          <w:sz w:val="24"/>
          <w:szCs w:val="24"/>
        </w:rPr>
        <w:t>Mendeley</w:t>
      </w:r>
      <w:proofErr w:type="spellEnd"/>
      <w:r w:rsidRPr="0085585E">
        <w:rPr>
          <w:rFonts w:ascii="Times New Roman" w:hAnsi="Times New Roman" w:cs="Times New Roman"/>
          <w:sz w:val="24"/>
          <w:szCs w:val="24"/>
        </w:rPr>
        <w:t xml:space="preserve"> version 1.19.4 software to exclude duplicates. The steps followed in the literature search are illustrated in Fig</w:t>
      </w:r>
      <w:del w:id="431" w:author="Microsoft account" w:date="2021-09-20T23:00:00Z">
        <w:r w:rsidRPr="0085585E" w:rsidDel="00173D14">
          <w:rPr>
            <w:rFonts w:ascii="Times New Roman" w:hAnsi="Times New Roman" w:cs="Times New Roman"/>
            <w:sz w:val="24"/>
            <w:szCs w:val="24"/>
          </w:rPr>
          <w:delText>ure</w:delText>
        </w:r>
      </w:del>
      <w:r w:rsidRPr="0085585E">
        <w:rPr>
          <w:rFonts w:ascii="Times New Roman" w:hAnsi="Times New Roman" w:cs="Times New Roman"/>
          <w:sz w:val="24"/>
          <w:szCs w:val="24"/>
        </w:rPr>
        <w:t xml:space="preserve"> 1.</w:t>
      </w:r>
    </w:p>
    <w:p w14:paraId="584502A8" w14:textId="77777777" w:rsidR="00C964BF" w:rsidRPr="0085585E" w:rsidRDefault="00C964BF" w:rsidP="00F5085E">
      <w:pPr>
        <w:spacing w:after="0" w:line="480" w:lineRule="auto"/>
        <w:contextualSpacing/>
        <w:jc w:val="both"/>
        <w:rPr>
          <w:ins w:id="432" w:author="Mohammad Meshbahur Rahman" w:date="2021-09-11T01:29:00Z"/>
          <w:rFonts w:ascii="Times New Roman" w:hAnsi="Times New Roman" w:cs="Times New Roman"/>
          <w:sz w:val="24"/>
          <w:szCs w:val="24"/>
        </w:rPr>
        <w:pPrChange w:id="433" w:author="Microsoft account" w:date="2021-09-20T19:14:00Z">
          <w:pPr>
            <w:spacing w:after="0" w:line="480" w:lineRule="auto"/>
            <w:contextualSpacing/>
            <w:jc w:val="both"/>
          </w:pPr>
        </w:pPrChange>
      </w:pPr>
    </w:p>
    <w:p w14:paraId="2961E9B3" w14:textId="13B0E49F" w:rsidR="007F5C6C" w:rsidRPr="0085585E" w:rsidDel="00C964BF" w:rsidRDefault="007F5C6C" w:rsidP="00F5085E">
      <w:pPr>
        <w:spacing w:after="0" w:line="480" w:lineRule="auto"/>
        <w:contextualSpacing/>
        <w:jc w:val="both"/>
        <w:rPr>
          <w:del w:id="434" w:author="Mohammad Meshbahur Rahman" w:date="2021-09-11T01:29:00Z"/>
          <w:rFonts w:ascii="Times New Roman" w:hAnsi="Times New Roman" w:cs="Times New Roman"/>
          <w:sz w:val="24"/>
          <w:szCs w:val="24"/>
        </w:rPr>
        <w:pPrChange w:id="435" w:author="Microsoft account" w:date="2021-09-20T19:14:00Z">
          <w:pPr>
            <w:spacing w:after="0" w:line="480" w:lineRule="auto"/>
            <w:contextualSpacing/>
            <w:jc w:val="both"/>
          </w:pPr>
        </w:pPrChange>
      </w:pPr>
    </w:p>
    <w:p w14:paraId="2C4F2F67" w14:textId="77777777" w:rsidR="004E404D" w:rsidRPr="00C17AA0" w:rsidDel="00C964BF" w:rsidRDefault="004E404D" w:rsidP="00F5085E">
      <w:pPr>
        <w:spacing w:after="0" w:line="480" w:lineRule="auto"/>
        <w:contextualSpacing/>
        <w:rPr>
          <w:del w:id="436" w:author="Mohammad Meshbahur Rahman" w:date="2021-09-11T01:29:00Z"/>
          <w:rFonts w:cs="Calibri"/>
          <w:lang w:eastAsia="en-MY"/>
        </w:rPr>
        <w:pPrChange w:id="437" w:author="Microsoft account" w:date="2021-09-20T19:14:00Z">
          <w:pPr>
            <w:spacing w:after="0" w:line="480" w:lineRule="auto"/>
            <w:contextualSpacing/>
          </w:pPr>
        </w:pPrChange>
      </w:pPr>
    </w:p>
    <w:p w14:paraId="74DA3ECF" w14:textId="0902D21C" w:rsidR="004E404D" w:rsidRPr="00C17AA0" w:rsidRDefault="004E404D" w:rsidP="00F5085E">
      <w:pPr>
        <w:spacing w:after="0" w:line="480" w:lineRule="auto"/>
        <w:contextualSpacing/>
        <w:rPr>
          <w:rFonts w:cs="Calibri"/>
          <w:lang w:eastAsia="en-MY"/>
        </w:rPr>
        <w:pPrChange w:id="438" w:author="Microsoft account" w:date="2021-09-20T19:14:00Z">
          <w:pPr>
            <w:spacing w:after="0" w:line="480" w:lineRule="auto"/>
            <w:contextualSpacing/>
          </w:pPr>
        </w:pPrChange>
      </w:pPr>
    </w:p>
    <w:p w14:paraId="73A87478" w14:textId="043F5E3D" w:rsidR="004E404D" w:rsidRPr="00C17AA0" w:rsidRDefault="00C964BF" w:rsidP="00F5085E">
      <w:pPr>
        <w:spacing w:after="0" w:line="480" w:lineRule="auto"/>
        <w:contextualSpacing/>
        <w:rPr>
          <w:rFonts w:cs="Calibri"/>
          <w:lang w:eastAsia="en-MY"/>
        </w:rPr>
        <w:pPrChange w:id="439" w:author="Microsoft account" w:date="2021-09-20T19:14:00Z">
          <w:pPr>
            <w:spacing w:after="0" w:line="480" w:lineRule="auto"/>
            <w:contextualSpacing/>
          </w:pPr>
        </w:pPrChange>
      </w:pPr>
      <w:r>
        <w:rPr>
          <w:noProof/>
        </w:rPr>
        <mc:AlternateContent>
          <mc:Choice Requires="wps">
            <w:drawing>
              <wp:anchor distT="0" distB="0" distL="114300" distR="114300" simplePos="0" relativeHeight="251659264" behindDoc="0" locked="0" layoutInCell="1" allowOverlap="1" wp14:anchorId="1332A280" wp14:editId="2F060E0A">
                <wp:simplePos x="0" y="0"/>
                <wp:positionH relativeFrom="column">
                  <wp:posOffset>888365</wp:posOffset>
                </wp:positionH>
                <wp:positionV relativeFrom="paragraph">
                  <wp:posOffset>7447</wp:posOffset>
                </wp:positionV>
                <wp:extent cx="3067685" cy="590550"/>
                <wp:effectExtent l="0" t="0" r="1841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685" cy="590550"/>
                        </a:xfrm>
                        <a:prstGeom prst="rect">
                          <a:avLst/>
                        </a:prstGeom>
                        <a:solidFill>
                          <a:sysClr val="window" lastClr="FFFFFF"/>
                        </a:solidFill>
                        <a:ln w="6350">
                          <a:solidFill>
                            <a:prstClr val="black"/>
                          </a:solidFill>
                        </a:ln>
                      </wps:spPr>
                      <wps:txbx>
                        <w:txbxContent>
                          <w:p w14:paraId="1A1B789B" w14:textId="77777777" w:rsidR="000557DF" w:rsidRPr="00C964BF" w:rsidRDefault="000557DF" w:rsidP="004E404D">
                            <w:pPr>
                              <w:spacing w:after="0" w:line="240" w:lineRule="auto"/>
                              <w:jc w:val="center"/>
                              <w:rPr>
                                <w:rFonts w:ascii="Times New Roman" w:hAnsi="Times New Roman"/>
                                <w:rPrChange w:id="440" w:author="Mohammad Meshbahur Rahman" w:date="2021-09-11T01:32:00Z">
                                  <w:rPr>
                                    <w:rFonts w:ascii="Times New Roman" w:hAnsi="Times New Roman"/>
                                    <w:sz w:val="20"/>
                                    <w:szCs w:val="20"/>
                                  </w:rPr>
                                </w:rPrChange>
                              </w:rPr>
                            </w:pPr>
                            <w:r w:rsidRPr="00C964BF">
                              <w:rPr>
                                <w:rFonts w:ascii="Times New Roman" w:hAnsi="Times New Roman"/>
                                <w:rPrChange w:id="441" w:author="Mohammad Meshbahur Rahman" w:date="2021-09-11T01:32:00Z">
                                  <w:rPr>
                                    <w:rFonts w:ascii="Times New Roman" w:hAnsi="Times New Roman"/>
                                    <w:sz w:val="20"/>
                                    <w:szCs w:val="20"/>
                                  </w:rPr>
                                </w:rPrChange>
                              </w:rPr>
                              <w:t>Articles identified through database search (n=90)</w:t>
                            </w:r>
                          </w:p>
                          <w:p w14:paraId="2AEE9D2A" w14:textId="70E8256B" w:rsidR="000557DF" w:rsidRPr="006C25BE" w:rsidRDefault="000557DF" w:rsidP="004E404D">
                            <w:pPr>
                              <w:spacing w:after="0" w:line="240" w:lineRule="auto"/>
                              <w:jc w:val="center"/>
                              <w:rPr>
                                <w:rFonts w:ascii="Times New Roman" w:hAnsi="Times New Roman"/>
                                <w:sz w:val="20"/>
                                <w:szCs w:val="20"/>
                              </w:rPr>
                            </w:pPr>
                            <w:ins w:id="442" w:author="Mohammad Meshbahur Rahman" w:date="2021-09-11T01:33:00Z">
                              <w:r>
                                <w:rPr>
                                  <w:rFonts w:ascii="Times New Roman" w:hAnsi="Times New Roman"/>
                                  <w:sz w:val="20"/>
                                  <w:szCs w:val="20"/>
                                </w:rPr>
                                <w:t>(</w:t>
                              </w:r>
                            </w:ins>
                            <w:r>
                              <w:rPr>
                                <w:rFonts w:ascii="Times New Roman" w:hAnsi="Times New Roman"/>
                                <w:sz w:val="20"/>
                                <w:szCs w:val="20"/>
                              </w:rPr>
                              <w:t>PubMed 46</w:t>
                            </w:r>
                            <w:r w:rsidRPr="006C25BE">
                              <w:rPr>
                                <w:rFonts w:ascii="Times New Roman" w:hAnsi="Times New Roman"/>
                                <w:sz w:val="20"/>
                                <w:szCs w:val="20"/>
                              </w:rPr>
                              <w:t xml:space="preserve">, </w:t>
                            </w:r>
                            <w:r w:rsidRPr="006C25BE">
                              <w:rPr>
                                <w:rFonts w:ascii="Times New Roman" w:eastAsia="DGMetaSerifScience-Regular" w:hAnsi="Times New Roman"/>
                                <w:sz w:val="20"/>
                                <w:szCs w:val="20"/>
                              </w:rPr>
                              <w:t xml:space="preserve">Embase </w:t>
                            </w:r>
                            <w:r>
                              <w:rPr>
                                <w:rFonts w:ascii="Times New Roman" w:eastAsia="DGMetaSerifScience-Regular" w:hAnsi="Times New Roman"/>
                                <w:sz w:val="20"/>
                                <w:szCs w:val="20"/>
                              </w:rPr>
                              <w:t>20</w:t>
                            </w:r>
                            <w:r w:rsidRPr="006C25BE">
                              <w:rPr>
                                <w:rFonts w:ascii="Times New Roman" w:eastAsia="DGMetaSerifScience-Regular" w:hAnsi="Times New Roman"/>
                                <w:sz w:val="20"/>
                                <w:szCs w:val="20"/>
                              </w:rPr>
                              <w:t xml:space="preserve">, </w:t>
                            </w:r>
                            <w:r>
                              <w:rPr>
                                <w:rFonts w:ascii="Times New Roman" w:eastAsia="DGMetaSerifScience-Regular" w:hAnsi="Times New Roman"/>
                                <w:sz w:val="20"/>
                                <w:szCs w:val="20"/>
                              </w:rPr>
                              <w:t>W</w:t>
                            </w:r>
                            <w:r w:rsidRPr="006C25BE">
                              <w:rPr>
                                <w:rFonts w:ascii="Times New Roman" w:eastAsia="DGMetaSerifScience-Regular" w:hAnsi="Times New Roman"/>
                                <w:sz w:val="20"/>
                                <w:szCs w:val="20"/>
                              </w:rPr>
                              <w:t xml:space="preserve">eb of </w:t>
                            </w:r>
                            <w:r>
                              <w:rPr>
                                <w:rFonts w:ascii="Times New Roman" w:eastAsia="DGMetaSerifScience-Regular" w:hAnsi="Times New Roman"/>
                                <w:sz w:val="20"/>
                                <w:szCs w:val="20"/>
                              </w:rPr>
                              <w:t>S</w:t>
                            </w:r>
                            <w:r w:rsidRPr="006C25BE">
                              <w:rPr>
                                <w:rFonts w:ascii="Times New Roman" w:eastAsia="DGMetaSerifScience-Regular" w:hAnsi="Times New Roman"/>
                                <w:sz w:val="20"/>
                                <w:szCs w:val="20"/>
                              </w:rPr>
                              <w:t xml:space="preserve">cience </w:t>
                            </w:r>
                            <w:r>
                              <w:rPr>
                                <w:rFonts w:ascii="Times New Roman" w:eastAsia="DGMetaSerifScience-Regular" w:hAnsi="Times New Roman"/>
                                <w:sz w:val="20"/>
                                <w:szCs w:val="20"/>
                              </w:rPr>
                              <w:t>9, Google Scholar 15</w:t>
                            </w:r>
                            <w:ins w:id="443" w:author="Mohammad Meshbahur Rahman" w:date="2021-09-11T01:33:00Z">
                              <w:r>
                                <w:rPr>
                                  <w:rFonts w:ascii="Times New Roman" w:eastAsia="DGMetaSerifScience-Regular" w:hAnsi="Times New Roman"/>
                                  <w:sz w:val="20"/>
                                  <w:szCs w:val="20"/>
                                </w:rPr>
                                <w:t>)</w:t>
                              </w:r>
                            </w:ins>
                          </w:p>
                          <w:p w14:paraId="1F101958" w14:textId="77777777" w:rsidR="000557DF" w:rsidRDefault="000557DF" w:rsidP="004E404D"/>
                          <w:p w14:paraId="47A90A94" w14:textId="77777777" w:rsidR="000557DF" w:rsidRDefault="000557DF" w:rsidP="004E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2A280" id="_x0000_t202" coordsize="21600,21600" o:spt="202" path="m,l,21600r21600,l21600,xe">
                <v:stroke joinstyle="miter"/>
                <v:path gradientshapeok="t" o:connecttype="rect"/>
              </v:shapetype>
              <v:shape id="Text Box 4" o:spid="_x0000_s1026" type="#_x0000_t202" style="position:absolute;margin-left:69.95pt;margin-top:.6pt;width:241.5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" fillcolor="window" strokeweight=".5pt">
                <v:path arrowok="t"/>
                <v:textbox>
                  <w:txbxContent>
                    <w:p w14:paraId="1A1B789B" w14:textId="77777777" w:rsidR="000557DF" w:rsidRPr="00C964BF" w:rsidRDefault="000557DF" w:rsidP="004E404D">
                      <w:pPr>
                        <w:spacing w:after="0" w:line="240" w:lineRule="auto"/>
                        <w:jc w:val="center"/>
                        <w:rPr>
                          <w:rFonts w:ascii="Times New Roman" w:hAnsi="Times New Roman"/>
                          <w:rPrChange w:id="444" w:author="Mohammad Meshbahur Rahman" w:date="2021-09-11T01:32:00Z">
                            <w:rPr>
                              <w:rFonts w:ascii="Times New Roman" w:hAnsi="Times New Roman"/>
                              <w:sz w:val="20"/>
                              <w:szCs w:val="20"/>
                            </w:rPr>
                          </w:rPrChange>
                        </w:rPr>
                      </w:pPr>
                      <w:r w:rsidRPr="00C964BF">
                        <w:rPr>
                          <w:rFonts w:ascii="Times New Roman" w:hAnsi="Times New Roman"/>
                          <w:rPrChange w:id="445" w:author="Mohammad Meshbahur Rahman" w:date="2021-09-11T01:32:00Z">
                            <w:rPr>
                              <w:rFonts w:ascii="Times New Roman" w:hAnsi="Times New Roman"/>
                              <w:sz w:val="20"/>
                              <w:szCs w:val="20"/>
                            </w:rPr>
                          </w:rPrChange>
                        </w:rPr>
                        <w:t>Articles identified through database search (n=90)</w:t>
                      </w:r>
                    </w:p>
                    <w:p w14:paraId="2AEE9D2A" w14:textId="70E8256B" w:rsidR="000557DF" w:rsidRPr="006C25BE" w:rsidRDefault="000557DF" w:rsidP="004E404D">
                      <w:pPr>
                        <w:spacing w:after="0" w:line="240" w:lineRule="auto"/>
                        <w:jc w:val="center"/>
                        <w:rPr>
                          <w:rFonts w:ascii="Times New Roman" w:hAnsi="Times New Roman"/>
                          <w:sz w:val="20"/>
                          <w:szCs w:val="20"/>
                        </w:rPr>
                      </w:pPr>
                      <w:ins w:id="446" w:author="Mohammad Meshbahur Rahman" w:date="2021-09-11T01:33:00Z">
                        <w:r>
                          <w:rPr>
                            <w:rFonts w:ascii="Times New Roman" w:hAnsi="Times New Roman"/>
                            <w:sz w:val="20"/>
                            <w:szCs w:val="20"/>
                          </w:rPr>
                          <w:t>(</w:t>
                        </w:r>
                      </w:ins>
                      <w:r>
                        <w:rPr>
                          <w:rFonts w:ascii="Times New Roman" w:hAnsi="Times New Roman"/>
                          <w:sz w:val="20"/>
                          <w:szCs w:val="20"/>
                        </w:rPr>
                        <w:t>PubMed 46</w:t>
                      </w:r>
                      <w:r w:rsidRPr="006C25BE">
                        <w:rPr>
                          <w:rFonts w:ascii="Times New Roman" w:hAnsi="Times New Roman"/>
                          <w:sz w:val="20"/>
                          <w:szCs w:val="20"/>
                        </w:rPr>
                        <w:t xml:space="preserve">, </w:t>
                      </w:r>
                      <w:r w:rsidRPr="006C25BE">
                        <w:rPr>
                          <w:rFonts w:ascii="Times New Roman" w:eastAsia="DGMetaSerifScience-Regular" w:hAnsi="Times New Roman"/>
                          <w:sz w:val="20"/>
                          <w:szCs w:val="20"/>
                        </w:rPr>
                        <w:t xml:space="preserve">Embase </w:t>
                      </w:r>
                      <w:r>
                        <w:rPr>
                          <w:rFonts w:ascii="Times New Roman" w:eastAsia="DGMetaSerifScience-Regular" w:hAnsi="Times New Roman"/>
                          <w:sz w:val="20"/>
                          <w:szCs w:val="20"/>
                        </w:rPr>
                        <w:t>20</w:t>
                      </w:r>
                      <w:r w:rsidRPr="006C25BE">
                        <w:rPr>
                          <w:rFonts w:ascii="Times New Roman" w:eastAsia="DGMetaSerifScience-Regular" w:hAnsi="Times New Roman"/>
                          <w:sz w:val="20"/>
                          <w:szCs w:val="20"/>
                        </w:rPr>
                        <w:t xml:space="preserve">, </w:t>
                      </w:r>
                      <w:r>
                        <w:rPr>
                          <w:rFonts w:ascii="Times New Roman" w:eastAsia="DGMetaSerifScience-Regular" w:hAnsi="Times New Roman"/>
                          <w:sz w:val="20"/>
                          <w:szCs w:val="20"/>
                        </w:rPr>
                        <w:t>W</w:t>
                      </w:r>
                      <w:r w:rsidRPr="006C25BE">
                        <w:rPr>
                          <w:rFonts w:ascii="Times New Roman" w:eastAsia="DGMetaSerifScience-Regular" w:hAnsi="Times New Roman"/>
                          <w:sz w:val="20"/>
                          <w:szCs w:val="20"/>
                        </w:rPr>
                        <w:t xml:space="preserve">eb of </w:t>
                      </w:r>
                      <w:r>
                        <w:rPr>
                          <w:rFonts w:ascii="Times New Roman" w:eastAsia="DGMetaSerifScience-Regular" w:hAnsi="Times New Roman"/>
                          <w:sz w:val="20"/>
                          <w:szCs w:val="20"/>
                        </w:rPr>
                        <w:t>S</w:t>
                      </w:r>
                      <w:r w:rsidRPr="006C25BE">
                        <w:rPr>
                          <w:rFonts w:ascii="Times New Roman" w:eastAsia="DGMetaSerifScience-Regular" w:hAnsi="Times New Roman"/>
                          <w:sz w:val="20"/>
                          <w:szCs w:val="20"/>
                        </w:rPr>
                        <w:t xml:space="preserve">cience </w:t>
                      </w:r>
                      <w:r>
                        <w:rPr>
                          <w:rFonts w:ascii="Times New Roman" w:eastAsia="DGMetaSerifScience-Regular" w:hAnsi="Times New Roman"/>
                          <w:sz w:val="20"/>
                          <w:szCs w:val="20"/>
                        </w:rPr>
                        <w:t>9, Google Scholar 15</w:t>
                      </w:r>
                      <w:ins w:id="447" w:author="Mohammad Meshbahur Rahman" w:date="2021-09-11T01:33:00Z">
                        <w:r>
                          <w:rPr>
                            <w:rFonts w:ascii="Times New Roman" w:eastAsia="DGMetaSerifScience-Regular" w:hAnsi="Times New Roman"/>
                            <w:sz w:val="20"/>
                            <w:szCs w:val="20"/>
                          </w:rPr>
                          <w:t>)</w:t>
                        </w:r>
                      </w:ins>
                    </w:p>
                    <w:p w14:paraId="1F101958" w14:textId="77777777" w:rsidR="000557DF" w:rsidRDefault="000557DF" w:rsidP="004E404D"/>
                    <w:p w14:paraId="47A90A94" w14:textId="77777777" w:rsidR="000557DF" w:rsidRDefault="000557DF" w:rsidP="004E404D"/>
                  </w:txbxContent>
                </v:textbox>
              </v:shape>
            </w:pict>
          </mc:Fallback>
        </mc:AlternateContent>
      </w:r>
    </w:p>
    <w:p w14:paraId="208927BE" w14:textId="77777777" w:rsidR="004E404D" w:rsidRPr="00C17AA0" w:rsidRDefault="004E404D" w:rsidP="00F5085E">
      <w:pPr>
        <w:spacing w:after="0" w:line="480" w:lineRule="auto"/>
        <w:contextualSpacing/>
        <w:rPr>
          <w:rFonts w:cs="Calibri"/>
          <w:lang w:eastAsia="en-MY"/>
        </w:rPr>
        <w:pPrChange w:id="448" w:author="Microsoft account" w:date="2021-09-20T19:14:00Z">
          <w:pPr>
            <w:spacing w:after="0" w:line="480" w:lineRule="auto"/>
            <w:contextualSpacing/>
          </w:pPr>
        </w:pPrChange>
      </w:pPr>
      <w:r>
        <w:rPr>
          <w:noProof/>
        </w:rPr>
        <mc:AlternateContent>
          <mc:Choice Requires="wps">
            <w:drawing>
              <wp:anchor distT="0" distB="0" distL="114300" distR="114300" simplePos="0" relativeHeight="251660288" behindDoc="0" locked="0" layoutInCell="1" allowOverlap="1" wp14:anchorId="025D44F2" wp14:editId="08533647">
                <wp:simplePos x="0" y="0"/>
                <wp:positionH relativeFrom="column">
                  <wp:posOffset>2289896</wp:posOffset>
                </wp:positionH>
                <wp:positionV relativeFrom="paragraph">
                  <wp:posOffset>291465</wp:posOffset>
                </wp:positionV>
                <wp:extent cx="268432" cy="891886"/>
                <wp:effectExtent l="19050" t="0" r="17780" b="41910"/>
                <wp:wrapNone/>
                <wp:docPr id="6"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432" cy="891886"/>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2BF6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80.3pt;margin-top:22.95pt;width:21.15pt;height: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" adj="18350" filled="f" strokecolor="windowText" strokeweight="1pt">
                <v:path arrowok="t"/>
              </v:shape>
            </w:pict>
          </mc:Fallback>
        </mc:AlternateContent>
      </w:r>
    </w:p>
    <w:p w14:paraId="48C65926" w14:textId="77777777" w:rsidR="004E404D" w:rsidRPr="00C17AA0" w:rsidRDefault="004E404D" w:rsidP="00F5085E">
      <w:pPr>
        <w:spacing w:after="0" w:line="480" w:lineRule="auto"/>
        <w:contextualSpacing/>
        <w:rPr>
          <w:rFonts w:cs="Calibri"/>
          <w:lang w:eastAsia="en-MY"/>
        </w:rPr>
        <w:pPrChange w:id="449" w:author="Microsoft account" w:date="2021-09-20T19:14:00Z">
          <w:pPr>
            <w:spacing w:after="0" w:line="480" w:lineRule="auto"/>
            <w:contextualSpacing/>
          </w:pPr>
        </w:pPrChange>
      </w:pPr>
    </w:p>
    <w:p w14:paraId="7C56D853" w14:textId="77777777" w:rsidR="004E404D" w:rsidRPr="00C17AA0" w:rsidRDefault="004E404D" w:rsidP="00F5085E">
      <w:pPr>
        <w:spacing w:after="0" w:line="480" w:lineRule="auto"/>
        <w:contextualSpacing/>
        <w:rPr>
          <w:rFonts w:cs="Calibri"/>
          <w:lang w:eastAsia="en-MY"/>
        </w:rPr>
        <w:pPrChange w:id="450" w:author="Microsoft account" w:date="2021-09-20T19:14:00Z">
          <w:pPr>
            <w:spacing w:after="0" w:line="480" w:lineRule="auto"/>
            <w:contextualSpacing/>
          </w:pPr>
        </w:pPrChange>
      </w:pPr>
    </w:p>
    <w:p w14:paraId="2AB5D9F8" w14:textId="75123F4E" w:rsidR="004E404D" w:rsidRPr="00C17AA0" w:rsidRDefault="00C964BF" w:rsidP="00F5085E">
      <w:pPr>
        <w:spacing w:after="0" w:line="480" w:lineRule="auto"/>
        <w:contextualSpacing/>
        <w:rPr>
          <w:rFonts w:cs="Calibri"/>
          <w:lang w:eastAsia="en-MY"/>
        </w:rPr>
        <w:pPrChange w:id="451" w:author="Microsoft account" w:date="2021-09-20T19:14:00Z">
          <w:pPr>
            <w:spacing w:after="0" w:line="480" w:lineRule="auto"/>
            <w:contextualSpacing/>
          </w:pPr>
        </w:pPrChange>
      </w:pPr>
      <w:r>
        <w:rPr>
          <w:noProof/>
        </w:rPr>
        <mc:AlternateContent>
          <mc:Choice Requires="wps">
            <w:drawing>
              <wp:anchor distT="0" distB="0" distL="114300" distR="114300" simplePos="0" relativeHeight="251663360" behindDoc="0" locked="0" layoutInCell="1" allowOverlap="1" wp14:anchorId="04F7AD2A" wp14:editId="7BBC6368">
                <wp:simplePos x="0" y="0"/>
                <wp:positionH relativeFrom="page">
                  <wp:posOffset>4998721</wp:posOffset>
                </wp:positionH>
                <wp:positionV relativeFrom="paragraph">
                  <wp:posOffset>194310</wp:posOffset>
                </wp:positionV>
                <wp:extent cx="1874520" cy="480060"/>
                <wp:effectExtent l="0" t="0" r="1143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480060"/>
                        </a:xfrm>
                        <a:prstGeom prst="rect">
                          <a:avLst/>
                        </a:prstGeom>
                        <a:solidFill>
                          <a:sysClr val="window" lastClr="FFFFFF"/>
                        </a:solidFill>
                        <a:ln w="6350">
                          <a:solidFill>
                            <a:prstClr val="black"/>
                          </a:solidFill>
                        </a:ln>
                      </wps:spPr>
                      <wps:txbx>
                        <w:txbxContent>
                          <w:p w14:paraId="58889910" w14:textId="77777777" w:rsidR="000557DF" w:rsidRPr="00BC65CA" w:rsidRDefault="000557DF">
                            <w:pPr>
                              <w:jc w:val="center"/>
                              <w:rPr>
                                <w:rFonts w:ascii="Times New Roman" w:hAnsi="Times New Roman"/>
                                <w:sz w:val="24"/>
                                <w:szCs w:val="24"/>
                              </w:rPr>
                              <w:pPrChange w:id="452" w:author="Mohammad Meshbahur Rahman" w:date="2021-09-11T01:32:00Z">
                                <w:pPr/>
                              </w:pPrChange>
                            </w:pPr>
                            <w:r w:rsidRPr="00BC65CA">
                              <w:rPr>
                                <w:rFonts w:ascii="Times New Roman" w:hAnsi="Times New Roman"/>
                                <w:sz w:val="24"/>
                                <w:szCs w:val="24"/>
                              </w:rPr>
                              <w:t>Records excluded after title and abstract search (n=</w:t>
                            </w:r>
                            <w:r>
                              <w:rPr>
                                <w:rFonts w:ascii="Times New Roman" w:hAnsi="Times New Roman"/>
                                <w:sz w:val="24"/>
                                <w:szCs w:val="24"/>
                              </w:rPr>
                              <w:t>11</w:t>
                            </w:r>
                            <w:r w:rsidRPr="00BC65CA">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7AD2A" id="Text Box 7" o:spid="_x0000_s1027" type="#_x0000_t202" style="position:absolute;margin-left:393.6pt;margin-top:15.3pt;width:147.6pt;height:37.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" fillcolor="window" strokeweight=".5pt">
                <v:path arrowok="t"/>
                <v:textbox>
                  <w:txbxContent>
                    <w:p w14:paraId="58889910" w14:textId="77777777" w:rsidR="000557DF" w:rsidRPr="00BC65CA" w:rsidRDefault="000557DF">
                      <w:pPr>
                        <w:jc w:val="center"/>
                        <w:rPr>
                          <w:rFonts w:ascii="Times New Roman" w:hAnsi="Times New Roman"/>
                          <w:sz w:val="24"/>
                          <w:szCs w:val="24"/>
                        </w:rPr>
                        <w:pPrChange w:id="453" w:author="Mohammad Meshbahur Rahman" w:date="2021-09-11T01:32:00Z">
                          <w:pPr/>
                        </w:pPrChange>
                      </w:pPr>
                      <w:r w:rsidRPr="00BC65CA">
                        <w:rPr>
                          <w:rFonts w:ascii="Times New Roman" w:hAnsi="Times New Roman"/>
                          <w:sz w:val="24"/>
                          <w:szCs w:val="24"/>
                        </w:rPr>
                        <w:t>Records excluded after title and abstract search (n=</w:t>
                      </w:r>
                      <w:r>
                        <w:rPr>
                          <w:rFonts w:ascii="Times New Roman" w:hAnsi="Times New Roman"/>
                          <w:sz w:val="24"/>
                          <w:szCs w:val="24"/>
                        </w:rPr>
                        <w:t>11</w:t>
                      </w:r>
                      <w:r w:rsidRPr="00BC65CA">
                        <w:rPr>
                          <w:rFonts w:ascii="Times New Roman" w:hAnsi="Times New Roman"/>
                          <w:sz w:val="24"/>
                          <w:szCs w:val="24"/>
                        </w:rPr>
                        <w:t>)</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3E9A266" wp14:editId="77A24C0F">
                <wp:simplePos x="0" y="0"/>
                <wp:positionH relativeFrom="column">
                  <wp:posOffset>1264920</wp:posOffset>
                </wp:positionH>
                <wp:positionV relativeFrom="paragraph">
                  <wp:posOffset>186690</wp:posOffset>
                </wp:positionV>
                <wp:extent cx="2301240" cy="499110"/>
                <wp:effectExtent l="0" t="0" r="2286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499110"/>
                        </a:xfrm>
                        <a:prstGeom prst="rect">
                          <a:avLst/>
                        </a:prstGeom>
                        <a:solidFill>
                          <a:sysClr val="window" lastClr="FFFFFF"/>
                        </a:solidFill>
                        <a:ln w="6350">
                          <a:solidFill>
                            <a:prstClr val="black"/>
                          </a:solidFill>
                        </a:ln>
                      </wps:spPr>
                      <wps:txbx>
                        <w:txbxContent>
                          <w:p w14:paraId="2E89E1EC" w14:textId="77777777" w:rsidR="000557DF" w:rsidRPr="00BC65CA" w:rsidRDefault="000557DF">
                            <w:pPr>
                              <w:jc w:val="center"/>
                              <w:rPr>
                                <w:rFonts w:ascii="Times New Roman" w:hAnsi="Times New Roman"/>
                                <w:sz w:val="24"/>
                                <w:szCs w:val="24"/>
                              </w:rPr>
                              <w:pPrChange w:id="454" w:author="Mohammad Meshbahur Rahman" w:date="2021-09-11T01:31:00Z">
                                <w:pPr/>
                              </w:pPrChange>
                            </w:pPr>
                            <w:r>
                              <w:rPr>
                                <w:rFonts w:ascii="Times New Roman" w:hAnsi="Times New Roman"/>
                                <w:sz w:val="24"/>
                                <w:szCs w:val="24"/>
                              </w:rPr>
                              <w:t>Records included</w:t>
                            </w:r>
                            <w:r w:rsidRPr="00BC65CA">
                              <w:rPr>
                                <w:rFonts w:ascii="Times New Roman" w:hAnsi="Times New Roman"/>
                                <w:sz w:val="24"/>
                                <w:szCs w:val="24"/>
                              </w:rPr>
                              <w:t xml:space="preserve"> after </w:t>
                            </w:r>
                            <w:r>
                              <w:rPr>
                                <w:rFonts w:ascii="Times New Roman" w:hAnsi="Times New Roman"/>
                                <w:sz w:val="24"/>
                                <w:szCs w:val="24"/>
                              </w:rPr>
                              <w:t xml:space="preserve">irrelevant and </w:t>
                            </w:r>
                            <w:r w:rsidRPr="00BC65CA">
                              <w:rPr>
                                <w:rFonts w:ascii="Times New Roman" w:hAnsi="Times New Roman"/>
                                <w:sz w:val="24"/>
                                <w:szCs w:val="24"/>
                              </w:rPr>
                              <w:t>duplicate removal n=</w:t>
                            </w:r>
                            <w:r>
                              <w:rPr>
                                <w:rFonts w:ascii="Times New Roman" w:hAnsi="Times New Roman"/>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A266" id="Text Box 9" o:spid="_x0000_s1028" type="#_x0000_t202" style="position:absolute;margin-left:99.6pt;margin-top:14.7pt;width:181.2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" fillcolor="window" strokeweight=".5pt">
                <v:path arrowok="t"/>
                <v:textbox>
                  <w:txbxContent>
                    <w:p w14:paraId="2E89E1EC" w14:textId="77777777" w:rsidR="000557DF" w:rsidRPr="00BC65CA" w:rsidRDefault="000557DF">
                      <w:pPr>
                        <w:jc w:val="center"/>
                        <w:rPr>
                          <w:rFonts w:ascii="Times New Roman" w:hAnsi="Times New Roman"/>
                          <w:sz w:val="24"/>
                          <w:szCs w:val="24"/>
                        </w:rPr>
                        <w:pPrChange w:id="455" w:author="Mohammad Meshbahur Rahman" w:date="2021-09-11T01:31:00Z">
                          <w:pPr/>
                        </w:pPrChange>
                      </w:pPr>
                      <w:r>
                        <w:rPr>
                          <w:rFonts w:ascii="Times New Roman" w:hAnsi="Times New Roman"/>
                          <w:sz w:val="24"/>
                          <w:szCs w:val="24"/>
                        </w:rPr>
                        <w:t>Records included</w:t>
                      </w:r>
                      <w:r w:rsidRPr="00BC65CA">
                        <w:rPr>
                          <w:rFonts w:ascii="Times New Roman" w:hAnsi="Times New Roman"/>
                          <w:sz w:val="24"/>
                          <w:szCs w:val="24"/>
                        </w:rPr>
                        <w:t xml:space="preserve"> after </w:t>
                      </w:r>
                      <w:r>
                        <w:rPr>
                          <w:rFonts w:ascii="Times New Roman" w:hAnsi="Times New Roman"/>
                          <w:sz w:val="24"/>
                          <w:szCs w:val="24"/>
                        </w:rPr>
                        <w:t xml:space="preserve">irrelevant and </w:t>
                      </w:r>
                      <w:r w:rsidRPr="00BC65CA">
                        <w:rPr>
                          <w:rFonts w:ascii="Times New Roman" w:hAnsi="Times New Roman"/>
                          <w:sz w:val="24"/>
                          <w:szCs w:val="24"/>
                        </w:rPr>
                        <w:t>duplicate removal n=</w:t>
                      </w:r>
                      <w:r>
                        <w:rPr>
                          <w:rFonts w:ascii="Times New Roman" w:hAnsi="Times New Roman"/>
                          <w:sz w:val="24"/>
                          <w:szCs w:val="24"/>
                        </w:rPr>
                        <w:t>29</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38DD7A" wp14:editId="671A4A84">
                <wp:simplePos x="0" y="0"/>
                <wp:positionH relativeFrom="column">
                  <wp:posOffset>3709353</wp:posOffset>
                </wp:positionH>
                <wp:positionV relativeFrom="paragraph">
                  <wp:posOffset>221297</wp:posOffset>
                </wp:positionV>
                <wp:extent cx="260350" cy="503555"/>
                <wp:effectExtent l="0" t="26353" r="0" b="37147"/>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60350" cy="503555"/>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CE2CE" id="Down Arrow 8" o:spid="_x0000_s1026" type="#_x0000_t67" style="position:absolute;margin-left:292.1pt;margin-top:17.4pt;width:20.5pt;height:39.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" adj="16016" filled="f" strokecolor="windowText" strokeweight="1pt">
                <v:path arrowok="t"/>
              </v:shape>
            </w:pict>
          </mc:Fallback>
        </mc:AlternateContent>
      </w:r>
    </w:p>
    <w:p w14:paraId="1D77D5A3" w14:textId="242B8D5E" w:rsidR="004E404D" w:rsidRPr="00C17AA0" w:rsidRDefault="004E404D" w:rsidP="00F5085E">
      <w:pPr>
        <w:spacing w:after="0" w:line="480" w:lineRule="auto"/>
        <w:contextualSpacing/>
        <w:rPr>
          <w:rFonts w:cs="Calibri"/>
          <w:lang w:eastAsia="en-MY"/>
        </w:rPr>
        <w:pPrChange w:id="456" w:author="Microsoft account" w:date="2021-09-20T19:14:00Z">
          <w:pPr>
            <w:spacing w:after="0" w:line="480" w:lineRule="auto"/>
            <w:contextualSpacing/>
          </w:pPr>
        </w:pPrChange>
      </w:pPr>
    </w:p>
    <w:p w14:paraId="194BA030" w14:textId="35DB0DA4" w:rsidR="004E404D" w:rsidRPr="00C17AA0" w:rsidRDefault="00C964BF" w:rsidP="00F5085E">
      <w:pPr>
        <w:spacing w:after="0" w:line="480" w:lineRule="auto"/>
        <w:contextualSpacing/>
        <w:rPr>
          <w:rFonts w:cs="Calibri"/>
          <w:lang w:eastAsia="en-MY"/>
        </w:rPr>
        <w:pPrChange w:id="457" w:author="Microsoft account" w:date="2021-09-20T19:14:00Z">
          <w:pPr>
            <w:spacing w:after="0" w:line="480" w:lineRule="auto"/>
            <w:contextualSpacing/>
          </w:pPr>
        </w:pPrChange>
      </w:pPr>
      <w:r>
        <w:rPr>
          <w:noProof/>
        </w:rPr>
        <mc:AlternateContent>
          <mc:Choice Requires="wps">
            <w:drawing>
              <wp:anchor distT="0" distB="0" distL="114300" distR="114300" simplePos="0" relativeHeight="251664384" behindDoc="0" locked="0" layoutInCell="1" allowOverlap="1" wp14:anchorId="16FBB895" wp14:editId="5DF65F54">
                <wp:simplePos x="0" y="0"/>
                <wp:positionH relativeFrom="column">
                  <wp:posOffset>2282190</wp:posOffset>
                </wp:positionH>
                <wp:positionV relativeFrom="paragraph">
                  <wp:posOffset>26035</wp:posOffset>
                </wp:positionV>
                <wp:extent cx="287655" cy="748030"/>
                <wp:effectExtent l="19050" t="0" r="36195" b="33020"/>
                <wp:wrapNone/>
                <wp:docPr id="10" name="Down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748030"/>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7E760A" id="Down Arrow 10" o:spid="_x0000_s1026" type="#_x0000_t67" style="position:absolute;margin-left:179.7pt;margin-top:2.05pt;width:22.65pt;height:5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" adj="17447" filled="f" strokecolor="windowText" strokeweight="1pt">
                <v:path arrowok="t"/>
              </v:shape>
            </w:pict>
          </mc:Fallback>
        </mc:AlternateContent>
      </w:r>
    </w:p>
    <w:p w14:paraId="054D2057" w14:textId="77777777" w:rsidR="004E404D" w:rsidRPr="00C17AA0" w:rsidRDefault="004E404D" w:rsidP="00F5085E">
      <w:pPr>
        <w:spacing w:after="0" w:line="480" w:lineRule="auto"/>
        <w:contextualSpacing/>
        <w:rPr>
          <w:rFonts w:cs="Calibri"/>
          <w:lang w:eastAsia="en-MY"/>
        </w:rPr>
        <w:pPrChange w:id="458" w:author="Microsoft account" w:date="2021-09-20T19:14:00Z">
          <w:pPr>
            <w:spacing w:after="0" w:line="480" w:lineRule="auto"/>
            <w:contextualSpacing/>
          </w:pPr>
        </w:pPrChange>
      </w:pPr>
    </w:p>
    <w:p w14:paraId="7ADE6758" w14:textId="05218DA8" w:rsidR="004E404D" w:rsidRPr="00C17AA0" w:rsidRDefault="00C964BF" w:rsidP="00F5085E">
      <w:pPr>
        <w:spacing w:after="0" w:line="480" w:lineRule="auto"/>
        <w:contextualSpacing/>
        <w:rPr>
          <w:rFonts w:cs="Calibri"/>
          <w:lang w:eastAsia="en-MY"/>
        </w:rPr>
        <w:pPrChange w:id="459" w:author="Microsoft account" w:date="2021-09-20T19:14:00Z">
          <w:pPr>
            <w:spacing w:after="0" w:line="480" w:lineRule="auto"/>
            <w:contextualSpacing/>
          </w:pPr>
        </w:pPrChange>
      </w:pPr>
      <w:r>
        <w:rPr>
          <w:noProof/>
        </w:rPr>
        <mc:AlternateContent>
          <mc:Choice Requires="wps">
            <w:drawing>
              <wp:anchor distT="0" distB="0" distL="114300" distR="114300" simplePos="0" relativeHeight="251665408" behindDoc="0" locked="0" layoutInCell="1" allowOverlap="1" wp14:anchorId="583742E1" wp14:editId="75CD4768">
                <wp:simplePos x="0" y="0"/>
                <wp:positionH relativeFrom="column">
                  <wp:posOffset>1303020</wp:posOffset>
                </wp:positionH>
                <wp:positionV relativeFrom="paragraph">
                  <wp:posOffset>100330</wp:posOffset>
                </wp:positionV>
                <wp:extent cx="2286635" cy="426720"/>
                <wp:effectExtent l="0" t="0" r="1841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635" cy="426720"/>
                        </a:xfrm>
                        <a:prstGeom prst="rect">
                          <a:avLst/>
                        </a:prstGeom>
                        <a:solidFill>
                          <a:sysClr val="window" lastClr="FFFFFF"/>
                        </a:solidFill>
                        <a:ln w="6350">
                          <a:solidFill>
                            <a:prstClr val="black"/>
                          </a:solidFill>
                        </a:ln>
                      </wps:spPr>
                      <wps:txbx>
                        <w:txbxContent>
                          <w:p w14:paraId="3A0A70A1" w14:textId="77777777" w:rsidR="000557DF" w:rsidRDefault="000557DF">
                            <w:pPr>
                              <w:spacing w:after="0" w:line="240" w:lineRule="auto"/>
                              <w:jc w:val="center"/>
                              <w:pPrChange w:id="460" w:author="Mohammad Meshbahur Rahman" w:date="2021-09-11T01:31:00Z">
                                <w:pPr>
                                  <w:spacing w:after="0" w:line="240" w:lineRule="auto"/>
                                </w:pPr>
                              </w:pPrChange>
                            </w:pPr>
                            <w:r>
                              <w:rPr>
                                <w:rFonts w:ascii="Times New Roman" w:hAnsi="Times New Roman"/>
                                <w:sz w:val="20"/>
                                <w:szCs w:val="20"/>
                              </w:rPr>
                              <w:t>S</w:t>
                            </w:r>
                            <w:r w:rsidRPr="004C4097">
                              <w:rPr>
                                <w:rFonts w:ascii="Times New Roman" w:hAnsi="Times New Roman"/>
                                <w:sz w:val="20"/>
                                <w:szCs w:val="20"/>
                              </w:rPr>
                              <w:t>tudy includes</w:t>
                            </w:r>
                            <w:r w:rsidRPr="00611D06">
                              <w:t xml:space="preserve"> (n=</w:t>
                            </w:r>
                            <w:r>
                              <w:t>18</w:t>
                            </w:r>
                            <w:r w:rsidRPr="00611D06">
                              <w:t>)</w:t>
                            </w:r>
                          </w:p>
                          <w:p w14:paraId="3D8F9E0A" w14:textId="533A571A" w:rsidR="000557DF" w:rsidRPr="00611D06" w:rsidDel="00C964BF" w:rsidRDefault="000557DF">
                            <w:pPr>
                              <w:spacing w:after="0" w:line="240" w:lineRule="auto"/>
                              <w:jc w:val="center"/>
                              <w:rPr>
                                <w:del w:id="461" w:author="Mohammad Meshbahur Rahman" w:date="2021-09-11T01:31:00Z"/>
                              </w:rPr>
                              <w:pPrChange w:id="462" w:author="Mohammad Meshbahur Rahman" w:date="2021-09-11T01:31:00Z">
                                <w:pPr>
                                  <w:spacing w:after="0" w:line="240" w:lineRule="auto"/>
                                </w:pPr>
                              </w:pPrChange>
                            </w:pPr>
                            <w:ins w:id="463" w:author="Mohammad Meshbahur Rahman" w:date="2021-09-11T01:31:00Z">
                              <w:r>
                                <w:t>(</w:t>
                              </w:r>
                            </w:ins>
                            <w:r>
                              <w:t>South-east Asia</w:t>
                            </w:r>
                            <w:ins w:id="464" w:author="Mohammad Meshbahur Rahman" w:date="2021-09-11T01:30:00Z">
                              <w:r>
                                <w:t xml:space="preserve"> </w:t>
                              </w:r>
                            </w:ins>
                            <w:del w:id="465" w:author="Mohammad Meshbahur Rahman" w:date="2021-09-11T01:30:00Z">
                              <w:r w:rsidDel="00C964BF">
                                <w:delText xml:space="preserve"> (</w:delText>
                              </w:r>
                            </w:del>
                            <w:del w:id="466" w:author="Mohammad Meshbahur Rahman" w:date="2021-09-11T01:31:00Z">
                              <w:r w:rsidDel="00C964BF">
                                <w:delText>n=</w:delText>
                              </w:r>
                            </w:del>
                            <w:r>
                              <w:t>08</w:t>
                            </w:r>
                            <w:ins w:id="467" w:author="Mohammad Meshbahur Rahman" w:date="2021-09-11T01:31:00Z">
                              <w:r>
                                <w:t xml:space="preserve">; </w:t>
                              </w:r>
                            </w:ins>
                            <w:del w:id="468" w:author="Mohammad Meshbahur Rahman" w:date="2021-09-11T01:31:00Z">
                              <w:r w:rsidDel="00C964BF">
                                <w:delText>)</w:delText>
                              </w:r>
                            </w:del>
                          </w:p>
                          <w:p w14:paraId="49AEBF66" w14:textId="002C6108" w:rsidR="000557DF" w:rsidRPr="00611D06" w:rsidRDefault="000557DF">
                            <w:pPr>
                              <w:spacing w:after="0" w:line="240" w:lineRule="auto"/>
                              <w:jc w:val="center"/>
                              <w:pPrChange w:id="469" w:author="Mohammad Meshbahur Rahman" w:date="2021-09-11T01:31:00Z">
                                <w:pPr>
                                  <w:pStyle w:val="ListParagraph"/>
                                  <w:spacing w:after="0" w:line="240" w:lineRule="auto"/>
                                  <w:ind w:left="0"/>
                                </w:pPr>
                              </w:pPrChange>
                            </w:pPr>
                            <w:r>
                              <w:t>South-Asia</w:t>
                            </w:r>
                            <w:ins w:id="470" w:author="Mohammad Meshbahur Rahman" w:date="2021-09-11T01:31:00Z">
                              <w:r>
                                <w:t xml:space="preserve"> </w:t>
                              </w:r>
                            </w:ins>
                            <w:del w:id="471" w:author="Mohammad Meshbahur Rahman" w:date="2021-09-11T01:31:00Z">
                              <w:r w:rsidRPr="00611D06" w:rsidDel="00C964BF">
                                <w:delText xml:space="preserve"> </w:delText>
                              </w:r>
                              <w:r w:rsidDel="00C964BF">
                                <w:delText>(n=</w:delText>
                              </w:r>
                            </w:del>
                            <w:r>
                              <w:t>10)</w:t>
                            </w:r>
                          </w:p>
                          <w:p w14:paraId="4FF176C2" w14:textId="77777777" w:rsidR="000557DF" w:rsidRDefault="000557DF" w:rsidP="004E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42E1" id="Text Box 11" o:spid="_x0000_s1029" type="#_x0000_t202" style="position:absolute;margin-left:102.6pt;margin-top:7.9pt;width:180.05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" fillcolor="window" strokeweight=".5pt">
                <v:path arrowok="t"/>
                <v:textbox>
                  <w:txbxContent>
                    <w:p w14:paraId="3A0A70A1" w14:textId="77777777" w:rsidR="000557DF" w:rsidRDefault="000557DF">
                      <w:pPr>
                        <w:spacing w:after="0" w:line="240" w:lineRule="auto"/>
                        <w:jc w:val="center"/>
                        <w:pPrChange w:id="472" w:author="Mohammad Meshbahur Rahman" w:date="2021-09-11T01:31:00Z">
                          <w:pPr>
                            <w:spacing w:after="0" w:line="240" w:lineRule="auto"/>
                          </w:pPr>
                        </w:pPrChange>
                      </w:pPr>
                      <w:r>
                        <w:rPr>
                          <w:rFonts w:ascii="Times New Roman" w:hAnsi="Times New Roman"/>
                          <w:sz w:val="20"/>
                          <w:szCs w:val="20"/>
                        </w:rPr>
                        <w:t>S</w:t>
                      </w:r>
                      <w:r w:rsidRPr="004C4097">
                        <w:rPr>
                          <w:rFonts w:ascii="Times New Roman" w:hAnsi="Times New Roman"/>
                          <w:sz w:val="20"/>
                          <w:szCs w:val="20"/>
                        </w:rPr>
                        <w:t>tudy includes</w:t>
                      </w:r>
                      <w:r w:rsidRPr="00611D06">
                        <w:t xml:space="preserve"> (n=</w:t>
                      </w:r>
                      <w:r>
                        <w:t>18</w:t>
                      </w:r>
                      <w:r w:rsidRPr="00611D06">
                        <w:t>)</w:t>
                      </w:r>
                    </w:p>
                    <w:p w14:paraId="3D8F9E0A" w14:textId="533A571A" w:rsidR="000557DF" w:rsidRPr="00611D06" w:rsidDel="00C964BF" w:rsidRDefault="000557DF">
                      <w:pPr>
                        <w:spacing w:after="0" w:line="240" w:lineRule="auto"/>
                        <w:jc w:val="center"/>
                        <w:rPr>
                          <w:del w:id="473" w:author="Mohammad Meshbahur Rahman" w:date="2021-09-11T01:31:00Z"/>
                        </w:rPr>
                        <w:pPrChange w:id="474" w:author="Mohammad Meshbahur Rahman" w:date="2021-09-11T01:31:00Z">
                          <w:pPr>
                            <w:spacing w:after="0" w:line="240" w:lineRule="auto"/>
                          </w:pPr>
                        </w:pPrChange>
                      </w:pPr>
                      <w:ins w:id="475" w:author="Mohammad Meshbahur Rahman" w:date="2021-09-11T01:31:00Z">
                        <w:r>
                          <w:t>(</w:t>
                        </w:r>
                      </w:ins>
                      <w:r>
                        <w:t>South-east Asia</w:t>
                      </w:r>
                      <w:ins w:id="476" w:author="Mohammad Meshbahur Rahman" w:date="2021-09-11T01:30:00Z">
                        <w:r>
                          <w:t xml:space="preserve"> </w:t>
                        </w:r>
                      </w:ins>
                      <w:del w:id="477" w:author="Mohammad Meshbahur Rahman" w:date="2021-09-11T01:30:00Z">
                        <w:r w:rsidDel="00C964BF">
                          <w:delText xml:space="preserve"> (</w:delText>
                        </w:r>
                      </w:del>
                      <w:del w:id="478" w:author="Mohammad Meshbahur Rahman" w:date="2021-09-11T01:31:00Z">
                        <w:r w:rsidDel="00C964BF">
                          <w:delText>n=</w:delText>
                        </w:r>
                      </w:del>
                      <w:r>
                        <w:t>08</w:t>
                      </w:r>
                      <w:ins w:id="479" w:author="Mohammad Meshbahur Rahman" w:date="2021-09-11T01:31:00Z">
                        <w:r>
                          <w:t xml:space="preserve">; </w:t>
                        </w:r>
                      </w:ins>
                      <w:del w:id="480" w:author="Mohammad Meshbahur Rahman" w:date="2021-09-11T01:31:00Z">
                        <w:r w:rsidDel="00C964BF">
                          <w:delText>)</w:delText>
                        </w:r>
                      </w:del>
                    </w:p>
                    <w:p w14:paraId="49AEBF66" w14:textId="002C6108" w:rsidR="000557DF" w:rsidRPr="00611D06" w:rsidRDefault="000557DF">
                      <w:pPr>
                        <w:spacing w:after="0" w:line="240" w:lineRule="auto"/>
                        <w:jc w:val="center"/>
                        <w:pPrChange w:id="481" w:author="Mohammad Meshbahur Rahman" w:date="2021-09-11T01:31:00Z">
                          <w:pPr>
                            <w:pStyle w:val="ListParagraph"/>
                            <w:spacing w:after="0" w:line="240" w:lineRule="auto"/>
                            <w:ind w:left="0"/>
                          </w:pPr>
                        </w:pPrChange>
                      </w:pPr>
                      <w:r>
                        <w:t>South-Asia</w:t>
                      </w:r>
                      <w:ins w:id="482" w:author="Mohammad Meshbahur Rahman" w:date="2021-09-11T01:31:00Z">
                        <w:r>
                          <w:t xml:space="preserve"> </w:t>
                        </w:r>
                      </w:ins>
                      <w:del w:id="483" w:author="Mohammad Meshbahur Rahman" w:date="2021-09-11T01:31:00Z">
                        <w:r w:rsidRPr="00611D06" w:rsidDel="00C964BF">
                          <w:delText xml:space="preserve"> </w:delText>
                        </w:r>
                        <w:r w:rsidDel="00C964BF">
                          <w:delText>(n=</w:delText>
                        </w:r>
                      </w:del>
                      <w:r>
                        <w:t>10)</w:t>
                      </w:r>
                    </w:p>
                    <w:p w14:paraId="4FF176C2" w14:textId="77777777" w:rsidR="000557DF" w:rsidRDefault="000557DF" w:rsidP="004E404D"/>
                  </w:txbxContent>
                </v:textbox>
              </v:shape>
            </w:pict>
          </mc:Fallback>
        </mc:AlternateContent>
      </w:r>
    </w:p>
    <w:p w14:paraId="412F8E95" w14:textId="33600160" w:rsidR="004E404D" w:rsidRPr="00C17AA0" w:rsidRDefault="004E404D" w:rsidP="00F5085E">
      <w:pPr>
        <w:spacing w:after="0" w:line="480" w:lineRule="auto"/>
        <w:contextualSpacing/>
        <w:rPr>
          <w:rFonts w:cs="Calibri"/>
          <w:lang w:eastAsia="en-MY"/>
        </w:rPr>
        <w:pPrChange w:id="484" w:author="Microsoft account" w:date="2021-09-20T19:14:00Z">
          <w:pPr>
            <w:spacing w:after="0" w:line="480" w:lineRule="auto"/>
            <w:contextualSpacing/>
          </w:pPr>
        </w:pPrChange>
      </w:pPr>
    </w:p>
    <w:p w14:paraId="587DCE75" w14:textId="77777777" w:rsidR="004E404D" w:rsidRPr="00C17AA0" w:rsidDel="00C964BF" w:rsidRDefault="004E404D" w:rsidP="00F5085E">
      <w:pPr>
        <w:spacing w:after="0" w:line="480" w:lineRule="auto"/>
        <w:contextualSpacing/>
        <w:rPr>
          <w:del w:id="485" w:author="Mohammad Meshbahur Rahman" w:date="2021-09-11T01:29:00Z"/>
          <w:rFonts w:cs="Calibri"/>
          <w:lang w:eastAsia="en-MY"/>
        </w:rPr>
        <w:pPrChange w:id="486" w:author="Microsoft account" w:date="2021-09-20T19:14:00Z">
          <w:pPr>
            <w:spacing w:after="0" w:line="480" w:lineRule="auto"/>
            <w:contextualSpacing/>
          </w:pPr>
        </w:pPrChange>
      </w:pPr>
    </w:p>
    <w:p w14:paraId="6D6640A8" w14:textId="77777777" w:rsidR="004E404D" w:rsidRPr="00C17AA0" w:rsidRDefault="004E404D" w:rsidP="00F5085E">
      <w:pPr>
        <w:spacing w:after="0" w:line="480" w:lineRule="auto"/>
        <w:contextualSpacing/>
        <w:rPr>
          <w:rFonts w:cs="Calibri"/>
          <w:lang w:eastAsia="en-MY"/>
        </w:rPr>
        <w:pPrChange w:id="487" w:author="Microsoft account" w:date="2021-09-20T19:14:00Z">
          <w:pPr>
            <w:spacing w:after="0" w:line="480" w:lineRule="auto"/>
            <w:contextualSpacing/>
          </w:pPr>
        </w:pPrChange>
      </w:pPr>
    </w:p>
    <w:p w14:paraId="06CB6B4A" w14:textId="0B22E980" w:rsidR="004E404D" w:rsidRPr="00173D14" w:rsidRDefault="004E404D" w:rsidP="00F5085E">
      <w:pPr>
        <w:spacing w:after="0" w:line="480" w:lineRule="auto"/>
        <w:contextualSpacing/>
        <w:jc w:val="center"/>
        <w:rPr>
          <w:rFonts w:ascii="Times New Roman" w:hAnsi="Times New Roman"/>
          <w:b/>
          <w:color w:val="000000"/>
          <w:lang w:eastAsia="en-MY"/>
          <w:rPrChange w:id="488" w:author="Microsoft account" w:date="2021-09-20T23:07:00Z">
            <w:rPr>
              <w:rFonts w:ascii="Times New Roman" w:hAnsi="Times New Roman"/>
              <w:color w:val="000000"/>
              <w:lang w:eastAsia="en-MY"/>
            </w:rPr>
          </w:rPrChange>
        </w:rPr>
        <w:pPrChange w:id="489" w:author="Microsoft account" w:date="2021-09-20T19:14:00Z">
          <w:pPr>
            <w:spacing w:after="0" w:line="480" w:lineRule="auto"/>
            <w:contextualSpacing/>
            <w:jc w:val="center"/>
          </w:pPr>
        </w:pPrChange>
      </w:pPr>
      <w:r w:rsidRPr="00173D14">
        <w:rPr>
          <w:rFonts w:ascii="Times New Roman" w:hAnsi="Times New Roman"/>
          <w:b/>
          <w:bCs/>
          <w:color w:val="000000"/>
          <w:lang w:eastAsia="en-MY"/>
          <w:rPrChange w:id="490" w:author="Microsoft account" w:date="2021-09-20T23:07:00Z">
            <w:rPr>
              <w:rFonts w:ascii="Times New Roman" w:hAnsi="Times New Roman"/>
              <w:b/>
              <w:bCs/>
              <w:color w:val="000000"/>
              <w:lang w:eastAsia="en-MY"/>
            </w:rPr>
          </w:rPrChange>
        </w:rPr>
        <w:t>Fig</w:t>
      </w:r>
      <w:del w:id="491" w:author="Mohammad Meshbahur Rahman" w:date="2021-09-11T01:38:00Z">
        <w:r w:rsidRPr="00173D14" w:rsidDel="00190BFA">
          <w:rPr>
            <w:rFonts w:ascii="Times New Roman" w:hAnsi="Times New Roman"/>
            <w:b/>
            <w:bCs/>
            <w:color w:val="000000"/>
            <w:lang w:eastAsia="en-MY"/>
            <w:rPrChange w:id="492" w:author="Microsoft account" w:date="2021-09-20T23:07:00Z">
              <w:rPr>
                <w:rFonts w:ascii="Times New Roman" w:hAnsi="Times New Roman"/>
                <w:b/>
                <w:bCs/>
                <w:color w:val="000000"/>
                <w:lang w:eastAsia="en-MY"/>
              </w:rPr>
            </w:rPrChange>
          </w:rPr>
          <w:delText xml:space="preserve">. </w:delText>
        </w:r>
      </w:del>
      <w:ins w:id="493" w:author="Mohammad Meshbahur Rahman" w:date="2021-09-11T01:38:00Z">
        <w:del w:id="494" w:author="Microsoft account" w:date="2021-09-20T23:05:00Z">
          <w:r w:rsidR="00190BFA" w:rsidRPr="00173D14" w:rsidDel="00173D14">
            <w:rPr>
              <w:rFonts w:ascii="Times New Roman" w:hAnsi="Times New Roman"/>
              <w:b/>
              <w:bCs/>
              <w:color w:val="000000"/>
              <w:lang w:eastAsia="en-MY"/>
              <w:rPrChange w:id="495" w:author="Microsoft account" w:date="2021-09-20T23:07:00Z">
                <w:rPr>
                  <w:rFonts w:ascii="Times New Roman" w:hAnsi="Times New Roman"/>
                  <w:b/>
                  <w:bCs/>
                  <w:color w:val="000000"/>
                  <w:lang w:eastAsia="en-MY"/>
                </w:rPr>
              </w:rPrChange>
            </w:rPr>
            <w:delText>ure</w:delText>
          </w:r>
        </w:del>
        <w:r w:rsidR="00190BFA" w:rsidRPr="00173D14">
          <w:rPr>
            <w:rFonts w:ascii="Times New Roman" w:hAnsi="Times New Roman"/>
            <w:b/>
            <w:bCs/>
            <w:color w:val="000000"/>
            <w:lang w:eastAsia="en-MY"/>
            <w:rPrChange w:id="496" w:author="Microsoft account" w:date="2021-09-20T23:07:00Z">
              <w:rPr>
                <w:rFonts w:ascii="Times New Roman" w:hAnsi="Times New Roman"/>
                <w:b/>
                <w:bCs/>
                <w:color w:val="000000"/>
                <w:lang w:eastAsia="en-MY"/>
              </w:rPr>
            </w:rPrChange>
          </w:rPr>
          <w:t xml:space="preserve"> </w:t>
        </w:r>
      </w:ins>
      <w:r w:rsidRPr="00173D14">
        <w:rPr>
          <w:rFonts w:ascii="Times New Roman" w:hAnsi="Times New Roman"/>
          <w:b/>
          <w:bCs/>
          <w:color w:val="000000"/>
          <w:lang w:eastAsia="en-MY"/>
          <w:rPrChange w:id="497" w:author="Microsoft account" w:date="2021-09-20T23:07:00Z">
            <w:rPr>
              <w:rFonts w:ascii="Times New Roman" w:hAnsi="Times New Roman"/>
              <w:b/>
              <w:bCs/>
              <w:color w:val="000000"/>
              <w:lang w:eastAsia="en-MY"/>
            </w:rPr>
          </w:rPrChange>
        </w:rPr>
        <w:t>1</w:t>
      </w:r>
      <w:ins w:id="498" w:author="Microsoft account" w:date="2021-09-20T23:05:00Z">
        <w:r w:rsidR="00173D14" w:rsidRPr="00173D14">
          <w:rPr>
            <w:rFonts w:ascii="Times New Roman" w:hAnsi="Times New Roman"/>
            <w:b/>
            <w:color w:val="000000"/>
            <w:lang w:eastAsia="en-MY"/>
            <w:rPrChange w:id="499" w:author="Microsoft account" w:date="2021-09-20T23:07:00Z">
              <w:rPr>
                <w:rFonts w:ascii="Times New Roman" w:hAnsi="Times New Roman"/>
                <w:color w:val="000000"/>
                <w:lang w:eastAsia="en-MY"/>
              </w:rPr>
            </w:rPrChange>
          </w:rPr>
          <w:t>.</w:t>
        </w:r>
      </w:ins>
      <w:del w:id="500" w:author="Microsoft account" w:date="2021-09-20T23:05:00Z">
        <w:r w:rsidRPr="00173D14" w:rsidDel="00173D14">
          <w:rPr>
            <w:rFonts w:ascii="Times New Roman" w:hAnsi="Times New Roman"/>
            <w:b/>
            <w:color w:val="000000"/>
            <w:lang w:eastAsia="en-MY"/>
            <w:rPrChange w:id="501" w:author="Microsoft account" w:date="2021-09-20T23:07:00Z">
              <w:rPr>
                <w:rFonts w:ascii="Times New Roman" w:hAnsi="Times New Roman"/>
                <w:color w:val="000000"/>
                <w:lang w:eastAsia="en-MY"/>
              </w:rPr>
            </w:rPrChange>
          </w:rPr>
          <w:delText>:</w:delText>
        </w:r>
      </w:del>
      <w:r w:rsidRPr="00173D14">
        <w:rPr>
          <w:rFonts w:ascii="Times New Roman" w:hAnsi="Times New Roman"/>
          <w:b/>
          <w:color w:val="000000"/>
          <w:lang w:eastAsia="en-MY"/>
          <w:rPrChange w:id="502" w:author="Microsoft account" w:date="2021-09-20T23:07:00Z">
            <w:rPr>
              <w:rFonts w:ascii="Times New Roman" w:hAnsi="Times New Roman"/>
              <w:color w:val="000000"/>
              <w:lang w:eastAsia="en-MY"/>
            </w:rPr>
          </w:rPrChange>
        </w:rPr>
        <w:t xml:space="preserve"> Study flow chart</w:t>
      </w:r>
      <w:ins w:id="503" w:author="Microsoft account" w:date="2021-09-20T23:08:00Z">
        <w:r w:rsidR="00173D14">
          <w:rPr>
            <w:rFonts w:ascii="Times New Roman" w:hAnsi="Times New Roman"/>
            <w:b/>
            <w:color w:val="000000"/>
            <w:lang w:eastAsia="en-MY"/>
          </w:rPr>
          <w:t>.</w:t>
        </w:r>
      </w:ins>
    </w:p>
    <w:p w14:paraId="44D2D77B" w14:textId="046198D3" w:rsidR="007F5C6C" w:rsidRPr="0085585E" w:rsidRDefault="007F5C6C" w:rsidP="00F5085E">
      <w:pPr>
        <w:spacing w:after="0" w:line="480" w:lineRule="auto"/>
        <w:contextualSpacing/>
        <w:jc w:val="both"/>
        <w:rPr>
          <w:rFonts w:ascii="Times New Roman" w:hAnsi="Times New Roman" w:cs="Times New Roman"/>
          <w:sz w:val="24"/>
          <w:szCs w:val="24"/>
        </w:rPr>
        <w:pPrChange w:id="504" w:author="Microsoft account" w:date="2021-09-20T19:14:00Z">
          <w:pPr>
            <w:spacing w:after="0" w:line="480" w:lineRule="auto"/>
            <w:contextualSpacing/>
            <w:jc w:val="both"/>
          </w:pPr>
        </w:pPrChange>
      </w:pPr>
    </w:p>
    <w:p w14:paraId="67A16D69" w14:textId="77777777" w:rsidR="007F5C6C" w:rsidRPr="0053659D" w:rsidRDefault="007F5C6C" w:rsidP="00F5085E">
      <w:pPr>
        <w:spacing w:after="0" w:line="480" w:lineRule="auto"/>
        <w:contextualSpacing/>
        <w:jc w:val="both"/>
        <w:rPr>
          <w:rFonts w:ascii="Times New Roman" w:hAnsi="Times New Roman" w:cs="Times New Roman"/>
          <w:b/>
          <w:sz w:val="32"/>
          <w:szCs w:val="32"/>
          <w:rPrChange w:id="505" w:author="Microsoft account" w:date="2021-09-20T23:12:00Z">
            <w:rPr>
              <w:rFonts w:ascii="Times New Roman" w:hAnsi="Times New Roman" w:cs="Times New Roman"/>
              <w:b/>
              <w:sz w:val="24"/>
              <w:szCs w:val="24"/>
            </w:rPr>
          </w:rPrChange>
        </w:rPr>
        <w:pPrChange w:id="506" w:author="Microsoft account" w:date="2021-09-20T19:14:00Z">
          <w:pPr>
            <w:spacing w:after="0" w:line="480" w:lineRule="auto"/>
            <w:contextualSpacing/>
            <w:jc w:val="both"/>
          </w:pPr>
        </w:pPrChange>
      </w:pPr>
      <w:r w:rsidRPr="0053659D">
        <w:rPr>
          <w:rFonts w:ascii="Times New Roman" w:hAnsi="Times New Roman" w:cs="Times New Roman"/>
          <w:b/>
          <w:sz w:val="32"/>
          <w:szCs w:val="32"/>
          <w:rPrChange w:id="507" w:author="Microsoft account" w:date="2021-09-20T23:12:00Z">
            <w:rPr>
              <w:rFonts w:ascii="Times New Roman" w:hAnsi="Times New Roman" w:cs="Times New Roman"/>
              <w:b/>
              <w:sz w:val="24"/>
              <w:szCs w:val="24"/>
            </w:rPr>
          </w:rPrChange>
        </w:rPr>
        <w:lastRenderedPageBreak/>
        <w:t>Statistical Analysis</w:t>
      </w:r>
    </w:p>
    <w:p w14:paraId="36EF4C48" w14:textId="1E6CFA9F" w:rsidR="007F5C6C" w:rsidRPr="0085585E" w:rsidRDefault="007F5C6C" w:rsidP="0053659D">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To </w:t>
      </w:r>
      <w:r w:rsidR="004E404D" w:rsidRPr="0085585E">
        <w:rPr>
          <w:rFonts w:ascii="Times New Roman" w:hAnsi="Times New Roman" w:cs="Times New Roman"/>
          <w:sz w:val="24"/>
          <w:szCs w:val="24"/>
        </w:rPr>
        <w:t>analyze</w:t>
      </w:r>
      <w:r w:rsidRPr="0085585E">
        <w:rPr>
          <w:rFonts w:ascii="Times New Roman" w:hAnsi="Times New Roman" w:cs="Times New Roman"/>
          <w:sz w:val="24"/>
          <w:szCs w:val="24"/>
        </w:rPr>
        <w:t xml:space="preserve"> cross-sectional data, the participant’s </w:t>
      </w:r>
      <w:r w:rsidR="004E404D" w:rsidRPr="0085585E">
        <w:rPr>
          <w:rFonts w:ascii="Times New Roman" w:hAnsi="Times New Roman" w:cs="Times New Roman"/>
          <w:sz w:val="24"/>
          <w:szCs w:val="24"/>
        </w:rPr>
        <w:t>responses were</w:t>
      </w:r>
      <w:r w:rsidRPr="0085585E">
        <w:rPr>
          <w:rFonts w:ascii="Times New Roman" w:hAnsi="Times New Roman" w:cs="Times New Roman"/>
          <w:sz w:val="24"/>
          <w:szCs w:val="24"/>
        </w:rPr>
        <w:t xml:space="preserve"> extracted from Google form and exported into Microsoft Excel 2010 for necessary data management [checking, cleaning and coding]. Frequency distribution were employed first to understand the participants’ demographics characteristics. The prevalence of knowledge, attitude and practices were displayed through bar diagram with 95% confidence interval. Significant association of COVID-19 knowledge, attitudes, and practices with participant’s socio-demographic profile were tested by the Pearson chi-square test. The degree of associated risk factors were assessed by adjusted binary</w:t>
      </w:r>
      <w:r w:rsidR="00487F69" w:rsidRPr="0085585E">
        <w:rPr>
          <w:rFonts w:ascii="Times New Roman" w:hAnsi="Times New Roman" w:cs="Times New Roman"/>
          <w:sz w:val="24"/>
          <w:szCs w:val="24"/>
        </w:rPr>
        <w:t xml:space="preserve"> logistic regression model</w:t>
      </w:r>
      <w:ins w:id="508" w:author="Mohammad Meshbahur Rahman" w:date="2021-09-18T23:57:00Z">
        <w:r w:rsidR="00E63C17">
          <w:rPr>
            <w:rFonts w:ascii="Times New Roman" w:hAnsi="Times New Roman" w:cs="Times New Roman"/>
            <w:sz w:val="24"/>
            <w:szCs w:val="24"/>
          </w:rPr>
          <w:t xml:space="preserve"> </w:t>
        </w:r>
      </w:ins>
      <w:ins w:id="509" w:author="Mohammad Meshbahur Rahman" w:date="2021-09-19T00:05:00Z">
        <w:r w:rsidR="00E63C17">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{"citationItems":[{"id":"ITEM-1","itemData":{"DOI":"10.1186/s12877-020-01970-5","ISSN":"1471-2318","abstract":"Frailty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author":[{"dropping-particle":"","family":"Rahman","given":"MM","non-dropping-particle":"","parse-names":false,"suffix":""},{"dropping-particle":"","family":"Hamiduzzaman","given":"M","non-dropping-particle":"","parse-names":false,"suffix":""},{"dropping-particle":"","family":"Akter","given":"MS","non-dropping-particle":"","parse-names":false,"suffix":""},{"dropping-particle":"","family":"Farhana","given":"Z","non-dropping-particle":"","parse-names":false,"suffix":""},{"dropping-particle":"","family":"Hossain","given":"MK","non-dropping-particle":"","parse-names":false,"suffix":""},{"dropping-particle":"","family":"Hasan","given":"MN","non-dropping-particle":"","parse-names":false,"suffix":""},{"dropping-particle":"","family":"Islam","given":"MN","non-dropping-particle":"","parse-names":false,"suffix":""}],"container-title":"BMC Geriatrics","id":"ITEM-1","issue":"1","issued":{"date-parts":[["2021"]]},"page":"3","title":"Frailty indexed classification of Bangladeshi older adults’ physio-psychosocial health and associated risk factors- a cross-sectional survey study","type":"article-journal","volume":"21"},"uris":["http://www.mendeley.com/documents/?uuid=36eeba4e-45c6-45ec-865a-8a5dd24d77bd","http://www.mendeley.com/documents/?uuid=c17dae2d-513e-45a5-86a6-9de55e630adf"]},{"id":"ITEM-2","itemData":{"DOI":"10.11909/j.issn.1671-5411.2021.01.011","ISSN":"1671-5411","author":[{"dropping-particle":"","family":"Paul","given":"Gowranga Kumar","non-dropping-particle":"","parse-names":false,"suffix":""},{"dropping-particle":"","family":"Rahman","given":"Mohammad Meshbahur","non-dropping-particle":"","parse-names":false,"suffix":""},{"dropping-particle":"","family":"Hamiduzzaman","given":"Mohammad","non-dropping-particle":"","parse-names":false,"suffix":""},{"dropping-particle":"","family":"Farhana","given":"Zaki","non-dropping-particle":"","parse-names":false,"suffix":""},{"dropping-particle":"","family":"Mondal","given":"Somaresh Kumar","non-dropping-particle":"","parse-names":false,"suffix":""},{"dropping-particle":"","family":"Akter","given":"Saleha","non-dropping-particle":"","parse-names":false,"suffix":""},{"dropping-particle":"","family":"Naznin","given":"Shayla","non-dropping-particle":"","parse-names":false,"suffix":""},{"dropping-particle":"","family":"Islam","given":"Md Nazrul","non-dropping-particle":"","parse-names":false,"suffix":""}],"container-title":"Journal of geriatric cardiology","id":"ITEM-2","issue":"1","issued":{"date-parts":[["2021","1"]]},"language":"eng","page":"75-82","publisher":"Science Press","title":"Hypertension and its physio-psychosocial risks factors in elderly people: a cross-sectional study in north-eastern region of Bangladesh","type":"article-journal","volume":"18"},"uris":["http://www.mendeley.com/documents/?uuid=2b3586f7-220d-434b-a1c9-7afb3613645a","http://www.mendeley.com/documents/?uuid=81e6c2c5-ef9a-451d-b00e-d53ddd31e8e3"]}],"mendeley":{"formattedCitation":"[20], [21]","plainTextFormattedCitation":"[20], [21]","previouslyFormattedCitation":"(20,21)"},"properties":{"noteIndex":0},"schema":"https://github.com/citation-style-language/schema/raw/master/csl-citation.json"}</w:instrText>
      </w:r>
      <w:r w:rsidR="00E63C1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[20</w:t>
      </w:r>
      <w:del w:id="510" w:author="Microsoft account" w:date="2021-09-20T23:31:00Z">
        <w:r w:rsidR="002E73EE" w:rsidRPr="002E73EE" w:rsidDel="00AF2686">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511" w:author="Microsoft account" w:date="2021-09-20T23:31:00Z">
        <w:r w:rsidR="002E73EE" w:rsidRPr="002E73EE" w:rsidDel="00AF2686">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21]</w:t>
      </w:r>
      <w:ins w:id="512" w:author="Mohammad Meshbahur Rahman" w:date="2021-09-19T00:05:00Z">
        <w:r w:rsidR="00E63C17">
          <w:rPr>
            <w:rFonts w:ascii="Times New Roman" w:hAnsi="Times New Roman" w:cs="Times New Roman"/>
            <w:sz w:val="24"/>
            <w:szCs w:val="24"/>
          </w:rPr>
          <w:fldChar w:fldCharType="end"/>
        </w:r>
      </w:ins>
      <w:r w:rsidRPr="0085585E">
        <w:rPr>
          <w:rFonts w:ascii="Times New Roman" w:hAnsi="Times New Roman" w:cs="Times New Roman"/>
          <w:sz w:val="24"/>
          <w:szCs w:val="24"/>
        </w:rPr>
        <w:t xml:space="preserve">. All data management and statistical analysis were carried out by Microsoft Excel-2010 and IBM SPSS Statistics 20.0. To </w:t>
      </w:r>
      <w:r w:rsidR="004E404D" w:rsidRPr="0085585E">
        <w:rPr>
          <w:rFonts w:ascii="Times New Roman" w:hAnsi="Times New Roman" w:cs="Times New Roman"/>
          <w:sz w:val="24"/>
          <w:szCs w:val="24"/>
        </w:rPr>
        <w:t>analyze</w:t>
      </w:r>
      <w:r w:rsidRPr="0085585E">
        <w:rPr>
          <w:rFonts w:ascii="Times New Roman" w:hAnsi="Times New Roman" w:cs="Times New Roman"/>
          <w:sz w:val="24"/>
          <w:szCs w:val="24"/>
        </w:rPr>
        <w:t xml:space="preserve"> systematic review data, we first extracted information through Microsoft Excel-2010. The descriptive statistics were assessed and the prevalence of knowledge, attitude and prevention practice were examined. Finally, we studied the significant risk factors of person’s knowledge, attitude and practice towards COVID-19. To do this, we considered 5% as the significant level.</w:t>
      </w:r>
    </w:p>
    <w:p w14:paraId="154E38A8"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513" w:author="Microsoft account" w:date="2021-09-20T19:14:00Z">
          <w:pPr>
            <w:spacing w:after="0" w:line="480" w:lineRule="auto"/>
            <w:contextualSpacing/>
            <w:jc w:val="both"/>
          </w:pPr>
        </w:pPrChange>
      </w:pPr>
    </w:p>
    <w:p w14:paraId="74E037FB" w14:textId="77777777" w:rsidR="007F5C6C" w:rsidRPr="000506E2" w:rsidRDefault="007F5C6C" w:rsidP="00F5085E">
      <w:pPr>
        <w:spacing w:after="0" w:line="480" w:lineRule="auto"/>
        <w:contextualSpacing/>
        <w:jc w:val="both"/>
        <w:rPr>
          <w:rFonts w:ascii="Times New Roman" w:hAnsi="Times New Roman" w:cs="Times New Roman"/>
          <w:b/>
          <w:sz w:val="36"/>
          <w:szCs w:val="36"/>
          <w:rPrChange w:id="514" w:author="Microsoft account" w:date="2021-09-20T22:57:00Z">
            <w:rPr>
              <w:rFonts w:ascii="Times New Roman" w:hAnsi="Times New Roman" w:cs="Times New Roman"/>
              <w:b/>
              <w:sz w:val="24"/>
              <w:szCs w:val="24"/>
            </w:rPr>
          </w:rPrChange>
        </w:rPr>
        <w:pPrChange w:id="515" w:author="Microsoft account" w:date="2021-09-20T19:14:00Z">
          <w:pPr>
            <w:spacing w:after="0" w:line="480" w:lineRule="auto"/>
            <w:contextualSpacing/>
            <w:jc w:val="both"/>
          </w:pPr>
        </w:pPrChange>
      </w:pPr>
      <w:r w:rsidRPr="000506E2">
        <w:rPr>
          <w:rFonts w:ascii="Times New Roman" w:hAnsi="Times New Roman" w:cs="Times New Roman"/>
          <w:b/>
          <w:sz w:val="36"/>
          <w:szCs w:val="36"/>
          <w:rPrChange w:id="516" w:author="Microsoft account" w:date="2021-09-20T22:57:00Z">
            <w:rPr>
              <w:rFonts w:ascii="Times New Roman" w:hAnsi="Times New Roman" w:cs="Times New Roman"/>
              <w:b/>
              <w:sz w:val="24"/>
              <w:szCs w:val="24"/>
            </w:rPr>
          </w:rPrChange>
        </w:rPr>
        <w:t>Results</w:t>
      </w:r>
    </w:p>
    <w:p w14:paraId="58D085CD" w14:textId="77777777" w:rsidR="007F5C6C" w:rsidRPr="0053659D" w:rsidRDefault="007F5C6C" w:rsidP="00F5085E">
      <w:pPr>
        <w:spacing w:after="0" w:line="480" w:lineRule="auto"/>
        <w:contextualSpacing/>
        <w:jc w:val="both"/>
        <w:rPr>
          <w:rFonts w:ascii="Times New Roman" w:hAnsi="Times New Roman" w:cs="Times New Roman"/>
          <w:b/>
          <w:sz w:val="32"/>
          <w:szCs w:val="32"/>
          <w:rPrChange w:id="517" w:author="Microsoft account" w:date="2021-09-20T23:14:00Z">
            <w:rPr>
              <w:rFonts w:ascii="Times New Roman" w:hAnsi="Times New Roman" w:cs="Times New Roman"/>
              <w:b/>
              <w:sz w:val="24"/>
              <w:szCs w:val="24"/>
            </w:rPr>
          </w:rPrChange>
        </w:rPr>
        <w:pPrChange w:id="518" w:author="Microsoft account" w:date="2021-09-20T19:14:00Z">
          <w:pPr>
            <w:spacing w:after="0" w:line="480" w:lineRule="auto"/>
            <w:contextualSpacing/>
            <w:jc w:val="both"/>
          </w:pPr>
        </w:pPrChange>
      </w:pPr>
      <w:r w:rsidRPr="0053659D">
        <w:rPr>
          <w:rFonts w:ascii="Times New Roman" w:hAnsi="Times New Roman" w:cs="Times New Roman"/>
          <w:b/>
          <w:sz w:val="32"/>
          <w:szCs w:val="32"/>
          <w:rPrChange w:id="519" w:author="Microsoft account" w:date="2021-09-20T23:14:00Z">
            <w:rPr>
              <w:rFonts w:ascii="Times New Roman" w:hAnsi="Times New Roman" w:cs="Times New Roman"/>
              <w:b/>
              <w:sz w:val="24"/>
              <w:szCs w:val="24"/>
            </w:rPr>
          </w:rPrChange>
        </w:rPr>
        <w:t>Demographics Characteristics of the participants</w:t>
      </w:r>
    </w:p>
    <w:p w14:paraId="1A893DD6" w14:textId="1DB0F1E9" w:rsidR="007F5C6C" w:rsidRDefault="007F5C6C" w:rsidP="00F5085E">
      <w:pPr>
        <w:spacing w:after="0" w:line="480" w:lineRule="auto"/>
        <w:contextualSpacing/>
        <w:jc w:val="both"/>
        <w:rPr>
          <w:ins w:id="520" w:author="Mohammad Meshbahur Rahman" w:date="2021-09-11T01:34:00Z"/>
          <w:rFonts w:ascii="Times New Roman" w:hAnsi="Times New Roman" w:cs="Times New Roman"/>
          <w:sz w:val="24"/>
          <w:szCs w:val="24"/>
        </w:rPr>
        <w:pPrChange w:id="521" w:author="Microsoft account" w:date="2021-09-20T19:14:00Z">
          <w:pPr>
            <w:spacing w:after="0" w:line="480" w:lineRule="auto"/>
            <w:contextualSpacing/>
            <w:jc w:val="both"/>
          </w:pPr>
        </w:pPrChange>
      </w:pPr>
      <w:r w:rsidRPr="0085585E">
        <w:rPr>
          <w:rFonts w:ascii="Times New Roman" w:hAnsi="Times New Roman" w:cs="Times New Roman"/>
          <w:sz w:val="24"/>
          <w:szCs w:val="24"/>
        </w:rPr>
        <w:t xml:space="preserve">A total of 743 respondents were responded; 53.2% less than 25 years, and 61.5 % were female. Almost three-fourths came from the urban area, and more than half (52.8%) were Malay, followed by Indians (35.5%). Nearly all respondent was of Malaysian nationality. The majority were (73.8%) had a tertiary level of education. More than half of respondents were Employed (50.9%), </w:t>
      </w:r>
      <w:r w:rsidRPr="0085585E">
        <w:rPr>
          <w:rFonts w:ascii="Times New Roman" w:hAnsi="Times New Roman" w:cs="Times New Roman"/>
          <w:sz w:val="24"/>
          <w:szCs w:val="24"/>
        </w:rPr>
        <w:lastRenderedPageBreak/>
        <w:t>lived with 5-8 family members (51.8%), and their monthly family income was between 4,8</w:t>
      </w:r>
      <w:r w:rsidR="00AB2113">
        <w:rPr>
          <w:rFonts w:ascii="Times New Roman" w:hAnsi="Times New Roman" w:cs="Times New Roman"/>
          <w:sz w:val="24"/>
          <w:szCs w:val="24"/>
        </w:rPr>
        <w:t xml:space="preserve">50-10,959 RM (42.8%) </w:t>
      </w:r>
      <w:ins w:id="522" w:author="Microsoft account" w:date="2021-09-20T23:23:00Z">
        <w:r w:rsidR="00AF2686">
          <w:rPr>
            <w:rFonts w:ascii="Times New Roman" w:hAnsi="Times New Roman" w:cs="Times New Roman"/>
            <w:sz w:val="24"/>
            <w:szCs w:val="24"/>
          </w:rPr>
          <w:t>(</w:t>
        </w:r>
      </w:ins>
      <w:del w:id="523" w:author="Microsoft account" w:date="2021-09-20T23:23:00Z">
        <w:r w:rsidR="00AB2113" w:rsidDel="00AF2686">
          <w:rPr>
            <w:rFonts w:ascii="Times New Roman" w:hAnsi="Times New Roman" w:cs="Times New Roman"/>
            <w:sz w:val="24"/>
            <w:szCs w:val="24"/>
          </w:rPr>
          <w:delText>[</w:delText>
        </w:r>
      </w:del>
      <w:r w:rsidR="00AB2113">
        <w:rPr>
          <w:rFonts w:ascii="Times New Roman" w:hAnsi="Times New Roman" w:cs="Times New Roman"/>
          <w:sz w:val="24"/>
          <w:szCs w:val="24"/>
        </w:rPr>
        <w:t>Table 1</w:t>
      </w:r>
      <w:ins w:id="524" w:author="Microsoft account" w:date="2021-09-20T23:23:00Z">
        <w:r w:rsidR="00AF2686">
          <w:rPr>
            <w:rFonts w:ascii="Times New Roman" w:hAnsi="Times New Roman" w:cs="Times New Roman"/>
            <w:sz w:val="24"/>
            <w:szCs w:val="24"/>
          </w:rPr>
          <w:t>)</w:t>
        </w:r>
      </w:ins>
      <w:del w:id="525" w:author="Microsoft account" w:date="2021-09-20T23:23:00Z">
        <w:r w:rsidR="00AB2113" w:rsidDel="00AF2686">
          <w:rPr>
            <w:rFonts w:ascii="Times New Roman" w:hAnsi="Times New Roman" w:cs="Times New Roman"/>
            <w:sz w:val="24"/>
            <w:szCs w:val="24"/>
          </w:rPr>
          <w:delText>]</w:delText>
        </w:r>
      </w:del>
      <w:r w:rsidR="00AB2113">
        <w:rPr>
          <w:rFonts w:ascii="Times New Roman" w:hAnsi="Times New Roman" w:cs="Times New Roman"/>
          <w:sz w:val="24"/>
          <w:szCs w:val="24"/>
        </w:rPr>
        <w:t>.</w:t>
      </w:r>
    </w:p>
    <w:p w14:paraId="11256C62" w14:textId="77777777" w:rsidR="00190BFA" w:rsidRPr="0085585E" w:rsidRDefault="00190BFA" w:rsidP="00F5085E">
      <w:pPr>
        <w:spacing w:after="0" w:line="480" w:lineRule="auto"/>
        <w:contextualSpacing/>
        <w:jc w:val="both"/>
        <w:rPr>
          <w:rFonts w:ascii="Times New Roman" w:hAnsi="Times New Roman" w:cs="Times New Roman"/>
          <w:sz w:val="24"/>
          <w:szCs w:val="24"/>
        </w:rPr>
        <w:pPrChange w:id="526" w:author="Microsoft account" w:date="2021-09-20T19:14:00Z">
          <w:pPr>
            <w:spacing w:after="0" w:line="480" w:lineRule="auto"/>
            <w:contextualSpacing/>
            <w:jc w:val="both"/>
          </w:pPr>
        </w:pPrChange>
      </w:pPr>
    </w:p>
    <w:p w14:paraId="1E15FCAE" w14:textId="172CC5A3" w:rsidR="007F5C6C" w:rsidRPr="0053659D" w:rsidRDefault="007F5C6C" w:rsidP="00F5085E">
      <w:pPr>
        <w:spacing w:after="0" w:line="480" w:lineRule="auto"/>
        <w:jc w:val="both"/>
        <w:rPr>
          <w:rFonts w:ascii="Times New Roman" w:hAnsi="Times New Roman" w:cs="Times New Roman"/>
          <w:b/>
          <w:sz w:val="32"/>
          <w:szCs w:val="32"/>
          <w:rPrChange w:id="527" w:author="Microsoft account" w:date="2021-09-20T23:14:00Z">
            <w:rPr>
              <w:rFonts w:ascii="Times New Roman" w:hAnsi="Times New Roman" w:cs="Times New Roman"/>
              <w:b/>
              <w:sz w:val="24"/>
              <w:szCs w:val="24"/>
            </w:rPr>
          </w:rPrChange>
        </w:rPr>
        <w:pPrChange w:id="528" w:author="Microsoft account" w:date="2021-09-20T19:14:00Z">
          <w:pPr>
            <w:spacing w:after="0" w:line="480" w:lineRule="auto"/>
            <w:jc w:val="both"/>
          </w:pPr>
        </w:pPrChange>
      </w:pPr>
      <w:r w:rsidRPr="0053659D">
        <w:rPr>
          <w:rFonts w:ascii="Times New Roman" w:hAnsi="Times New Roman" w:cs="Times New Roman"/>
          <w:b/>
          <w:sz w:val="32"/>
          <w:szCs w:val="32"/>
          <w:rPrChange w:id="529" w:author="Microsoft account" w:date="2021-09-20T23:14:00Z">
            <w:rPr>
              <w:rFonts w:ascii="Times New Roman" w:hAnsi="Times New Roman" w:cs="Times New Roman"/>
              <w:b/>
              <w:sz w:val="24"/>
              <w:szCs w:val="24"/>
            </w:rPr>
          </w:rPrChange>
        </w:rPr>
        <w:t xml:space="preserve">Sources of Information </w:t>
      </w:r>
      <w:del w:id="530" w:author="Mohammad Meshbahur Rahman" w:date="2021-09-11T01:40:00Z">
        <w:r w:rsidRPr="0053659D" w:rsidDel="00190BFA">
          <w:rPr>
            <w:rFonts w:ascii="Times New Roman" w:hAnsi="Times New Roman" w:cs="Times New Roman"/>
            <w:b/>
            <w:sz w:val="32"/>
            <w:szCs w:val="32"/>
            <w:rPrChange w:id="531" w:author="Microsoft account" w:date="2021-09-20T23:14:00Z">
              <w:rPr>
                <w:rFonts w:ascii="Times New Roman" w:hAnsi="Times New Roman" w:cs="Times New Roman"/>
                <w:b/>
                <w:sz w:val="24"/>
                <w:szCs w:val="24"/>
              </w:rPr>
            </w:rPrChange>
          </w:rPr>
          <w:delText xml:space="preserve">of </w:delText>
        </w:r>
      </w:del>
      <w:ins w:id="532" w:author="Mohammad Meshbahur Rahman" w:date="2021-09-11T01:40:00Z">
        <w:r w:rsidR="00190BFA" w:rsidRPr="0053659D">
          <w:rPr>
            <w:rFonts w:ascii="Times New Roman" w:hAnsi="Times New Roman" w:cs="Times New Roman"/>
            <w:b/>
            <w:sz w:val="32"/>
            <w:szCs w:val="32"/>
            <w:rPrChange w:id="533" w:author="Microsoft account" w:date="2021-09-20T23:14:00Z">
              <w:rPr>
                <w:rFonts w:ascii="Times New Roman" w:hAnsi="Times New Roman" w:cs="Times New Roman"/>
                <w:b/>
                <w:sz w:val="24"/>
                <w:szCs w:val="24"/>
              </w:rPr>
            </w:rPrChange>
          </w:rPr>
          <w:t xml:space="preserve">towards </w:t>
        </w:r>
      </w:ins>
      <w:r w:rsidRPr="0053659D">
        <w:rPr>
          <w:rFonts w:ascii="Times New Roman" w:hAnsi="Times New Roman" w:cs="Times New Roman"/>
          <w:b/>
          <w:sz w:val="32"/>
          <w:szCs w:val="32"/>
          <w:rPrChange w:id="534" w:author="Microsoft account" w:date="2021-09-20T23:14:00Z">
            <w:rPr>
              <w:rFonts w:ascii="Times New Roman" w:hAnsi="Times New Roman" w:cs="Times New Roman"/>
              <w:b/>
              <w:sz w:val="24"/>
              <w:szCs w:val="24"/>
            </w:rPr>
          </w:rPrChange>
        </w:rPr>
        <w:t>COVID</w:t>
      </w:r>
      <w:ins w:id="535" w:author="Mohammad Meshbahur Rahman" w:date="2021-09-11T01:40:00Z">
        <w:r w:rsidR="00190BFA" w:rsidRPr="0053659D">
          <w:rPr>
            <w:rFonts w:ascii="Times New Roman" w:hAnsi="Times New Roman" w:cs="Times New Roman"/>
            <w:b/>
            <w:sz w:val="32"/>
            <w:szCs w:val="32"/>
            <w:rPrChange w:id="536" w:author="Microsoft account" w:date="2021-09-20T23:14:00Z">
              <w:rPr>
                <w:rFonts w:ascii="Times New Roman" w:hAnsi="Times New Roman" w:cs="Times New Roman"/>
                <w:b/>
                <w:sz w:val="24"/>
                <w:szCs w:val="24"/>
              </w:rPr>
            </w:rPrChange>
          </w:rPr>
          <w:t>-</w:t>
        </w:r>
      </w:ins>
      <w:r w:rsidRPr="0053659D">
        <w:rPr>
          <w:rFonts w:ascii="Times New Roman" w:hAnsi="Times New Roman" w:cs="Times New Roman"/>
          <w:b/>
          <w:sz w:val="32"/>
          <w:szCs w:val="32"/>
          <w:rPrChange w:id="537" w:author="Microsoft account" w:date="2021-09-20T23:14:00Z">
            <w:rPr>
              <w:rFonts w:ascii="Times New Roman" w:hAnsi="Times New Roman" w:cs="Times New Roman"/>
              <w:b/>
              <w:sz w:val="24"/>
              <w:szCs w:val="24"/>
            </w:rPr>
          </w:rPrChange>
        </w:rPr>
        <w:t>19 among adult population</w:t>
      </w:r>
    </w:p>
    <w:p w14:paraId="4C8B730E" w14:textId="03027118" w:rsidR="007F5C6C" w:rsidRPr="0085585E" w:rsidRDefault="007F5C6C" w:rsidP="00F5085E">
      <w:pPr>
        <w:spacing w:after="0" w:line="480" w:lineRule="auto"/>
        <w:jc w:val="both"/>
        <w:rPr>
          <w:rFonts w:ascii="Times New Roman" w:hAnsi="Times New Roman" w:cs="Times New Roman"/>
          <w:sz w:val="24"/>
          <w:szCs w:val="24"/>
        </w:rPr>
        <w:pPrChange w:id="538" w:author="Microsoft account" w:date="2021-09-20T19:14:00Z">
          <w:pPr>
            <w:spacing w:after="0" w:line="480" w:lineRule="auto"/>
            <w:jc w:val="both"/>
          </w:pPr>
        </w:pPrChange>
      </w:pPr>
      <w:r w:rsidRPr="0085585E">
        <w:rPr>
          <w:rFonts w:ascii="Times New Roman" w:hAnsi="Times New Roman" w:cs="Times New Roman"/>
          <w:sz w:val="24"/>
          <w:szCs w:val="24"/>
        </w:rPr>
        <w:t>Fig</w:t>
      </w:r>
      <w:del w:id="539" w:author="Microsoft account" w:date="2021-09-20T23:05:00Z">
        <w:r w:rsidRPr="0085585E" w:rsidDel="00173D14">
          <w:rPr>
            <w:rFonts w:ascii="Times New Roman" w:hAnsi="Times New Roman" w:cs="Times New Roman"/>
            <w:sz w:val="24"/>
            <w:szCs w:val="24"/>
          </w:rPr>
          <w:delText>ure</w:delText>
        </w:r>
      </w:del>
      <w:r w:rsidRPr="0085585E">
        <w:rPr>
          <w:rFonts w:ascii="Times New Roman" w:hAnsi="Times New Roman" w:cs="Times New Roman"/>
          <w:sz w:val="24"/>
          <w:szCs w:val="24"/>
        </w:rPr>
        <w:t xml:space="preserve"> </w:t>
      </w:r>
      <w:del w:id="540" w:author="Mohammad Meshbahur Rahman" w:date="2021-09-11T01:39:00Z">
        <w:r w:rsidRPr="0085585E" w:rsidDel="00190BFA">
          <w:rPr>
            <w:rFonts w:ascii="Times New Roman" w:hAnsi="Times New Roman" w:cs="Times New Roman"/>
            <w:sz w:val="24"/>
            <w:szCs w:val="24"/>
          </w:rPr>
          <w:delText xml:space="preserve">1 </w:delText>
        </w:r>
      </w:del>
      <w:ins w:id="541" w:author="Mohammad Meshbahur Rahman" w:date="2021-09-11T01:39:00Z">
        <w:r w:rsidR="00190BFA">
          <w:rPr>
            <w:rFonts w:ascii="Times New Roman" w:hAnsi="Times New Roman" w:cs="Times New Roman"/>
            <w:sz w:val="24"/>
            <w:szCs w:val="24"/>
          </w:rPr>
          <w:t>2</w:t>
        </w:r>
        <w:r w:rsidR="00190BFA"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reported the sources of information of COVID-19 among </w:t>
      </w:r>
      <w:r w:rsidR="00756659">
        <w:rPr>
          <w:rFonts w:ascii="Times New Roman" w:hAnsi="Times New Roman" w:cs="Times New Roman"/>
          <w:sz w:val="24"/>
          <w:szCs w:val="24"/>
        </w:rPr>
        <w:t>general population</w:t>
      </w:r>
      <w:r w:rsidRPr="0085585E">
        <w:rPr>
          <w:rFonts w:ascii="Times New Roman" w:hAnsi="Times New Roman" w:cs="Times New Roman"/>
          <w:sz w:val="24"/>
          <w:szCs w:val="24"/>
        </w:rPr>
        <w:t>. Ministry of Health (68%) were the major source of information of COVID-19 followed by Television (53.8%), Facebook (50.5%) and WHO (45.4%).</w:t>
      </w:r>
    </w:p>
    <w:p w14:paraId="1CC9C3BE" w14:textId="77777777" w:rsidR="007F5C6C" w:rsidRPr="0085585E" w:rsidRDefault="007F5C6C" w:rsidP="00F5085E">
      <w:pPr>
        <w:spacing w:after="0" w:line="480" w:lineRule="auto"/>
        <w:jc w:val="both"/>
        <w:rPr>
          <w:rFonts w:ascii="Times New Roman" w:hAnsi="Times New Roman" w:cs="Times New Roman"/>
          <w:sz w:val="24"/>
          <w:szCs w:val="24"/>
        </w:rPr>
        <w:pPrChange w:id="542" w:author="Microsoft account" w:date="2021-09-20T19:14:00Z">
          <w:pPr>
            <w:spacing w:after="0" w:line="480" w:lineRule="auto"/>
            <w:jc w:val="both"/>
          </w:pPr>
        </w:pPrChange>
      </w:pPr>
      <w:r w:rsidRPr="0085585E">
        <w:rPr>
          <w:rFonts w:ascii="Times New Roman" w:hAnsi="Times New Roman" w:cs="Times New Roman"/>
          <w:sz w:val="24"/>
          <w:szCs w:val="24"/>
        </w:rPr>
        <w:t xml:space="preserve"> </w:t>
      </w:r>
    </w:p>
    <w:p w14:paraId="036719D5" w14:textId="77777777" w:rsidR="00CE4AD3" w:rsidRPr="00C17AA0" w:rsidRDefault="00CE4AD3" w:rsidP="00F5085E">
      <w:pPr>
        <w:spacing w:after="0" w:line="480" w:lineRule="auto"/>
        <w:contextualSpacing/>
        <w:jc w:val="center"/>
        <w:rPr>
          <w:rFonts w:ascii="Times New Roman" w:hAnsi="Times New Roman"/>
          <w:lang w:eastAsia="en-MY"/>
        </w:rPr>
        <w:pPrChange w:id="543" w:author="Microsoft account" w:date="2021-09-20T19:14:00Z">
          <w:pPr>
            <w:spacing w:after="0" w:line="480" w:lineRule="auto"/>
            <w:contextualSpacing/>
            <w:jc w:val="center"/>
          </w:pPr>
        </w:pPrChange>
      </w:pPr>
      <w:r w:rsidRPr="00EA176E">
        <w:rPr>
          <w:rFonts w:ascii="Times New Roman" w:hAnsi="Times New Roman"/>
          <w:noProof/>
        </w:rPr>
        <w:drawing>
          <wp:inline distT="0" distB="0" distL="0" distR="0" wp14:anchorId="33BE86C6" wp14:editId="2F451A12">
            <wp:extent cx="5674360" cy="2494280"/>
            <wp:effectExtent l="0" t="0" r="2540" b="127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56B0A2" w14:textId="1346E60A" w:rsidR="00CE4AD3" w:rsidRPr="00173D14" w:rsidRDefault="00CE4AD3" w:rsidP="00F5085E">
      <w:pPr>
        <w:spacing w:after="0" w:line="480" w:lineRule="auto"/>
        <w:contextualSpacing/>
        <w:jc w:val="center"/>
        <w:rPr>
          <w:rFonts w:ascii="Times New Roman" w:hAnsi="Times New Roman"/>
          <w:b/>
          <w:lang w:eastAsia="en-MY"/>
          <w:rPrChange w:id="544" w:author="Microsoft account" w:date="2021-09-20T23:07:00Z">
            <w:rPr>
              <w:rFonts w:ascii="Times New Roman" w:hAnsi="Times New Roman"/>
              <w:lang w:eastAsia="en-MY"/>
            </w:rPr>
          </w:rPrChange>
        </w:rPr>
        <w:pPrChange w:id="545" w:author="Microsoft account" w:date="2021-09-20T19:14:00Z">
          <w:pPr>
            <w:spacing w:after="0" w:line="480" w:lineRule="auto"/>
            <w:contextualSpacing/>
            <w:jc w:val="center"/>
          </w:pPr>
        </w:pPrChange>
      </w:pPr>
      <w:r w:rsidRPr="00173D14">
        <w:rPr>
          <w:rFonts w:ascii="Times New Roman" w:hAnsi="Times New Roman"/>
          <w:b/>
          <w:lang w:eastAsia="en-MY"/>
          <w:rPrChange w:id="546" w:author="Microsoft account" w:date="2021-09-20T23:07:00Z">
            <w:rPr>
              <w:rFonts w:ascii="Times New Roman" w:hAnsi="Times New Roman"/>
              <w:lang w:eastAsia="en-MY"/>
            </w:rPr>
          </w:rPrChange>
        </w:rPr>
        <w:t>Fig</w:t>
      </w:r>
      <w:del w:id="547" w:author="Microsoft account" w:date="2021-09-20T23:05:00Z">
        <w:r w:rsidRPr="00173D14" w:rsidDel="00173D14">
          <w:rPr>
            <w:rFonts w:ascii="Times New Roman" w:hAnsi="Times New Roman"/>
            <w:b/>
            <w:lang w:eastAsia="en-MY"/>
            <w:rPrChange w:id="548" w:author="Microsoft account" w:date="2021-09-20T23:07:00Z">
              <w:rPr>
                <w:rFonts w:ascii="Times New Roman" w:hAnsi="Times New Roman"/>
                <w:lang w:eastAsia="en-MY"/>
              </w:rPr>
            </w:rPrChange>
          </w:rPr>
          <w:delText>ure</w:delText>
        </w:r>
      </w:del>
      <w:r w:rsidRPr="00173D14">
        <w:rPr>
          <w:rFonts w:ascii="Times New Roman" w:hAnsi="Times New Roman"/>
          <w:b/>
          <w:lang w:eastAsia="en-MY"/>
          <w:rPrChange w:id="549" w:author="Microsoft account" w:date="2021-09-20T23:07:00Z">
            <w:rPr>
              <w:rFonts w:ascii="Times New Roman" w:hAnsi="Times New Roman"/>
              <w:lang w:eastAsia="en-MY"/>
            </w:rPr>
          </w:rPrChange>
        </w:rPr>
        <w:t xml:space="preserve"> </w:t>
      </w:r>
      <w:del w:id="550" w:author="Mohammad Meshbahur Rahman" w:date="2021-09-11T01:39:00Z">
        <w:r w:rsidRPr="00173D14" w:rsidDel="00190BFA">
          <w:rPr>
            <w:rFonts w:ascii="Times New Roman" w:hAnsi="Times New Roman"/>
            <w:b/>
            <w:lang w:eastAsia="en-MY"/>
            <w:rPrChange w:id="551" w:author="Microsoft account" w:date="2021-09-20T23:07:00Z">
              <w:rPr>
                <w:rFonts w:ascii="Times New Roman" w:hAnsi="Times New Roman"/>
                <w:lang w:eastAsia="en-MY"/>
              </w:rPr>
            </w:rPrChange>
          </w:rPr>
          <w:delText>1</w:delText>
        </w:r>
      </w:del>
      <w:ins w:id="552" w:author="Mohammad Meshbahur Rahman" w:date="2021-09-11T01:39:00Z">
        <w:r w:rsidR="00190BFA" w:rsidRPr="00173D14">
          <w:rPr>
            <w:rFonts w:ascii="Times New Roman" w:hAnsi="Times New Roman"/>
            <w:b/>
            <w:lang w:eastAsia="en-MY"/>
            <w:rPrChange w:id="553" w:author="Microsoft account" w:date="2021-09-20T23:07:00Z">
              <w:rPr>
                <w:rFonts w:ascii="Times New Roman" w:hAnsi="Times New Roman"/>
                <w:lang w:eastAsia="en-MY"/>
              </w:rPr>
            </w:rPrChange>
          </w:rPr>
          <w:t>2</w:t>
        </w:r>
      </w:ins>
      <w:r w:rsidRPr="00173D14">
        <w:rPr>
          <w:rFonts w:ascii="Times New Roman" w:hAnsi="Times New Roman"/>
          <w:b/>
          <w:lang w:eastAsia="en-MY"/>
          <w:rPrChange w:id="554" w:author="Microsoft account" w:date="2021-09-20T23:07:00Z">
            <w:rPr>
              <w:rFonts w:ascii="Times New Roman" w:hAnsi="Times New Roman"/>
              <w:lang w:eastAsia="en-MY"/>
            </w:rPr>
          </w:rPrChange>
        </w:rPr>
        <w:t>. Sources of Information of COVID19 among adult population in Malaysia (n=743)</w:t>
      </w:r>
      <w:ins w:id="555" w:author="Microsoft account" w:date="2021-09-20T23:08:00Z">
        <w:r w:rsidR="00173D14">
          <w:rPr>
            <w:rFonts w:ascii="Times New Roman" w:hAnsi="Times New Roman"/>
            <w:b/>
            <w:lang w:eastAsia="en-MY"/>
          </w:rPr>
          <w:t>.</w:t>
        </w:r>
      </w:ins>
    </w:p>
    <w:p w14:paraId="09C30FCC"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556" w:author="Microsoft account" w:date="2021-09-20T19:14:00Z">
          <w:pPr>
            <w:spacing w:after="0" w:line="480" w:lineRule="auto"/>
            <w:contextualSpacing/>
            <w:jc w:val="both"/>
          </w:pPr>
        </w:pPrChange>
      </w:pPr>
    </w:p>
    <w:p w14:paraId="1B41A987" w14:textId="6199F927" w:rsidR="007F5C6C" w:rsidRPr="0053659D" w:rsidRDefault="007F5C6C" w:rsidP="00F5085E">
      <w:pPr>
        <w:spacing w:after="0" w:line="480" w:lineRule="auto"/>
        <w:contextualSpacing/>
        <w:jc w:val="both"/>
        <w:rPr>
          <w:rFonts w:ascii="Times New Roman" w:hAnsi="Times New Roman" w:cs="Times New Roman"/>
          <w:b/>
          <w:sz w:val="32"/>
          <w:szCs w:val="32"/>
          <w:rPrChange w:id="557" w:author="Microsoft account" w:date="2021-09-20T23:14:00Z">
            <w:rPr>
              <w:rFonts w:ascii="Times New Roman" w:hAnsi="Times New Roman" w:cs="Times New Roman"/>
              <w:b/>
              <w:sz w:val="24"/>
              <w:szCs w:val="24"/>
            </w:rPr>
          </w:rPrChange>
        </w:rPr>
        <w:pPrChange w:id="558" w:author="Microsoft account" w:date="2021-09-20T19:14:00Z">
          <w:pPr>
            <w:spacing w:after="0" w:line="480" w:lineRule="auto"/>
            <w:contextualSpacing/>
            <w:jc w:val="both"/>
          </w:pPr>
        </w:pPrChange>
      </w:pPr>
      <w:r w:rsidRPr="0053659D">
        <w:rPr>
          <w:rFonts w:ascii="Times New Roman" w:hAnsi="Times New Roman" w:cs="Times New Roman"/>
          <w:b/>
          <w:sz w:val="32"/>
          <w:szCs w:val="32"/>
          <w:rPrChange w:id="559" w:author="Microsoft account" w:date="2021-09-20T23:14:00Z">
            <w:rPr>
              <w:rFonts w:ascii="Times New Roman" w:hAnsi="Times New Roman" w:cs="Times New Roman"/>
              <w:b/>
              <w:sz w:val="24"/>
              <w:szCs w:val="24"/>
            </w:rPr>
          </w:rPrChange>
        </w:rPr>
        <w:t>Distribution of knowledge</w:t>
      </w:r>
      <w:ins w:id="560" w:author="Mohammad Meshbahur Rahman" w:date="2021-09-11T01:59:00Z">
        <w:r w:rsidR="00401462" w:rsidRPr="0053659D">
          <w:rPr>
            <w:rFonts w:ascii="Times New Roman" w:hAnsi="Times New Roman" w:cs="Times New Roman"/>
            <w:b/>
            <w:sz w:val="32"/>
            <w:szCs w:val="32"/>
            <w:rPrChange w:id="561" w:author="Microsoft account" w:date="2021-09-20T23:14:00Z">
              <w:rPr>
                <w:rFonts w:ascii="Times New Roman" w:hAnsi="Times New Roman" w:cs="Times New Roman"/>
                <w:b/>
                <w:sz w:val="24"/>
                <w:szCs w:val="24"/>
              </w:rPr>
            </w:rPrChange>
          </w:rPr>
          <w:t>, attitude and practice</w:t>
        </w:r>
      </w:ins>
      <w:r w:rsidRPr="0053659D">
        <w:rPr>
          <w:rFonts w:ascii="Times New Roman" w:hAnsi="Times New Roman" w:cs="Times New Roman"/>
          <w:b/>
          <w:sz w:val="32"/>
          <w:szCs w:val="32"/>
          <w:rPrChange w:id="562" w:author="Microsoft account" w:date="2021-09-20T23:14:00Z">
            <w:rPr>
              <w:rFonts w:ascii="Times New Roman" w:hAnsi="Times New Roman" w:cs="Times New Roman"/>
              <w:b/>
              <w:sz w:val="24"/>
              <w:szCs w:val="24"/>
            </w:rPr>
          </w:rPrChange>
        </w:rPr>
        <w:t xml:space="preserve"> by age, sex, residence and ethnicity</w:t>
      </w:r>
    </w:p>
    <w:p w14:paraId="3870FD24" w14:textId="20E268CE" w:rsidR="00190BFA" w:rsidRDefault="007F5C6C" w:rsidP="00F5085E">
      <w:pPr>
        <w:spacing w:after="0" w:line="480" w:lineRule="auto"/>
        <w:contextualSpacing/>
        <w:jc w:val="both"/>
        <w:rPr>
          <w:ins w:id="563" w:author="Mohammad Meshbahur Rahman" w:date="2021-09-11T01:42:00Z"/>
          <w:rFonts w:ascii="Times New Roman" w:hAnsi="Times New Roman" w:cs="Times New Roman"/>
          <w:sz w:val="24"/>
          <w:szCs w:val="24"/>
        </w:rPr>
        <w:pPrChange w:id="564" w:author="Microsoft account" w:date="2021-09-20T19:14:00Z">
          <w:pPr>
            <w:spacing w:after="0" w:line="480" w:lineRule="auto"/>
            <w:contextualSpacing/>
            <w:jc w:val="both"/>
          </w:pPr>
        </w:pPrChange>
      </w:pPr>
      <w:r w:rsidRPr="0085585E">
        <w:rPr>
          <w:rFonts w:ascii="Times New Roman" w:hAnsi="Times New Roman" w:cs="Times New Roman"/>
          <w:sz w:val="24"/>
          <w:szCs w:val="24"/>
        </w:rPr>
        <w:t>The Mean score of COVID-19 knowledge, attitude and practices score were 6.54 [SD: 1.38], 32.45 [SD: 4.29] and 32.0</w:t>
      </w:r>
      <w:ins w:id="565" w:author="Microsoft account" w:date="2021-09-11T13:57:00Z">
        <w:r w:rsidR="003B5E21">
          <w:rPr>
            <w:rFonts w:ascii="Times New Roman" w:hAnsi="Times New Roman" w:cs="Times New Roman"/>
            <w:sz w:val="24"/>
            <w:szCs w:val="24"/>
          </w:rPr>
          <w:t>[]</w:t>
        </w:r>
      </w:ins>
      <w:r w:rsidRPr="0085585E">
        <w:rPr>
          <w:rFonts w:ascii="Times New Roman" w:hAnsi="Times New Roman" w:cs="Times New Roman"/>
          <w:sz w:val="24"/>
          <w:szCs w:val="24"/>
        </w:rPr>
        <w:t xml:space="preserve"> respectively. Participant’s knowledge towards COVID-19 found increasing with the increase of age and person aged 45 or above had more knowledge [67.9%] towards </w:t>
      </w:r>
      <w:r w:rsidRPr="0085585E">
        <w:rPr>
          <w:rFonts w:ascii="Times New Roman" w:hAnsi="Times New Roman" w:cs="Times New Roman"/>
          <w:sz w:val="24"/>
          <w:szCs w:val="24"/>
        </w:rPr>
        <w:lastRenderedPageBreak/>
        <w:t>COVID-19. Female had found more knowledge [55.1%] where 46.5% found more knowledge towards COVID-19 among male. The participant whose ethnicity is Malay [54.1%] and living in urban [54</w:t>
      </w:r>
      <w:ins w:id="566" w:author="Microsoft account" w:date="2021-09-11T13:58:00Z">
        <w:r w:rsidR="003B5E21">
          <w:rPr>
            <w:rFonts w:ascii="Times New Roman" w:hAnsi="Times New Roman" w:cs="Times New Roman"/>
            <w:sz w:val="24"/>
            <w:szCs w:val="24"/>
          </w:rPr>
          <w:t>.0</w:t>
        </w:r>
      </w:ins>
      <w:r w:rsidRPr="0085585E">
        <w:rPr>
          <w:rFonts w:ascii="Times New Roman" w:hAnsi="Times New Roman" w:cs="Times New Roman"/>
          <w:sz w:val="24"/>
          <w:szCs w:val="24"/>
        </w:rPr>
        <w:t xml:space="preserve">%] area had more knowledge </w:t>
      </w:r>
      <w:ins w:id="567" w:author="Microsoft account" w:date="2021-09-20T23:05:00Z">
        <w:r w:rsidR="00173D14">
          <w:rPr>
            <w:rFonts w:ascii="Times New Roman" w:hAnsi="Times New Roman" w:cs="Times New Roman"/>
            <w:sz w:val="24"/>
            <w:szCs w:val="24"/>
          </w:rPr>
          <w:t>[</w:t>
        </w:r>
      </w:ins>
      <w:del w:id="568" w:author="Microsoft account" w:date="2021-09-20T23:05:00Z">
        <w:r w:rsidRPr="0085585E" w:rsidDel="00173D14">
          <w:rPr>
            <w:rFonts w:ascii="Times New Roman" w:hAnsi="Times New Roman" w:cs="Times New Roman"/>
            <w:sz w:val="24"/>
            <w:szCs w:val="24"/>
          </w:rPr>
          <w:delText>[</w:delText>
        </w:r>
      </w:del>
      <w:r w:rsidRPr="0085585E">
        <w:rPr>
          <w:rFonts w:ascii="Times New Roman" w:hAnsi="Times New Roman" w:cs="Times New Roman"/>
          <w:sz w:val="24"/>
          <w:szCs w:val="24"/>
        </w:rPr>
        <w:t>Fig</w:t>
      </w:r>
      <w:ins w:id="569" w:author="Microsoft account" w:date="2021-09-20T23:06:00Z">
        <w:r w:rsidR="00173D14">
          <w:rPr>
            <w:rFonts w:ascii="Times New Roman" w:hAnsi="Times New Roman" w:cs="Times New Roman"/>
            <w:sz w:val="24"/>
            <w:szCs w:val="24"/>
          </w:rPr>
          <w:t xml:space="preserve"> </w:t>
        </w:r>
      </w:ins>
      <w:del w:id="570" w:author="Microsoft account" w:date="2021-09-20T23:06:00Z">
        <w:r w:rsidRPr="0085585E" w:rsidDel="00173D14">
          <w:rPr>
            <w:rFonts w:ascii="Times New Roman" w:hAnsi="Times New Roman" w:cs="Times New Roman"/>
            <w:sz w:val="24"/>
            <w:szCs w:val="24"/>
          </w:rPr>
          <w:delText xml:space="preserve">ure </w:delText>
        </w:r>
      </w:del>
      <w:ins w:id="571" w:author="Mohammad Meshbahur Rahman" w:date="2021-09-11T01:56:00Z">
        <w:r w:rsidR="00401462">
          <w:rPr>
            <w:rFonts w:ascii="Times New Roman" w:hAnsi="Times New Roman" w:cs="Times New Roman"/>
            <w:sz w:val="24"/>
            <w:szCs w:val="24"/>
          </w:rPr>
          <w:t>3</w:t>
        </w:r>
      </w:ins>
      <w:ins w:id="572" w:author="Mohammad Meshbahur Rahman" w:date="2021-09-11T01:54:00Z">
        <w:r w:rsidR="00401462">
          <w:rPr>
            <w:rFonts w:ascii="Times New Roman" w:hAnsi="Times New Roman" w:cs="Times New Roman"/>
            <w:sz w:val="24"/>
            <w:szCs w:val="24"/>
          </w:rPr>
          <w:t>(</w:t>
        </w:r>
      </w:ins>
      <w:ins w:id="573" w:author="Mohammad Meshbahur Rahman" w:date="2021-09-11T01:55:00Z">
        <w:r w:rsidR="00401462">
          <w:rPr>
            <w:rFonts w:ascii="Times New Roman" w:hAnsi="Times New Roman" w:cs="Times New Roman"/>
            <w:sz w:val="24"/>
            <w:szCs w:val="24"/>
          </w:rPr>
          <w:t>a)</w:t>
        </w:r>
      </w:ins>
      <w:del w:id="574" w:author="Mohammad Meshbahur Rahman" w:date="2021-09-11T01:39:00Z">
        <w:r w:rsidRPr="0085585E" w:rsidDel="00190BFA">
          <w:rPr>
            <w:rFonts w:ascii="Times New Roman" w:hAnsi="Times New Roman" w:cs="Times New Roman"/>
            <w:sz w:val="24"/>
            <w:szCs w:val="24"/>
          </w:rPr>
          <w:delText>2</w:delText>
        </w:r>
      </w:del>
      <w:ins w:id="575" w:author="Mohammad Meshbahur Rahman" w:date="2021-09-11T01:54:00Z">
        <w:r w:rsidR="00401462">
          <w:rPr>
            <w:rFonts w:ascii="Times New Roman" w:hAnsi="Times New Roman" w:cs="Times New Roman"/>
            <w:sz w:val="24"/>
            <w:szCs w:val="24"/>
          </w:rPr>
          <w:t>]</w:t>
        </w:r>
      </w:ins>
      <w:ins w:id="576" w:author="Mohammad Meshbahur Rahman" w:date="2021-09-11T01:57:00Z">
        <w:r w:rsidR="00401462">
          <w:rPr>
            <w:rFonts w:ascii="Times New Roman" w:hAnsi="Times New Roman" w:cs="Times New Roman"/>
            <w:sz w:val="24"/>
            <w:szCs w:val="24"/>
          </w:rPr>
          <w:t>.</w:t>
        </w:r>
      </w:ins>
      <w:del w:id="577" w:author="Mohammad Meshbahur Rahman" w:date="2021-09-11T01:54:00Z">
        <w:r w:rsidRPr="0085585E" w:rsidDel="00401462">
          <w:rPr>
            <w:rFonts w:ascii="Times New Roman" w:hAnsi="Times New Roman" w:cs="Times New Roman"/>
            <w:sz w:val="24"/>
            <w:szCs w:val="24"/>
          </w:rPr>
          <w:delText>].</w:delText>
        </w:r>
      </w:del>
    </w:p>
    <w:p w14:paraId="23F47A83" w14:textId="41C3A29F" w:rsidR="00190BFA" w:rsidRDefault="00401462" w:rsidP="00F5085E">
      <w:pPr>
        <w:spacing w:after="0" w:line="480" w:lineRule="auto"/>
        <w:contextualSpacing/>
        <w:jc w:val="both"/>
        <w:rPr>
          <w:ins w:id="578" w:author="Mohammad Meshbahur Rahman" w:date="2021-09-11T01:55:00Z"/>
          <w:rFonts w:ascii="Times New Roman" w:hAnsi="Times New Roman" w:cs="Times New Roman"/>
          <w:sz w:val="24"/>
          <w:szCs w:val="24"/>
        </w:rPr>
        <w:pPrChange w:id="579" w:author="Microsoft account" w:date="2021-09-20T19:14:00Z">
          <w:pPr>
            <w:spacing w:after="0" w:line="480" w:lineRule="auto"/>
            <w:contextualSpacing/>
            <w:jc w:val="both"/>
          </w:pPr>
        </w:pPrChange>
      </w:pPr>
      <w:ins w:id="580" w:author="Mohammad Meshbahur Rahman" w:date="2021-09-11T01:55:00Z">
        <w:r w:rsidRPr="0085585E">
          <w:rPr>
            <w:rFonts w:ascii="Times New Roman" w:hAnsi="Times New Roman" w:cs="Times New Roman"/>
            <w:sz w:val="24"/>
            <w:szCs w:val="24"/>
          </w:rPr>
          <w:t>The participant’s positive attitude towards COVID-19 were found [55.7%] more in the age group 18-24 years and the negative attitude was highest [59.1%] among the people aged 45 and over. Females were showed more positive attitude than male [55.1 versus 53.5%]. The urban and participants whose ethnicity were Indian responded more positive attitude than others [Fig</w:t>
        </w:r>
        <w:del w:id="581" w:author="Microsoft account" w:date="2021-09-20T23:06:00Z">
          <w:r w:rsidRPr="0085585E" w:rsidDel="00173D14">
            <w:rPr>
              <w:rFonts w:ascii="Times New Roman" w:hAnsi="Times New Roman" w:cs="Times New Roman"/>
              <w:sz w:val="24"/>
              <w:szCs w:val="24"/>
            </w:rPr>
            <w:delText>ure</w:delText>
          </w:r>
        </w:del>
        <w:r w:rsidRPr="0085585E">
          <w:rPr>
            <w:rFonts w:ascii="Times New Roman" w:hAnsi="Times New Roman" w:cs="Times New Roman"/>
            <w:sz w:val="24"/>
            <w:szCs w:val="24"/>
          </w:rPr>
          <w:t xml:space="preserve"> </w:t>
        </w:r>
      </w:ins>
      <w:ins w:id="582" w:author="Mohammad Meshbahur Rahman" w:date="2021-09-11T01:56:00Z">
        <w:r>
          <w:rPr>
            <w:rFonts w:ascii="Times New Roman" w:hAnsi="Times New Roman" w:cs="Times New Roman"/>
            <w:sz w:val="24"/>
            <w:szCs w:val="24"/>
          </w:rPr>
          <w:t>3</w:t>
        </w:r>
      </w:ins>
      <w:ins w:id="583" w:author="Mohammad Meshbahur Rahman" w:date="2021-09-11T01:55:00Z">
        <w:r>
          <w:rPr>
            <w:rFonts w:ascii="Times New Roman" w:hAnsi="Times New Roman" w:cs="Times New Roman"/>
            <w:sz w:val="24"/>
            <w:szCs w:val="24"/>
          </w:rPr>
          <w:t>(b)</w:t>
        </w:r>
        <w:r w:rsidRPr="0085585E">
          <w:rPr>
            <w:rFonts w:ascii="Times New Roman" w:hAnsi="Times New Roman" w:cs="Times New Roman"/>
            <w:sz w:val="24"/>
            <w:szCs w:val="24"/>
          </w:rPr>
          <w:t>].</w:t>
        </w:r>
      </w:ins>
    </w:p>
    <w:p w14:paraId="5383B8D1" w14:textId="19BFD1FC" w:rsidR="00401462" w:rsidRDefault="00401462" w:rsidP="00F5085E">
      <w:pPr>
        <w:spacing w:after="0" w:line="480" w:lineRule="auto"/>
        <w:contextualSpacing/>
        <w:jc w:val="both"/>
        <w:rPr>
          <w:ins w:id="584" w:author="Mohammad Meshbahur Rahman" w:date="2021-09-11T01:42:00Z"/>
          <w:rFonts w:ascii="Times New Roman" w:hAnsi="Times New Roman" w:cs="Times New Roman"/>
          <w:sz w:val="24"/>
          <w:szCs w:val="24"/>
        </w:rPr>
        <w:pPrChange w:id="585" w:author="Microsoft account" w:date="2021-09-20T19:14:00Z">
          <w:pPr>
            <w:spacing w:after="0" w:line="480" w:lineRule="auto"/>
            <w:contextualSpacing/>
            <w:jc w:val="both"/>
          </w:pPr>
        </w:pPrChange>
      </w:pPr>
      <w:ins w:id="586" w:author="Mohammad Meshbahur Rahman" w:date="2021-09-11T01:58:00Z">
        <w:r>
          <w:rPr>
            <w:rFonts w:ascii="Times New Roman" w:hAnsi="Times New Roman" w:cs="Times New Roman"/>
            <w:sz w:val="24"/>
            <w:szCs w:val="24"/>
          </w:rPr>
          <w:t>P</w:t>
        </w:r>
      </w:ins>
      <w:ins w:id="587" w:author="Mohammad Meshbahur Rahman" w:date="2021-09-11T01:55:00Z">
        <w:r w:rsidRPr="00401462">
          <w:rPr>
            <w:rFonts w:ascii="Times New Roman" w:hAnsi="Times New Roman" w:cs="Times New Roman"/>
            <w:sz w:val="24"/>
            <w:szCs w:val="24"/>
          </w:rPr>
          <w:t>articipant’s distribution of practice towards COVID-19 according to their age, sex, residence and ethnicity</w:t>
        </w:r>
      </w:ins>
      <w:ins w:id="588" w:author="Mohammad Meshbahur Rahman" w:date="2021-09-11T01:58:00Z">
        <w:r>
          <w:rPr>
            <w:rFonts w:ascii="Times New Roman" w:hAnsi="Times New Roman" w:cs="Times New Roman"/>
            <w:sz w:val="24"/>
            <w:szCs w:val="24"/>
          </w:rPr>
          <w:t xml:space="preserve"> were presented in </w:t>
        </w:r>
      </w:ins>
      <w:ins w:id="589" w:author="Microsoft account" w:date="2021-09-20T23:06:00Z">
        <w:r w:rsidR="00173D14">
          <w:rPr>
            <w:rFonts w:ascii="Times New Roman" w:hAnsi="Times New Roman" w:cs="Times New Roman"/>
            <w:sz w:val="24"/>
            <w:szCs w:val="24"/>
          </w:rPr>
          <w:t>F</w:t>
        </w:r>
      </w:ins>
      <w:ins w:id="590" w:author="Mohammad Meshbahur Rahman" w:date="2021-09-11T01:58:00Z">
        <w:del w:id="591" w:author="Microsoft account" w:date="2021-09-20T23:06:00Z">
          <w:r w:rsidDel="00173D14">
            <w:rPr>
              <w:rFonts w:ascii="Times New Roman" w:hAnsi="Times New Roman" w:cs="Times New Roman"/>
              <w:sz w:val="24"/>
              <w:szCs w:val="24"/>
            </w:rPr>
            <w:delText>f</w:delText>
          </w:r>
        </w:del>
        <w:r>
          <w:rPr>
            <w:rFonts w:ascii="Times New Roman" w:hAnsi="Times New Roman" w:cs="Times New Roman"/>
            <w:sz w:val="24"/>
            <w:szCs w:val="24"/>
          </w:rPr>
          <w:t>ig</w:t>
        </w:r>
        <w:del w:id="592" w:author="Microsoft account" w:date="2021-09-20T23:06:00Z">
          <w:r w:rsidDel="00173D14">
            <w:rPr>
              <w:rFonts w:ascii="Times New Roman" w:hAnsi="Times New Roman" w:cs="Times New Roman"/>
              <w:sz w:val="24"/>
              <w:szCs w:val="24"/>
            </w:rPr>
            <w:delText>ure</w:delText>
          </w:r>
        </w:del>
        <w:r>
          <w:rPr>
            <w:rFonts w:ascii="Times New Roman" w:hAnsi="Times New Roman" w:cs="Times New Roman"/>
            <w:sz w:val="24"/>
            <w:szCs w:val="24"/>
          </w:rPr>
          <w:t xml:space="preserve"> 3(c)</w:t>
        </w:r>
      </w:ins>
      <w:ins w:id="593" w:author="Mohammad Meshbahur Rahman" w:date="2021-09-11T01:55:00Z">
        <w:r w:rsidRPr="00401462">
          <w:rPr>
            <w:rFonts w:ascii="Times New Roman" w:hAnsi="Times New Roman" w:cs="Times New Roman"/>
            <w:sz w:val="24"/>
            <w:szCs w:val="24"/>
          </w:rPr>
          <w:t>. The participants aged 25 to 45 were more frequent [63.5%] in practice towards COVID-19 than any other age groups. Female participants [55.1%], urban [59.0%] and whose ethnicity were Indian [64.8%] found more frequent in practice towards COVID-19 [Fig</w:t>
        </w:r>
        <w:del w:id="594" w:author="Microsoft account" w:date="2021-09-20T23:06:00Z">
          <w:r w:rsidRPr="00401462" w:rsidDel="00173D14">
            <w:rPr>
              <w:rFonts w:ascii="Times New Roman" w:hAnsi="Times New Roman" w:cs="Times New Roman"/>
              <w:sz w:val="24"/>
              <w:szCs w:val="24"/>
            </w:rPr>
            <w:delText>ure</w:delText>
          </w:r>
        </w:del>
        <w:r w:rsidRPr="00401462">
          <w:rPr>
            <w:rFonts w:ascii="Times New Roman" w:hAnsi="Times New Roman" w:cs="Times New Roman"/>
            <w:sz w:val="24"/>
            <w:szCs w:val="24"/>
          </w:rPr>
          <w:t xml:space="preserve"> </w:t>
        </w:r>
        <w:r>
          <w:rPr>
            <w:rFonts w:ascii="Times New Roman" w:hAnsi="Times New Roman" w:cs="Times New Roman"/>
            <w:sz w:val="24"/>
            <w:szCs w:val="24"/>
          </w:rPr>
          <w:t>3</w:t>
        </w:r>
      </w:ins>
      <w:ins w:id="595" w:author="Mohammad Meshbahur Rahman" w:date="2021-09-11T01:56:00Z">
        <w:r>
          <w:rPr>
            <w:rFonts w:ascii="Times New Roman" w:hAnsi="Times New Roman" w:cs="Times New Roman"/>
            <w:sz w:val="24"/>
            <w:szCs w:val="24"/>
          </w:rPr>
          <w:t>(c)</w:t>
        </w:r>
      </w:ins>
      <w:ins w:id="596" w:author="Mohammad Meshbahur Rahman" w:date="2021-09-11T01:55:00Z">
        <w:r w:rsidRPr="00401462">
          <w:rPr>
            <w:rFonts w:ascii="Times New Roman" w:hAnsi="Times New Roman" w:cs="Times New Roman"/>
            <w:sz w:val="24"/>
            <w:szCs w:val="24"/>
          </w:rPr>
          <w:t>].</w:t>
        </w:r>
      </w:ins>
    </w:p>
    <w:tbl>
      <w:tblPr>
        <w:tblStyle w:val="TableGrid"/>
        <w:tblW w:w="9535" w:type="dxa"/>
        <w:tblLook w:val="04A0" w:firstRow="1" w:lastRow="0" w:firstColumn="1" w:lastColumn="0" w:noHBand="0" w:noVBand="1"/>
        <w:tblPrChange w:id="597" w:author="Mohammad Meshbahur Rahman" w:date="2021-09-11T01:54:00Z">
          <w:tblPr>
            <w:tblStyle w:val="TableGrid"/>
            <w:tblW w:w="0" w:type="auto"/>
            <w:tblLook w:val="04A0" w:firstRow="1" w:lastRow="0" w:firstColumn="1" w:lastColumn="0" w:noHBand="0" w:noVBand="1"/>
          </w:tblPr>
        </w:tblPrChange>
      </w:tblPr>
      <w:tblGrid>
        <w:gridCol w:w="9535"/>
        <w:tblGridChange w:id="598">
          <w:tblGrid>
            <w:gridCol w:w="9350"/>
          </w:tblGrid>
        </w:tblGridChange>
      </w:tblGrid>
      <w:tr w:rsidR="008A7297" w14:paraId="795661BA" w14:textId="77777777" w:rsidTr="00401462">
        <w:trPr>
          <w:trHeight w:val="2950"/>
          <w:ins w:id="599" w:author="Mohammad Meshbahur Rahman" w:date="2021-09-11T01:43:00Z"/>
        </w:trPr>
        <w:tc>
          <w:tcPr>
            <w:tcW w:w="9535" w:type="dxa"/>
            <w:tcPrChange w:id="600" w:author="Mohammad Meshbahur Rahman" w:date="2021-09-11T01:54:00Z">
              <w:tcPr>
                <w:tcW w:w="9350" w:type="dxa"/>
              </w:tcPr>
            </w:tcPrChange>
          </w:tcPr>
          <w:p w14:paraId="626FE2A3" w14:textId="4D171544" w:rsidR="008A7297" w:rsidRDefault="008A7297" w:rsidP="00F5085E">
            <w:pPr>
              <w:spacing w:line="480" w:lineRule="auto"/>
              <w:contextualSpacing/>
              <w:jc w:val="both"/>
              <w:rPr>
                <w:ins w:id="601" w:author="Mohammad Meshbahur Rahman" w:date="2021-09-11T01:43:00Z"/>
                <w:rFonts w:ascii="Times New Roman" w:hAnsi="Times New Roman" w:cs="Times New Roman"/>
                <w:sz w:val="24"/>
                <w:szCs w:val="24"/>
              </w:rPr>
              <w:pPrChange w:id="602" w:author="Microsoft account" w:date="2021-09-20T19:14:00Z">
                <w:pPr>
                  <w:spacing w:line="480" w:lineRule="auto"/>
                  <w:contextualSpacing/>
                  <w:jc w:val="both"/>
                </w:pPr>
              </w:pPrChange>
            </w:pPr>
            <w:ins w:id="603" w:author="Mohammad Meshbahur Rahman" w:date="2021-09-11T01:43:00Z">
              <w:r w:rsidRPr="00EA176E">
                <w:rPr>
                  <w:rFonts w:ascii="Times New Roman" w:hAnsi="Times New Roman"/>
                  <w:noProof/>
                </w:rPr>
                <w:drawing>
                  <wp:inline distT="0" distB="0" distL="0" distR="0" wp14:anchorId="0997AEB1" wp14:editId="1315790D">
                    <wp:extent cx="5890260" cy="2308860"/>
                    <wp:effectExtent l="0" t="0" r="15240" b="15240"/>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tc>
      </w:tr>
      <w:tr w:rsidR="008A7297" w14:paraId="7039CFF4" w14:textId="77777777" w:rsidTr="00401462">
        <w:trPr>
          <w:trHeight w:val="3281"/>
          <w:ins w:id="604" w:author="Mohammad Meshbahur Rahman" w:date="2021-09-11T01:43:00Z"/>
        </w:trPr>
        <w:tc>
          <w:tcPr>
            <w:tcW w:w="9535" w:type="dxa"/>
            <w:tcPrChange w:id="605" w:author="Mohammad Meshbahur Rahman" w:date="2021-09-11T01:54:00Z">
              <w:tcPr>
                <w:tcW w:w="9350" w:type="dxa"/>
              </w:tcPr>
            </w:tcPrChange>
          </w:tcPr>
          <w:p w14:paraId="01F00699" w14:textId="308419F0" w:rsidR="008A7297" w:rsidRDefault="008A7297" w:rsidP="00864F82">
            <w:pPr>
              <w:spacing w:line="480" w:lineRule="auto"/>
              <w:contextualSpacing/>
              <w:jc w:val="both"/>
              <w:rPr>
                <w:ins w:id="606" w:author="Mohammad Meshbahur Rahman" w:date="2021-09-11T01:43:00Z"/>
                <w:rFonts w:ascii="Times New Roman" w:hAnsi="Times New Roman" w:cs="Times New Roman"/>
                <w:sz w:val="24"/>
                <w:szCs w:val="24"/>
              </w:rPr>
            </w:pPr>
            <w:ins w:id="607" w:author="Mohammad Meshbahur Rahman" w:date="2021-09-11T01:46:00Z">
              <w:r w:rsidRPr="00EA176E">
                <w:rPr>
                  <w:rFonts w:ascii="Times New Roman" w:hAnsi="Times New Roman"/>
                  <w:noProof/>
                </w:rPr>
                <w:lastRenderedPageBreak/>
                <w:drawing>
                  <wp:inline distT="0" distB="0" distL="0" distR="0" wp14:anchorId="56E3E0C8" wp14:editId="2CCDDFD4">
                    <wp:extent cx="5905500" cy="2346960"/>
                    <wp:effectExtent l="0" t="0" r="0" b="15240"/>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tc>
      </w:tr>
      <w:tr w:rsidR="008A7297" w14:paraId="1394406C" w14:textId="77777777" w:rsidTr="00401462">
        <w:trPr>
          <w:trHeight w:val="3662"/>
          <w:ins w:id="608" w:author="Mohammad Meshbahur Rahman" w:date="2021-09-11T01:43:00Z"/>
        </w:trPr>
        <w:tc>
          <w:tcPr>
            <w:tcW w:w="9535" w:type="dxa"/>
            <w:tcPrChange w:id="609" w:author="Mohammad Meshbahur Rahman" w:date="2021-09-11T01:54:00Z">
              <w:tcPr>
                <w:tcW w:w="9350" w:type="dxa"/>
              </w:tcPr>
            </w:tcPrChange>
          </w:tcPr>
          <w:p w14:paraId="74EBC292" w14:textId="1A8EBF8C" w:rsidR="008A7297" w:rsidRDefault="008A7297" w:rsidP="00864F82">
            <w:pPr>
              <w:spacing w:line="480" w:lineRule="auto"/>
              <w:contextualSpacing/>
              <w:jc w:val="both"/>
              <w:rPr>
                <w:ins w:id="610" w:author="Mohammad Meshbahur Rahman" w:date="2021-09-11T01:43:00Z"/>
                <w:rFonts w:ascii="Times New Roman" w:hAnsi="Times New Roman" w:cs="Times New Roman"/>
                <w:sz w:val="24"/>
                <w:szCs w:val="24"/>
              </w:rPr>
            </w:pPr>
            <w:ins w:id="611" w:author="Mohammad Meshbahur Rahman" w:date="2021-09-11T01:50:00Z">
              <w:r w:rsidRPr="00EA176E">
                <w:rPr>
                  <w:rFonts w:ascii="Times New Roman" w:hAnsi="Times New Roman"/>
                  <w:noProof/>
                </w:rPr>
                <w:drawing>
                  <wp:inline distT="0" distB="0" distL="0" distR="0" wp14:anchorId="71570F3C" wp14:editId="06E79892">
                    <wp:extent cx="5913120" cy="2293620"/>
                    <wp:effectExtent l="0" t="0" r="0" b="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tc>
      </w:tr>
    </w:tbl>
    <w:p w14:paraId="0382F10E" w14:textId="77777777" w:rsidR="00190BFA" w:rsidRPr="0085585E" w:rsidRDefault="00190BFA" w:rsidP="00864F82">
      <w:pPr>
        <w:spacing w:after="0" w:line="480" w:lineRule="auto"/>
        <w:contextualSpacing/>
        <w:jc w:val="both"/>
        <w:rPr>
          <w:rFonts w:ascii="Times New Roman" w:hAnsi="Times New Roman" w:cs="Times New Roman"/>
          <w:sz w:val="24"/>
          <w:szCs w:val="24"/>
        </w:rPr>
      </w:pPr>
    </w:p>
    <w:p w14:paraId="525614A0" w14:textId="1B0A9140" w:rsidR="007F5C6C" w:rsidRPr="00173D14" w:rsidDel="00401462" w:rsidRDefault="00401462" w:rsidP="00F5085E">
      <w:pPr>
        <w:spacing w:after="0" w:line="480" w:lineRule="auto"/>
        <w:contextualSpacing/>
        <w:rPr>
          <w:del w:id="612" w:author="Mohammad Meshbahur Rahman" w:date="2021-09-11T01:54:00Z"/>
          <w:rFonts w:ascii="Times New Roman" w:hAnsi="Times New Roman" w:cs="Times New Roman"/>
          <w:b/>
          <w:bCs/>
          <w:sz w:val="24"/>
          <w:szCs w:val="24"/>
          <w:rPrChange w:id="613" w:author="Microsoft account" w:date="2021-09-20T23:07:00Z">
            <w:rPr>
              <w:del w:id="614" w:author="Mohammad Meshbahur Rahman" w:date="2021-09-11T01:54:00Z"/>
              <w:rFonts w:ascii="Times New Roman" w:hAnsi="Times New Roman" w:cs="Times New Roman"/>
              <w:sz w:val="24"/>
              <w:szCs w:val="24"/>
            </w:rPr>
          </w:rPrChange>
        </w:rPr>
        <w:pPrChange w:id="615" w:author="Microsoft account" w:date="2021-09-20T19:14:00Z">
          <w:pPr>
            <w:spacing w:after="0" w:line="480" w:lineRule="auto"/>
            <w:contextualSpacing/>
            <w:jc w:val="both"/>
          </w:pPr>
        </w:pPrChange>
      </w:pPr>
      <w:ins w:id="616" w:author="Mohammad Meshbahur Rahman" w:date="2021-09-11T01:54:00Z">
        <w:r w:rsidRPr="00173D14">
          <w:rPr>
            <w:rFonts w:ascii="Times New Roman" w:hAnsi="Times New Roman" w:cs="Times New Roman"/>
            <w:b/>
            <w:bCs/>
            <w:sz w:val="24"/>
            <w:szCs w:val="24"/>
            <w:rPrChange w:id="617" w:author="Microsoft account" w:date="2021-09-20T23:07:00Z">
              <w:rPr>
                <w:rFonts w:ascii="Times New Roman" w:hAnsi="Times New Roman" w:cs="Times New Roman"/>
                <w:sz w:val="24"/>
                <w:szCs w:val="24"/>
              </w:rPr>
            </w:rPrChange>
          </w:rPr>
          <w:t>F</w:t>
        </w:r>
      </w:ins>
    </w:p>
    <w:p w14:paraId="4B620DC6" w14:textId="5F08C7B7" w:rsidR="00CE4AD3" w:rsidRPr="00173D14" w:rsidDel="00401462" w:rsidRDefault="00CE4AD3" w:rsidP="00F5085E">
      <w:pPr>
        <w:spacing w:after="0" w:line="480" w:lineRule="auto"/>
        <w:contextualSpacing/>
        <w:rPr>
          <w:del w:id="618" w:author="Mohammad Meshbahur Rahman" w:date="2021-09-11T01:54:00Z"/>
          <w:rFonts w:ascii="Times New Roman" w:hAnsi="Times New Roman"/>
          <w:b/>
          <w:bCs/>
          <w:color w:val="000000"/>
          <w:sz w:val="24"/>
          <w:szCs w:val="24"/>
          <w:lang w:eastAsia="en-MY"/>
          <w:rPrChange w:id="619" w:author="Microsoft account" w:date="2021-09-20T23:07:00Z">
            <w:rPr>
              <w:del w:id="620" w:author="Mohammad Meshbahur Rahman" w:date="2021-09-11T01:54:00Z"/>
              <w:rFonts w:ascii="Times New Roman" w:hAnsi="Times New Roman"/>
              <w:color w:val="000000"/>
              <w:sz w:val="24"/>
              <w:szCs w:val="24"/>
              <w:lang w:eastAsia="en-MY"/>
            </w:rPr>
          </w:rPrChange>
        </w:rPr>
        <w:pPrChange w:id="621" w:author="Microsoft account" w:date="2021-09-20T19:14:00Z">
          <w:pPr>
            <w:spacing w:after="0" w:line="480" w:lineRule="auto"/>
            <w:contextualSpacing/>
            <w:jc w:val="both"/>
          </w:pPr>
        </w:pPrChange>
      </w:pPr>
      <w:del w:id="622" w:author="Mohammad Meshbahur Rahman" w:date="2021-09-11T01:43:00Z">
        <w:r w:rsidRPr="00173D14" w:rsidDel="008A7297">
          <w:rPr>
            <w:rFonts w:ascii="Times New Roman" w:hAnsi="Times New Roman"/>
            <w:b/>
            <w:bCs/>
            <w:noProof/>
            <w:rPrChange w:id="623" w:author="Microsoft account" w:date="2021-09-20T23:07:00Z">
              <w:rPr>
                <w:rFonts w:ascii="Times New Roman" w:hAnsi="Times New Roman"/>
                <w:noProof/>
              </w:rPr>
            </w:rPrChange>
          </w:rPr>
          <w:drawing>
            <wp:inline distT="0" distB="0" distL="0" distR="0" wp14:anchorId="0905EA9A" wp14:editId="6EE2A58C">
              <wp:extent cx="5102225" cy="2672080"/>
              <wp:effectExtent l="0" t="0" r="3175" b="1397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0BB741FF" w14:textId="75D8ABE8" w:rsidR="00CE4AD3" w:rsidRPr="00173D14" w:rsidDel="00401462" w:rsidRDefault="00CE4AD3" w:rsidP="00F5085E">
      <w:pPr>
        <w:spacing w:after="0" w:line="480" w:lineRule="auto"/>
        <w:contextualSpacing/>
        <w:rPr>
          <w:del w:id="624" w:author="Mohammad Meshbahur Rahman" w:date="2021-09-11T02:02:00Z"/>
          <w:rFonts w:ascii="Times New Roman" w:hAnsi="Times New Roman"/>
          <w:b/>
          <w:color w:val="000000"/>
          <w:lang w:eastAsia="en-MY"/>
          <w:rPrChange w:id="625" w:author="Microsoft account" w:date="2021-09-20T23:07:00Z">
            <w:rPr>
              <w:del w:id="626" w:author="Mohammad Meshbahur Rahman" w:date="2021-09-11T02:02:00Z"/>
              <w:rFonts w:ascii="Times New Roman" w:hAnsi="Times New Roman"/>
              <w:color w:val="000000"/>
              <w:lang w:eastAsia="en-MY"/>
            </w:rPr>
          </w:rPrChange>
        </w:rPr>
        <w:pPrChange w:id="627" w:author="Microsoft account" w:date="2021-09-20T19:14:00Z">
          <w:pPr>
            <w:spacing w:after="0" w:line="480" w:lineRule="auto"/>
            <w:contextualSpacing/>
            <w:jc w:val="center"/>
          </w:pPr>
        </w:pPrChange>
      </w:pPr>
      <w:del w:id="628" w:author="Mohammad Meshbahur Rahman" w:date="2021-09-11T01:54:00Z">
        <w:r w:rsidRPr="00173D14" w:rsidDel="00401462">
          <w:rPr>
            <w:rFonts w:ascii="Times New Roman" w:hAnsi="Times New Roman"/>
            <w:b/>
            <w:bCs/>
            <w:color w:val="000000"/>
            <w:lang w:eastAsia="en-MY"/>
            <w:rPrChange w:id="629" w:author="Microsoft account" w:date="2021-09-20T23:07:00Z">
              <w:rPr>
                <w:rFonts w:ascii="Times New Roman" w:hAnsi="Times New Roman"/>
                <w:color w:val="000000"/>
                <w:lang w:eastAsia="en-MY"/>
              </w:rPr>
            </w:rPrChange>
          </w:rPr>
          <w:delText>F</w:delText>
        </w:r>
      </w:del>
      <w:proofErr w:type="gramStart"/>
      <w:r w:rsidRPr="00173D14">
        <w:rPr>
          <w:rFonts w:ascii="Times New Roman" w:hAnsi="Times New Roman"/>
          <w:b/>
          <w:bCs/>
          <w:color w:val="000000"/>
          <w:lang w:eastAsia="en-MY"/>
          <w:rPrChange w:id="630" w:author="Microsoft account" w:date="2021-09-20T23:07:00Z">
            <w:rPr>
              <w:rFonts w:ascii="Times New Roman" w:hAnsi="Times New Roman"/>
              <w:color w:val="000000"/>
              <w:lang w:eastAsia="en-MY"/>
            </w:rPr>
          </w:rPrChange>
        </w:rPr>
        <w:t>i</w:t>
      </w:r>
      <w:ins w:id="631" w:author="Microsoft account" w:date="2021-09-20T23:06:00Z">
        <w:r w:rsidR="00173D14" w:rsidRPr="00173D14">
          <w:rPr>
            <w:rFonts w:ascii="Times New Roman" w:hAnsi="Times New Roman"/>
            <w:b/>
            <w:bCs/>
            <w:color w:val="000000"/>
            <w:lang w:eastAsia="en-MY"/>
            <w:rPrChange w:id="632" w:author="Microsoft account" w:date="2021-09-20T23:07:00Z">
              <w:rPr>
                <w:rFonts w:ascii="Times New Roman" w:hAnsi="Times New Roman"/>
                <w:b/>
                <w:bCs/>
                <w:color w:val="000000"/>
                <w:lang w:eastAsia="en-MY"/>
              </w:rPr>
            </w:rPrChange>
          </w:rPr>
          <w:t>g</w:t>
        </w:r>
      </w:ins>
      <w:proofErr w:type="gramEnd"/>
      <w:del w:id="633" w:author="Microsoft account" w:date="2021-09-20T23:06:00Z">
        <w:r w:rsidRPr="00173D14" w:rsidDel="00173D14">
          <w:rPr>
            <w:rFonts w:ascii="Times New Roman" w:hAnsi="Times New Roman"/>
            <w:b/>
            <w:bCs/>
            <w:color w:val="000000"/>
            <w:lang w:eastAsia="en-MY"/>
            <w:rPrChange w:id="634" w:author="Microsoft account" w:date="2021-09-20T23:07:00Z">
              <w:rPr>
                <w:rFonts w:ascii="Times New Roman" w:hAnsi="Times New Roman"/>
                <w:color w:val="000000"/>
                <w:lang w:eastAsia="en-MY"/>
              </w:rPr>
            </w:rPrChange>
          </w:rPr>
          <w:delText>gure</w:delText>
        </w:r>
      </w:del>
      <w:r w:rsidRPr="00173D14">
        <w:rPr>
          <w:rFonts w:ascii="Times New Roman" w:hAnsi="Times New Roman"/>
          <w:b/>
          <w:bCs/>
          <w:color w:val="000000"/>
          <w:lang w:eastAsia="en-MY"/>
          <w:rPrChange w:id="635" w:author="Microsoft account" w:date="2021-09-20T23:07:00Z">
            <w:rPr>
              <w:rFonts w:ascii="Times New Roman" w:hAnsi="Times New Roman"/>
              <w:color w:val="000000"/>
              <w:lang w:eastAsia="en-MY"/>
            </w:rPr>
          </w:rPrChange>
        </w:rPr>
        <w:t xml:space="preserve"> </w:t>
      </w:r>
      <w:del w:id="636" w:author="Mohammad Meshbahur Rahman" w:date="2021-09-11T01:39:00Z">
        <w:r w:rsidRPr="00173D14" w:rsidDel="00190BFA">
          <w:rPr>
            <w:rFonts w:ascii="Times New Roman" w:hAnsi="Times New Roman"/>
            <w:b/>
            <w:bCs/>
            <w:color w:val="000000"/>
            <w:lang w:eastAsia="en-MY"/>
            <w:rPrChange w:id="637" w:author="Microsoft account" w:date="2021-09-20T23:07:00Z">
              <w:rPr>
                <w:rFonts w:ascii="Times New Roman" w:hAnsi="Times New Roman"/>
                <w:color w:val="000000"/>
                <w:lang w:eastAsia="en-MY"/>
              </w:rPr>
            </w:rPrChange>
          </w:rPr>
          <w:delText>2</w:delText>
        </w:r>
      </w:del>
      <w:ins w:id="638" w:author="Mohammad Meshbahur Rahman" w:date="2021-09-11T01:39:00Z">
        <w:r w:rsidR="00190BFA" w:rsidRPr="00173D14">
          <w:rPr>
            <w:rFonts w:ascii="Times New Roman" w:hAnsi="Times New Roman"/>
            <w:b/>
            <w:bCs/>
            <w:color w:val="000000"/>
            <w:lang w:eastAsia="en-MY"/>
            <w:rPrChange w:id="639" w:author="Microsoft account" w:date="2021-09-20T23:07:00Z">
              <w:rPr>
                <w:rFonts w:ascii="Times New Roman" w:hAnsi="Times New Roman"/>
                <w:color w:val="000000"/>
                <w:lang w:eastAsia="en-MY"/>
              </w:rPr>
            </w:rPrChange>
          </w:rPr>
          <w:t>3</w:t>
        </w:r>
      </w:ins>
      <w:r w:rsidRPr="00173D14">
        <w:rPr>
          <w:rFonts w:ascii="Times New Roman" w:hAnsi="Times New Roman"/>
          <w:b/>
          <w:color w:val="000000"/>
          <w:lang w:eastAsia="en-MY"/>
          <w:rPrChange w:id="640" w:author="Microsoft account" w:date="2021-09-20T23:07:00Z">
            <w:rPr>
              <w:rFonts w:ascii="Times New Roman" w:hAnsi="Times New Roman"/>
              <w:color w:val="000000"/>
              <w:lang w:eastAsia="en-MY"/>
            </w:rPr>
          </w:rPrChange>
        </w:rPr>
        <w:t xml:space="preserve">. </w:t>
      </w:r>
      <w:ins w:id="641" w:author="Mohammad Meshbahur Rahman" w:date="2021-09-11T02:01:00Z">
        <w:r w:rsidR="00401462" w:rsidRPr="00173D14">
          <w:rPr>
            <w:rFonts w:ascii="Times New Roman" w:hAnsi="Times New Roman"/>
            <w:b/>
            <w:color w:val="000000"/>
            <w:lang w:eastAsia="en-MY"/>
            <w:rPrChange w:id="642" w:author="Microsoft account" w:date="2021-09-20T23:07:00Z">
              <w:rPr>
                <w:rFonts w:ascii="Times New Roman" w:hAnsi="Times New Roman"/>
                <w:color w:val="000000"/>
                <w:lang w:eastAsia="en-MY"/>
              </w:rPr>
            </w:rPrChange>
          </w:rPr>
          <w:t xml:space="preserve">Respondent’s </w:t>
        </w:r>
      </w:ins>
      <w:del w:id="643" w:author="Mohammad Meshbahur Rahman" w:date="2021-09-11T02:00:00Z">
        <w:r w:rsidRPr="00173D14" w:rsidDel="00401462">
          <w:rPr>
            <w:rFonts w:ascii="Times New Roman" w:hAnsi="Times New Roman"/>
            <w:b/>
            <w:color w:val="000000"/>
            <w:lang w:eastAsia="en-MY"/>
            <w:rPrChange w:id="644" w:author="Microsoft account" w:date="2021-09-20T23:07:00Z">
              <w:rPr>
                <w:rFonts w:ascii="Times New Roman" w:hAnsi="Times New Roman"/>
                <w:color w:val="000000"/>
                <w:lang w:eastAsia="en-MY"/>
              </w:rPr>
            </w:rPrChange>
          </w:rPr>
          <w:delText xml:space="preserve">COVID-19 </w:delText>
        </w:r>
      </w:del>
      <w:r w:rsidRPr="00173D14">
        <w:rPr>
          <w:rFonts w:ascii="Times New Roman" w:hAnsi="Times New Roman"/>
          <w:b/>
          <w:color w:val="000000"/>
          <w:lang w:eastAsia="en-MY"/>
          <w:rPrChange w:id="645" w:author="Microsoft account" w:date="2021-09-20T23:07:00Z">
            <w:rPr>
              <w:rFonts w:ascii="Times New Roman" w:hAnsi="Times New Roman"/>
              <w:color w:val="000000"/>
              <w:lang w:eastAsia="en-MY"/>
            </w:rPr>
          </w:rPrChange>
        </w:rPr>
        <w:t>knowledge</w:t>
      </w:r>
      <w:ins w:id="646" w:author="Mohammad Meshbahur Rahman" w:date="2021-09-11T02:01:00Z">
        <w:r w:rsidR="00401462" w:rsidRPr="00173D14">
          <w:rPr>
            <w:rFonts w:ascii="Times New Roman" w:hAnsi="Times New Roman"/>
            <w:b/>
            <w:color w:val="000000"/>
            <w:lang w:eastAsia="en-MY"/>
            <w:rPrChange w:id="647" w:author="Microsoft account" w:date="2021-09-20T23:07:00Z">
              <w:rPr>
                <w:rFonts w:ascii="Times New Roman" w:hAnsi="Times New Roman"/>
                <w:color w:val="000000"/>
                <w:lang w:eastAsia="en-MY"/>
              </w:rPr>
            </w:rPrChange>
          </w:rPr>
          <w:t xml:space="preserve"> [3(a)]</w:t>
        </w:r>
      </w:ins>
      <w:ins w:id="648" w:author="Mohammad Meshbahur Rahman" w:date="2021-09-11T02:00:00Z">
        <w:r w:rsidR="00401462" w:rsidRPr="00173D14">
          <w:rPr>
            <w:rFonts w:ascii="Times New Roman" w:hAnsi="Times New Roman"/>
            <w:b/>
            <w:color w:val="000000"/>
            <w:lang w:eastAsia="en-MY"/>
            <w:rPrChange w:id="649" w:author="Microsoft account" w:date="2021-09-20T23:07:00Z">
              <w:rPr>
                <w:rFonts w:ascii="Times New Roman" w:hAnsi="Times New Roman"/>
                <w:color w:val="000000"/>
                <w:lang w:eastAsia="en-MY"/>
              </w:rPr>
            </w:rPrChange>
          </w:rPr>
          <w:t>, attitude</w:t>
        </w:r>
      </w:ins>
      <w:ins w:id="650" w:author="Mohammad Meshbahur Rahman" w:date="2021-09-11T02:01:00Z">
        <w:r w:rsidR="00401462" w:rsidRPr="00173D14">
          <w:rPr>
            <w:rFonts w:ascii="Times New Roman" w:hAnsi="Times New Roman"/>
            <w:b/>
            <w:color w:val="000000"/>
            <w:lang w:eastAsia="en-MY"/>
            <w:rPrChange w:id="651" w:author="Microsoft account" w:date="2021-09-20T23:07:00Z">
              <w:rPr>
                <w:rFonts w:ascii="Times New Roman" w:hAnsi="Times New Roman"/>
                <w:color w:val="000000"/>
                <w:lang w:eastAsia="en-MY"/>
              </w:rPr>
            </w:rPrChange>
          </w:rPr>
          <w:t xml:space="preserve"> [3(b)]</w:t>
        </w:r>
      </w:ins>
      <w:ins w:id="652" w:author="Mohammad Meshbahur Rahman" w:date="2021-09-11T02:00:00Z">
        <w:r w:rsidR="00401462" w:rsidRPr="00173D14">
          <w:rPr>
            <w:rFonts w:ascii="Times New Roman" w:hAnsi="Times New Roman"/>
            <w:b/>
            <w:color w:val="000000"/>
            <w:lang w:eastAsia="en-MY"/>
            <w:rPrChange w:id="653" w:author="Microsoft account" w:date="2021-09-20T23:07:00Z">
              <w:rPr>
                <w:rFonts w:ascii="Times New Roman" w:hAnsi="Times New Roman"/>
                <w:color w:val="000000"/>
                <w:lang w:eastAsia="en-MY"/>
              </w:rPr>
            </w:rPrChange>
          </w:rPr>
          <w:t xml:space="preserve"> and practice</w:t>
        </w:r>
      </w:ins>
      <w:ins w:id="654" w:author="Mohammad Meshbahur Rahman" w:date="2021-09-11T02:01:00Z">
        <w:r w:rsidR="00401462" w:rsidRPr="00173D14">
          <w:rPr>
            <w:rFonts w:ascii="Times New Roman" w:hAnsi="Times New Roman"/>
            <w:b/>
            <w:color w:val="000000"/>
            <w:lang w:eastAsia="en-MY"/>
            <w:rPrChange w:id="655" w:author="Microsoft account" w:date="2021-09-20T23:07:00Z">
              <w:rPr>
                <w:rFonts w:ascii="Times New Roman" w:hAnsi="Times New Roman"/>
                <w:color w:val="000000"/>
                <w:lang w:eastAsia="en-MY"/>
              </w:rPr>
            </w:rPrChange>
          </w:rPr>
          <w:t xml:space="preserve"> [3(c)]</w:t>
        </w:r>
      </w:ins>
      <w:r w:rsidRPr="00173D14">
        <w:rPr>
          <w:rFonts w:ascii="Times New Roman" w:hAnsi="Times New Roman"/>
          <w:b/>
          <w:color w:val="000000"/>
          <w:lang w:eastAsia="en-MY"/>
          <w:rPrChange w:id="656" w:author="Microsoft account" w:date="2021-09-20T23:07:00Z">
            <w:rPr>
              <w:rFonts w:ascii="Times New Roman" w:hAnsi="Times New Roman"/>
              <w:color w:val="000000"/>
              <w:lang w:eastAsia="en-MY"/>
            </w:rPr>
          </w:rPrChange>
        </w:rPr>
        <w:t xml:space="preserve"> patterns </w:t>
      </w:r>
      <w:del w:id="657" w:author="Mohammad Meshbahur Rahman" w:date="2021-09-11T02:01:00Z">
        <w:r w:rsidRPr="00173D14" w:rsidDel="00401462">
          <w:rPr>
            <w:rFonts w:ascii="Times New Roman" w:hAnsi="Times New Roman"/>
            <w:b/>
            <w:color w:val="000000"/>
            <w:lang w:eastAsia="en-MY"/>
            <w:rPrChange w:id="658" w:author="Microsoft account" w:date="2021-09-20T23:07:00Z">
              <w:rPr>
                <w:rFonts w:ascii="Times New Roman" w:hAnsi="Times New Roman"/>
                <w:color w:val="000000"/>
                <w:lang w:eastAsia="en-MY"/>
              </w:rPr>
            </w:rPrChange>
          </w:rPr>
          <w:delText>of the respondents</w:delText>
        </w:r>
      </w:del>
      <w:ins w:id="659" w:author="Mohammad Meshbahur Rahman" w:date="2021-09-11T02:01:00Z">
        <w:r w:rsidR="00401462" w:rsidRPr="00173D14">
          <w:rPr>
            <w:rFonts w:ascii="Times New Roman" w:hAnsi="Times New Roman"/>
            <w:b/>
            <w:color w:val="000000"/>
            <w:lang w:eastAsia="en-MY"/>
            <w:rPrChange w:id="660" w:author="Microsoft account" w:date="2021-09-20T23:07:00Z">
              <w:rPr>
                <w:rFonts w:ascii="Times New Roman" w:hAnsi="Times New Roman"/>
                <w:color w:val="000000"/>
                <w:lang w:eastAsia="en-MY"/>
              </w:rPr>
            </w:rPrChange>
          </w:rPr>
          <w:t>towards C</w:t>
        </w:r>
      </w:ins>
      <w:ins w:id="661" w:author="Mohammad Meshbahur Rahman" w:date="2021-09-11T02:02:00Z">
        <w:r w:rsidR="00401462" w:rsidRPr="00173D14">
          <w:rPr>
            <w:rFonts w:ascii="Times New Roman" w:hAnsi="Times New Roman"/>
            <w:b/>
            <w:color w:val="000000"/>
            <w:lang w:eastAsia="en-MY"/>
            <w:rPrChange w:id="662" w:author="Microsoft account" w:date="2021-09-20T23:07:00Z">
              <w:rPr>
                <w:rFonts w:ascii="Times New Roman" w:hAnsi="Times New Roman"/>
                <w:color w:val="000000"/>
                <w:lang w:eastAsia="en-MY"/>
              </w:rPr>
            </w:rPrChange>
          </w:rPr>
          <w:t>OVID-19.</w:t>
        </w:r>
        <w:r w:rsidR="00401462" w:rsidRPr="00173D14">
          <w:rPr>
            <w:rFonts w:ascii="Times New Roman" w:hAnsi="Times New Roman" w:cs="Times New Roman"/>
            <w:b/>
            <w:sz w:val="24"/>
            <w:szCs w:val="24"/>
            <w:rPrChange w:id="663" w:author="Microsoft account" w:date="2021-09-20T23:07:00Z">
              <w:rPr>
                <w:rFonts w:ascii="Times New Roman" w:hAnsi="Times New Roman" w:cs="Times New Roman"/>
                <w:sz w:val="24"/>
                <w:szCs w:val="24"/>
              </w:rPr>
            </w:rPrChange>
          </w:rPr>
          <w:t xml:space="preserve"> The vertical </w:t>
        </w:r>
      </w:ins>
      <w:ins w:id="664" w:author="Mohammad Meshbahur Rahman" w:date="2021-09-11T02:03:00Z">
        <w:r w:rsidR="00401462" w:rsidRPr="00173D14">
          <w:rPr>
            <w:rFonts w:ascii="Times New Roman" w:hAnsi="Times New Roman" w:cs="Times New Roman"/>
            <w:b/>
            <w:sz w:val="24"/>
            <w:szCs w:val="24"/>
            <w:rPrChange w:id="665" w:author="Microsoft account" w:date="2021-09-20T23:07:00Z">
              <w:rPr>
                <w:rFonts w:ascii="Times New Roman" w:hAnsi="Times New Roman" w:cs="Times New Roman"/>
                <w:sz w:val="24"/>
                <w:szCs w:val="24"/>
              </w:rPr>
            </w:rPrChange>
          </w:rPr>
          <w:t xml:space="preserve">axis represents percentage and parallel </w:t>
        </w:r>
      </w:ins>
    </w:p>
    <w:p w14:paraId="106B77AE" w14:textId="42985C6E" w:rsidR="007F5C6C" w:rsidRPr="00173D14" w:rsidDel="00401462" w:rsidRDefault="007F5C6C" w:rsidP="00F5085E">
      <w:pPr>
        <w:spacing w:after="0" w:line="480" w:lineRule="auto"/>
        <w:contextualSpacing/>
        <w:rPr>
          <w:del w:id="666" w:author="Mohammad Meshbahur Rahman" w:date="2021-09-11T02:02:00Z"/>
          <w:rFonts w:ascii="Times New Roman" w:hAnsi="Times New Roman" w:cs="Times New Roman"/>
          <w:b/>
          <w:sz w:val="24"/>
          <w:szCs w:val="24"/>
          <w:rPrChange w:id="667" w:author="Microsoft account" w:date="2021-09-20T23:07:00Z">
            <w:rPr>
              <w:del w:id="668" w:author="Mohammad Meshbahur Rahman" w:date="2021-09-11T02:02:00Z"/>
              <w:rFonts w:ascii="Times New Roman" w:hAnsi="Times New Roman" w:cs="Times New Roman"/>
              <w:sz w:val="24"/>
              <w:szCs w:val="24"/>
            </w:rPr>
          </w:rPrChange>
        </w:rPr>
        <w:pPrChange w:id="669" w:author="Microsoft account" w:date="2021-09-20T19:14:00Z">
          <w:pPr>
            <w:spacing w:after="0" w:line="480" w:lineRule="auto"/>
            <w:contextualSpacing/>
            <w:jc w:val="both"/>
          </w:pPr>
        </w:pPrChange>
      </w:pPr>
    </w:p>
    <w:p w14:paraId="05DB0FDA" w14:textId="38626E21" w:rsidR="007F5C6C" w:rsidRPr="00173D14" w:rsidDel="00401462" w:rsidRDefault="007F5C6C" w:rsidP="00F5085E">
      <w:pPr>
        <w:spacing w:after="0" w:line="480" w:lineRule="auto"/>
        <w:contextualSpacing/>
        <w:rPr>
          <w:del w:id="670" w:author="Mohammad Meshbahur Rahman" w:date="2021-09-11T02:02:00Z"/>
          <w:rFonts w:ascii="Times New Roman" w:hAnsi="Times New Roman" w:cs="Times New Roman"/>
          <w:b/>
          <w:sz w:val="24"/>
          <w:szCs w:val="24"/>
          <w:rPrChange w:id="671" w:author="Microsoft account" w:date="2021-09-20T23:07:00Z">
            <w:rPr>
              <w:del w:id="672" w:author="Mohammad Meshbahur Rahman" w:date="2021-09-11T02:02:00Z"/>
              <w:rFonts w:ascii="Times New Roman" w:hAnsi="Times New Roman" w:cs="Times New Roman"/>
              <w:b/>
              <w:sz w:val="24"/>
              <w:szCs w:val="24"/>
            </w:rPr>
          </w:rPrChange>
        </w:rPr>
        <w:pPrChange w:id="673" w:author="Microsoft account" w:date="2021-09-20T19:14:00Z">
          <w:pPr>
            <w:spacing w:after="0" w:line="480" w:lineRule="auto"/>
            <w:contextualSpacing/>
            <w:jc w:val="both"/>
          </w:pPr>
        </w:pPrChange>
      </w:pPr>
      <w:del w:id="674" w:author="Mohammad Meshbahur Rahman" w:date="2021-09-11T02:02:00Z">
        <w:r w:rsidRPr="00173D14" w:rsidDel="00401462">
          <w:rPr>
            <w:rFonts w:ascii="Times New Roman" w:hAnsi="Times New Roman" w:cs="Times New Roman"/>
            <w:b/>
            <w:sz w:val="24"/>
            <w:szCs w:val="24"/>
            <w:rPrChange w:id="675" w:author="Microsoft account" w:date="2021-09-20T23:07:00Z">
              <w:rPr>
                <w:rFonts w:ascii="Times New Roman" w:hAnsi="Times New Roman" w:cs="Times New Roman"/>
                <w:b/>
                <w:sz w:val="24"/>
                <w:szCs w:val="24"/>
              </w:rPr>
            </w:rPrChange>
          </w:rPr>
          <w:delText>Distribution of Attitude by age, sex, residence and ethnicity</w:delText>
        </w:r>
      </w:del>
    </w:p>
    <w:p w14:paraId="3FFBD62B" w14:textId="3327B9BC" w:rsidR="007F5C6C" w:rsidRPr="00173D14" w:rsidDel="00401462" w:rsidRDefault="007F5C6C" w:rsidP="00F5085E">
      <w:pPr>
        <w:spacing w:after="0" w:line="480" w:lineRule="auto"/>
        <w:contextualSpacing/>
        <w:rPr>
          <w:del w:id="676" w:author="Mohammad Meshbahur Rahman" w:date="2021-09-11T02:02:00Z"/>
          <w:rFonts w:ascii="Times New Roman" w:hAnsi="Times New Roman" w:cs="Times New Roman"/>
          <w:b/>
          <w:sz w:val="24"/>
          <w:szCs w:val="24"/>
          <w:rPrChange w:id="677" w:author="Microsoft account" w:date="2021-09-20T23:07:00Z">
            <w:rPr>
              <w:del w:id="678" w:author="Mohammad Meshbahur Rahman" w:date="2021-09-11T02:02:00Z"/>
              <w:rFonts w:ascii="Times New Roman" w:hAnsi="Times New Roman" w:cs="Times New Roman"/>
              <w:sz w:val="24"/>
              <w:szCs w:val="24"/>
            </w:rPr>
          </w:rPrChange>
        </w:rPr>
        <w:pPrChange w:id="679" w:author="Microsoft account" w:date="2021-09-20T19:14:00Z">
          <w:pPr>
            <w:spacing w:after="0" w:line="480" w:lineRule="auto"/>
            <w:contextualSpacing/>
            <w:jc w:val="both"/>
          </w:pPr>
        </w:pPrChange>
      </w:pPr>
      <w:del w:id="680" w:author="Mohammad Meshbahur Rahman" w:date="2021-09-11T01:55:00Z">
        <w:r w:rsidRPr="00173D14" w:rsidDel="00401462">
          <w:rPr>
            <w:rFonts w:ascii="Times New Roman" w:hAnsi="Times New Roman" w:cs="Times New Roman"/>
            <w:b/>
            <w:sz w:val="24"/>
            <w:szCs w:val="24"/>
            <w:rPrChange w:id="681" w:author="Microsoft account" w:date="2021-09-20T23:07:00Z">
              <w:rPr>
                <w:rFonts w:ascii="Times New Roman" w:hAnsi="Times New Roman" w:cs="Times New Roman"/>
                <w:sz w:val="24"/>
                <w:szCs w:val="24"/>
              </w:rPr>
            </w:rPrChange>
          </w:rPr>
          <w:delText xml:space="preserve">The participant’s positive attitude towards COVID-19 were found [55.7%] more in the age group 18-24 years and the negative attitude was highest [59.1%] among the people aged 45 and over. Females were showed more positive attitude than male [55.1 versus 53.5%]. The urban and participants whose ethnicity were Indian responded more positive attitude than others [Figure </w:delText>
        </w:r>
      </w:del>
      <w:del w:id="682" w:author="Mohammad Meshbahur Rahman" w:date="2021-09-11T01:39:00Z">
        <w:r w:rsidRPr="00173D14" w:rsidDel="00190BFA">
          <w:rPr>
            <w:rFonts w:ascii="Times New Roman" w:hAnsi="Times New Roman" w:cs="Times New Roman"/>
            <w:b/>
            <w:sz w:val="24"/>
            <w:szCs w:val="24"/>
            <w:rPrChange w:id="683" w:author="Microsoft account" w:date="2021-09-20T23:07:00Z">
              <w:rPr>
                <w:rFonts w:ascii="Times New Roman" w:hAnsi="Times New Roman" w:cs="Times New Roman"/>
                <w:sz w:val="24"/>
                <w:szCs w:val="24"/>
              </w:rPr>
            </w:rPrChange>
          </w:rPr>
          <w:delText>3</w:delText>
        </w:r>
      </w:del>
      <w:del w:id="684" w:author="Mohammad Meshbahur Rahman" w:date="2021-09-11T01:55:00Z">
        <w:r w:rsidRPr="00173D14" w:rsidDel="00401462">
          <w:rPr>
            <w:rFonts w:ascii="Times New Roman" w:hAnsi="Times New Roman" w:cs="Times New Roman"/>
            <w:b/>
            <w:sz w:val="24"/>
            <w:szCs w:val="24"/>
            <w:rPrChange w:id="685" w:author="Microsoft account" w:date="2021-09-20T23:07:00Z">
              <w:rPr>
                <w:rFonts w:ascii="Times New Roman" w:hAnsi="Times New Roman" w:cs="Times New Roman"/>
                <w:sz w:val="24"/>
                <w:szCs w:val="24"/>
              </w:rPr>
            </w:rPrChange>
          </w:rPr>
          <w:delText>].</w:delText>
        </w:r>
      </w:del>
    </w:p>
    <w:p w14:paraId="3B53FD66" w14:textId="159C9423" w:rsidR="007F5C6C" w:rsidRPr="00173D14" w:rsidDel="00401462" w:rsidRDefault="007F5C6C" w:rsidP="00F5085E">
      <w:pPr>
        <w:spacing w:after="0" w:line="480" w:lineRule="auto"/>
        <w:contextualSpacing/>
        <w:rPr>
          <w:del w:id="686" w:author="Mohammad Meshbahur Rahman" w:date="2021-09-11T02:02:00Z"/>
          <w:rFonts w:ascii="Times New Roman" w:hAnsi="Times New Roman" w:cs="Times New Roman"/>
          <w:b/>
          <w:sz w:val="24"/>
          <w:szCs w:val="24"/>
          <w:rPrChange w:id="687" w:author="Microsoft account" w:date="2021-09-20T23:07:00Z">
            <w:rPr>
              <w:del w:id="688" w:author="Mohammad Meshbahur Rahman" w:date="2021-09-11T02:02:00Z"/>
              <w:rFonts w:ascii="Times New Roman" w:hAnsi="Times New Roman" w:cs="Times New Roman"/>
              <w:sz w:val="24"/>
              <w:szCs w:val="24"/>
            </w:rPr>
          </w:rPrChange>
        </w:rPr>
        <w:pPrChange w:id="689" w:author="Microsoft account" w:date="2021-09-20T19:14:00Z">
          <w:pPr>
            <w:spacing w:after="0" w:line="480" w:lineRule="auto"/>
            <w:contextualSpacing/>
            <w:jc w:val="both"/>
          </w:pPr>
        </w:pPrChange>
      </w:pPr>
      <w:del w:id="690" w:author="Mohammad Meshbahur Rahman" w:date="2021-09-11T02:02:00Z">
        <w:r w:rsidRPr="00173D14" w:rsidDel="00401462">
          <w:rPr>
            <w:rFonts w:ascii="Times New Roman" w:hAnsi="Times New Roman" w:cs="Times New Roman"/>
            <w:b/>
            <w:sz w:val="24"/>
            <w:szCs w:val="24"/>
            <w:rPrChange w:id="691" w:author="Microsoft account" w:date="2021-09-20T23:07:00Z">
              <w:rPr>
                <w:rFonts w:ascii="Times New Roman" w:hAnsi="Times New Roman" w:cs="Times New Roman"/>
                <w:sz w:val="24"/>
                <w:szCs w:val="24"/>
              </w:rPr>
            </w:rPrChange>
          </w:rPr>
          <w:delText xml:space="preserve"> </w:delText>
        </w:r>
      </w:del>
    </w:p>
    <w:p w14:paraId="202CFA5D" w14:textId="32EBCED8" w:rsidR="00CE4AD3" w:rsidRPr="00173D14" w:rsidDel="00401462" w:rsidRDefault="00CE4AD3" w:rsidP="00F5085E">
      <w:pPr>
        <w:spacing w:after="0" w:line="480" w:lineRule="auto"/>
        <w:contextualSpacing/>
        <w:rPr>
          <w:del w:id="692" w:author="Mohammad Meshbahur Rahman" w:date="2021-09-11T02:02:00Z"/>
          <w:rFonts w:ascii="Times New Roman" w:hAnsi="Times New Roman"/>
          <w:b/>
          <w:color w:val="000000"/>
          <w:sz w:val="24"/>
          <w:szCs w:val="24"/>
          <w:lang w:eastAsia="en-MY"/>
          <w:rPrChange w:id="693" w:author="Microsoft account" w:date="2021-09-20T23:07:00Z">
            <w:rPr>
              <w:del w:id="694" w:author="Mohammad Meshbahur Rahman" w:date="2021-09-11T02:02:00Z"/>
              <w:rFonts w:ascii="Times New Roman" w:hAnsi="Times New Roman"/>
              <w:color w:val="000000"/>
              <w:sz w:val="24"/>
              <w:szCs w:val="24"/>
              <w:lang w:eastAsia="en-MY"/>
            </w:rPr>
          </w:rPrChange>
        </w:rPr>
        <w:pPrChange w:id="695" w:author="Microsoft account" w:date="2021-09-20T19:14:00Z">
          <w:pPr>
            <w:spacing w:after="0" w:line="480" w:lineRule="auto"/>
            <w:contextualSpacing/>
            <w:jc w:val="both"/>
          </w:pPr>
        </w:pPrChange>
      </w:pPr>
      <w:del w:id="696" w:author="Mohammad Meshbahur Rahman" w:date="2021-09-11T01:46:00Z">
        <w:r w:rsidRPr="00173D14" w:rsidDel="008A7297">
          <w:rPr>
            <w:rFonts w:ascii="Times New Roman" w:hAnsi="Times New Roman"/>
            <w:b/>
            <w:noProof/>
            <w:rPrChange w:id="697" w:author="Microsoft account" w:date="2021-09-20T23:07:00Z">
              <w:rPr>
                <w:rFonts w:ascii="Times New Roman" w:hAnsi="Times New Roman"/>
                <w:noProof/>
              </w:rPr>
            </w:rPrChange>
          </w:rPr>
          <w:drawing>
            <wp:inline distT="0" distB="0" distL="0" distR="0" wp14:anchorId="4F18B0E6" wp14:editId="566F2832">
              <wp:extent cx="5474335" cy="2651760"/>
              <wp:effectExtent l="0" t="0" r="12065" b="1524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p>
    <w:p w14:paraId="788D801F" w14:textId="04668C2E" w:rsidR="00CE4AD3" w:rsidRPr="00173D14" w:rsidDel="00401462" w:rsidRDefault="00CE4AD3" w:rsidP="00F5085E">
      <w:pPr>
        <w:spacing w:after="0" w:line="480" w:lineRule="auto"/>
        <w:contextualSpacing/>
        <w:rPr>
          <w:del w:id="698" w:author="Mohammad Meshbahur Rahman" w:date="2021-09-11T02:02:00Z"/>
          <w:rFonts w:ascii="Times New Roman" w:hAnsi="Times New Roman"/>
          <w:b/>
          <w:color w:val="000000"/>
          <w:lang w:eastAsia="en-MY"/>
          <w:rPrChange w:id="699" w:author="Microsoft account" w:date="2021-09-20T23:07:00Z">
            <w:rPr>
              <w:del w:id="700" w:author="Mohammad Meshbahur Rahman" w:date="2021-09-11T02:02:00Z"/>
              <w:rFonts w:ascii="Times New Roman" w:hAnsi="Times New Roman"/>
              <w:color w:val="000000"/>
              <w:lang w:eastAsia="en-MY"/>
            </w:rPr>
          </w:rPrChange>
        </w:rPr>
        <w:pPrChange w:id="701" w:author="Microsoft account" w:date="2021-09-20T19:14:00Z">
          <w:pPr>
            <w:spacing w:after="0" w:line="480" w:lineRule="auto"/>
            <w:contextualSpacing/>
            <w:jc w:val="center"/>
          </w:pPr>
        </w:pPrChange>
      </w:pPr>
      <w:del w:id="702" w:author="Mohammad Meshbahur Rahman" w:date="2021-09-11T02:02:00Z">
        <w:r w:rsidRPr="00173D14" w:rsidDel="00401462">
          <w:rPr>
            <w:rFonts w:ascii="Times New Roman" w:hAnsi="Times New Roman"/>
            <w:b/>
            <w:color w:val="000000"/>
            <w:lang w:eastAsia="en-MY"/>
            <w:rPrChange w:id="703" w:author="Microsoft account" w:date="2021-09-20T23:07:00Z">
              <w:rPr>
                <w:rFonts w:ascii="Times New Roman" w:hAnsi="Times New Roman"/>
                <w:color w:val="000000"/>
                <w:lang w:eastAsia="en-MY"/>
              </w:rPr>
            </w:rPrChange>
          </w:rPr>
          <w:delText xml:space="preserve">Figure </w:delText>
        </w:r>
      </w:del>
      <w:del w:id="704" w:author="Mohammad Meshbahur Rahman" w:date="2021-09-11T01:39:00Z">
        <w:r w:rsidRPr="00173D14" w:rsidDel="00190BFA">
          <w:rPr>
            <w:rFonts w:ascii="Times New Roman" w:hAnsi="Times New Roman"/>
            <w:b/>
            <w:color w:val="000000"/>
            <w:lang w:eastAsia="en-MY"/>
            <w:rPrChange w:id="705" w:author="Microsoft account" w:date="2021-09-20T23:07:00Z">
              <w:rPr>
                <w:rFonts w:ascii="Times New Roman" w:hAnsi="Times New Roman"/>
                <w:color w:val="000000"/>
                <w:lang w:eastAsia="en-MY"/>
              </w:rPr>
            </w:rPrChange>
          </w:rPr>
          <w:delText>3</w:delText>
        </w:r>
      </w:del>
      <w:del w:id="706" w:author="Mohammad Meshbahur Rahman" w:date="2021-09-11T02:02:00Z">
        <w:r w:rsidRPr="00173D14" w:rsidDel="00401462">
          <w:rPr>
            <w:rFonts w:ascii="Times New Roman" w:hAnsi="Times New Roman"/>
            <w:b/>
            <w:color w:val="000000"/>
            <w:lang w:eastAsia="en-MY"/>
            <w:rPrChange w:id="707" w:author="Microsoft account" w:date="2021-09-20T23:07:00Z">
              <w:rPr>
                <w:rFonts w:ascii="Times New Roman" w:hAnsi="Times New Roman"/>
                <w:color w:val="000000"/>
                <w:lang w:eastAsia="en-MY"/>
              </w:rPr>
            </w:rPrChange>
          </w:rPr>
          <w:delText>. COVID-19 attitude patterns of the respondents</w:delText>
        </w:r>
      </w:del>
    </w:p>
    <w:p w14:paraId="67792A42" w14:textId="6D1C7875" w:rsidR="007F5C6C" w:rsidRPr="00173D14" w:rsidDel="00401462" w:rsidRDefault="007F5C6C" w:rsidP="00F5085E">
      <w:pPr>
        <w:spacing w:after="0" w:line="480" w:lineRule="auto"/>
        <w:contextualSpacing/>
        <w:rPr>
          <w:del w:id="708" w:author="Mohammad Meshbahur Rahman" w:date="2021-09-11T02:02:00Z"/>
          <w:rFonts w:ascii="Times New Roman" w:hAnsi="Times New Roman" w:cs="Times New Roman"/>
          <w:b/>
          <w:sz w:val="24"/>
          <w:szCs w:val="24"/>
          <w:rPrChange w:id="709" w:author="Microsoft account" w:date="2021-09-20T23:07:00Z">
            <w:rPr>
              <w:del w:id="710" w:author="Mohammad Meshbahur Rahman" w:date="2021-09-11T02:02:00Z"/>
              <w:rFonts w:ascii="Times New Roman" w:hAnsi="Times New Roman" w:cs="Times New Roman"/>
              <w:sz w:val="24"/>
              <w:szCs w:val="24"/>
            </w:rPr>
          </w:rPrChange>
        </w:rPr>
        <w:pPrChange w:id="711" w:author="Microsoft account" w:date="2021-09-20T19:14:00Z">
          <w:pPr>
            <w:spacing w:after="0" w:line="480" w:lineRule="auto"/>
            <w:contextualSpacing/>
            <w:jc w:val="both"/>
          </w:pPr>
        </w:pPrChange>
      </w:pPr>
    </w:p>
    <w:p w14:paraId="2E570FB4" w14:textId="7211BC0A" w:rsidR="007F5C6C" w:rsidRPr="00173D14" w:rsidDel="00401462" w:rsidRDefault="007F5C6C" w:rsidP="00F5085E">
      <w:pPr>
        <w:spacing w:after="0" w:line="480" w:lineRule="auto"/>
        <w:contextualSpacing/>
        <w:rPr>
          <w:del w:id="712" w:author="Mohammad Meshbahur Rahman" w:date="2021-09-11T02:02:00Z"/>
          <w:rFonts w:ascii="Times New Roman" w:hAnsi="Times New Roman" w:cs="Times New Roman"/>
          <w:b/>
          <w:sz w:val="24"/>
          <w:szCs w:val="24"/>
          <w:rPrChange w:id="713" w:author="Microsoft account" w:date="2021-09-20T23:07:00Z">
            <w:rPr>
              <w:del w:id="714" w:author="Mohammad Meshbahur Rahman" w:date="2021-09-11T02:02:00Z"/>
              <w:rFonts w:ascii="Times New Roman" w:hAnsi="Times New Roman" w:cs="Times New Roman"/>
              <w:b/>
              <w:sz w:val="24"/>
              <w:szCs w:val="24"/>
            </w:rPr>
          </w:rPrChange>
        </w:rPr>
        <w:pPrChange w:id="715" w:author="Microsoft account" w:date="2021-09-20T19:14:00Z">
          <w:pPr>
            <w:spacing w:after="0" w:line="480" w:lineRule="auto"/>
            <w:contextualSpacing/>
            <w:jc w:val="both"/>
          </w:pPr>
        </w:pPrChange>
      </w:pPr>
      <w:del w:id="716" w:author="Mohammad Meshbahur Rahman" w:date="2021-09-11T02:02:00Z">
        <w:r w:rsidRPr="00173D14" w:rsidDel="00401462">
          <w:rPr>
            <w:rFonts w:ascii="Times New Roman" w:hAnsi="Times New Roman" w:cs="Times New Roman"/>
            <w:b/>
            <w:sz w:val="24"/>
            <w:szCs w:val="24"/>
            <w:rPrChange w:id="717" w:author="Microsoft account" w:date="2021-09-20T23:07:00Z">
              <w:rPr>
                <w:rFonts w:ascii="Times New Roman" w:hAnsi="Times New Roman" w:cs="Times New Roman"/>
                <w:b/>
                <w:sz w:val="24"/>
                <w:szCs w:val="24"/>
              </w:rPr>
            </w:rPrChange>
          </w:rPr>
          <w:delText>Distribution of practices by age, sex, residence and ethnicity</w:delText>
        </w:r>
      </w:del>
    </w:p>
    <w:p w14:paraId="5D022B2E" w14:textId="2D67B7AE" w:rsidR="007F5C6C" w:rsidRPr="00173D14" w:rsidDel="00401462" w:rsidRDefault="007F5C6C" w:rsidP="00F5085E">
      <w:pPr>
        <w:spacing w:after="0" w:line="480" w:lineRule="auto"/>
        <w:contextualSpacing/>
        <w:rPr>
          <w:del w:id="718" w:author="Mohammad Meshbahur Rahman" w:date="2021-09-11T02:02:00Z"/>
          <w:rFonts w:ascii="Times New Roman" w:hAnsi="Times New Roman" w:cs="Times New Roman"/>
          <w:b/>
          <w:sz w:val="24"/>
          <w:szCs w:val="24"/>
          <w:rPrChange w:id="719" w:author="Microsoft account" w:date="2021-09-20T23:07:00Z">
            <w:rPr>
              <w:del w:id="720" w:author="Mohammad Meshbahur Rahman" w:date="2021-09-11T02:02:00Z"/>
              <w:rFonts w:ascii="Times New Roman" w:hAnsi="Times New Roman" w:cs="Times New Roman"/>
              <w:sz w:val="24"/>
              <w:szCs w:val="24"/>
            </w:rPr>
          </w:rPrChange>
        </w:rPr>
        <w:pPrChange w:id="721" w:author="Microsoft account" w:date="2021-09-20T19:14:00Z">
          <w:pPr>
            <w:spacing w:after="0" w:line="480" w:lineRule="auto"/>
            <w:contextualSpacing/>
            <w:jc w:val="both"/>
          </w:pPr>
        </w:pPrChange>
      </w:pPr>
      <w:del w:id="722" w:author="Mohammad Meshbahur Rahman" w:date="2021-09-11T01:55:00Z">
        <w:r w:rsidRPr="00173D14" w:rsidDel="00401462">
          <w:rPr>
            <w:rFonts w:ascii="Times New Roman" w:hAnsi="Times New Roman" w:cs="Times New Roman"/>
            <w:b/>
            <w:sz w:val="24"/>
            <w:szCs w:val="24"/>
            <w:rPrChange w:id="723" w:author="Microsoft account" w:date="2021-09-20T23:07:00Z">
              <w:rPr>
                <w:rFonts w:ascii="Times New Roman" w:hAnsi="Times New Roman" w:cs="Times New Roman"/>
                <w:sz w:val="24"/>
                <w:szCs w:val="24"/>
              </w:rPr>
            </w:rPrChange>
          </w:rPr>
          <w:delText xml:space="preserve">Figure 3 represents the participant’s distribution of practice towards COVID-19 according to their age, sex, residence and ethnicity. The participants aged 25 to 45 were more frequent [63.5%] in practice towards COVID-19 than any other age groups. Female participants [55.1%], urban [59.0%] and whose ethnicity were Indian [64.8%] found more frequent in practice towards COVID-19 [Figure </w:delText>
        </w:r>
      </w:del>
      <w:del w:id="724" w:author="Mohammad Meshbahur Rahman" w:date="2021-09-11T01:39:00Z">
        <w:r w:rsidRPr="00173D14" w:rsidDel="00190BFA">
          <w:rPr>
            <w:rFonts w:ascii="Times New Roman" w:hAnsi="Times New Roman" w:cs="Times New Roman"/>
            <w:b/>
            <w:sz w:val="24"/>
            <w:szCs w:val="24"/>
            <w:rPrChange w:id="725" w:author="Microsoft account" w:date="2021-09-20T23:07:00Z">
              <w:rPr>
                <w:rFonts w:ascii="Times New Roman" w:hAnsi="Times New Roman" w:cs="Times New Roman"/>
                <w:sz w:val="24"/>
                <w:szCs w:val="24"/>
              </w:rPr>
            </w:rPrChange>
          </w:rPr>
          <w:delText>4</w:delText>
        </w:r>
      </w:del>
      <w:del w:id="726" w:author="Mohammad Meshbahur Rahman" w:date="2021-09-11T01:55:00Z">
        <w:r w:rsidRPr="00173D14" w:rsidDel="00401462">
          <w:rPr>
            <w:rFonts w:ascii="Times New Roman" w:hAnsi="Times New Roman" w:cs="Times New Roman"/>
            <w:b/>
            <w:sz w:val="24"/>
            <w:szCs w:val="24"/>
            <w:rPrChange w:id="727" w:author="Microsoft account" w:date="2021-09-20T23:07:00Z">
              <w:rPr>
                <w:rFonts w:ascii="Times New Roman" w:hAnsi="Times New Roman" w:cs="Times New Roman"/>
                <w:sz w:val="24"/>
                <w:szCs w:val="24"/>
              </w:rPr>
            </w:rPrChange>
          </w:rPr>
          <w:delText>].</w:delText>
        </w:r>
      </w:del>
    </w:p>
    <w:p w14:paraId="373F65CB" w14:textId="0083110E" w:rsidR="007F5C6C" w:rsidRPr="00173D14" w:rsidDel="00401462" w:rsidRDefault="007F5C6C" w:rsidP="00F5085E">
      <w:pPr>
        <w:spacing w:after="0" w:line="480" w:lineRule="auto"/>
        <w:contextualSpacing/>
        <w:rPr>
          <w:del w:id="728" w:author="Mohammad Meshbahur Rahman" w:date="2021-09-11T02:02:00Z"/>
          <w:rFonts w:ascii="Times New Roman" w:hAnsi="Times New Roman" w:cs="Times New Roman"/>
          <w:b/>
          <w:sz w:val="24"/>
          <w:szCs w:val="24"/>
          <w:rPrChange w:id="729" w:author="Microsoft account" w:date="2021-09-20T23:07:00Z">
            <w:rPr>
              <w:del w:id="730" w:author="Mohammad Meshbahur Rahman" w:date="2021-09-11T02:02:00Z"/>
              <w:rFonts w:ascii="Times New Roman" w:hAnsi="Times New Roman" w:cs="Times New Roman"/>
              <w:sz w:val="24"/>
              <w:szCs w:val="24"/>
            </w:rPr>
          </w:rPrChange>
        </w:rPr>
        <w:pPrChange w:id="731" w:author="Microsoft account" w:date="2021-09-20T19:14:00Z">
          <w:pPr>
            <w:spacing w:after="0" w:line="480" w:lineRule="auto"/>
            <w:contextualSpacing/>
            <w:jc w:val="both"/>
          </w:pPr>
        </w:pPrChange>
      </w:pPr>
      <w:del w:id="732" w:author="Mohammad Meshbahur Rahman" w:date="2021-09-11T02:02:00Z">
        <w:r w:rsidRPr="00173D14" w:rsidDel="00401462">
          <w:rPr>
            <w:rFonts w:ascii="Times New Roman" w:hAnsi="Times New Roman" w:cs="Times New Roman"/>
            <w:b/>
            <w:sz w:val="24"/>
            <w:szCs w:val="24"/>
            <w:rPrChange w:id="733" w:author="Microsoft account" w:date="2021-09-20T23:07:00Z">
              <w:rPr>
                <w:rFonts w:ascii="Times New Roman" w:hAnsi="Times New Roman" w:cs="Times New Roman"/>
                <w:sz w:val="24"/>
                <w:szCs w:val="24"/>
              </w:rPr>
            </w:rPrChange>
          </w:rPr>
          <w:delText xml:space="preserve"> </w:delText>
        </w:r>
      </w:del>
    </w:p>
    <w:p w14:paraId="1630EDAC" w14:textId="3F31F42B" w:rsidR="00F331E3" w:rsidRPr="00173D14" w:rsidDel="00401462" w:rsidRDefault="00F331E3" w:rsidP="00F5085E">
      <w:pPr>
        <w:spacing w:after="0" w:line="480" w:lineRule="auto"/>
        <w:contextualSpacing/>
        <w:rPr>
          <w:del w:id="734" w:author="Mohammad Meshbahur Rahman" w:date="2021-09-11T02:02:00Z"/>
          <w:rFonts w:ascii="Times New Roman" w:hAnsi="Times New Roman"/>
          <w:b/>
          <w:color w:val="000000"/>
          <w:sz w:val="24"/>
          <w:szCs w:val="24"/>
          <w:lang w:eastAsia="en-MY"/>
          <w:rPrChange w:id="735" w:author="Microsoft account" w:date="2021-09-20T23:07:00Z">
            <w:rPr>
              <w:del w:id="736" w:author="Mohammad Meshbahur Rahman" w:date="2021-09-11T02:02:00Z"/>
              <w:rFonts w:ascii="Times New Roman" w:hAnsi="Times New Roman"/>
              <w:color w:val="000000"/>
              <w:sz w:val="24"/>
              <w:szCs w:val="24"/>
              <w:lang w:eastAsia="en-MY"/>
            </w:rPr>
          </w:rPrChange>
        </w:rPr>
        <w:pPrChange w:id="737" w:author="Microsoft account" w:date="2021-09-20T19:14:00Z">
          <w:pPr>
            <w:spacing w:after="0" w:line="480" w:lineRule="auto"/>
            <w:contextualSpacing/>
            <w:jc w:val="center"/>
          </w:pPr>
        </w:pPrChange>
      </w:pPr>
      <w:del w:id="738" w:author="Mohammad Meshbahur Rahman" w:date="2021-09-11T01:50:00Z">
        <w:r w:rsidRPr="00173D14" w:rsidDel="008A7297">
          <w:rPr>
            <w:rFonts w:ascii="Times New Roman" w:hAnsi="Times New Roman"/>
            <w:b/>
            <w:noProof/>
            <w:rPrChange w:id="739" w:author="Microsoft account" w:date="2021-09-20T23:07:00Z">
              <w:rPr>
                <w:rFonts w:ascii="Times New Roman" w:hAnsi="Times New Roman"/>
                <w:noProof/>
              </w:rPr>
            </w:rPrChange>
          </w:rPr>
          <w:drawing>
            <wp:inline distT="0" distB="0" distL="0" distR="0" wp14:anchorId="2653E97A" wp14:editId="713EFB4C">
              <wp:extent cx="5271770" cy="2814955"/>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p w14:paraId="6E1A998D" w14:textId="315E0274" w:rsidR="00F331E3" w:rsidRPr="00173D14" w:rsidRDefault="00F331E3" w:rsidP="00F5085E">
      <w:pPr>
        <w:spacing w:after="0" w:line="480" w:lineRule="auto"/>
        <w:contextualSpacing/>
        <w:rPr>
          <w:rFonts w:ascii="Times New Roman" w:hAnsi="Times New Roman"/>
          <w:b/>
          <w:color w:val="000000"/>
          <w:lang w:eastAsia="en-MY"/>
          <w:rPrChange w:id="740" w:author="Microsoft account" w:date="2021-09-20T23:07:00Z">
            <w:rPr>
              <w:rFonts w:ascii="Times New Roman" w:hAnsi="Times New Roman"/>
              <w:color w:val="000000"/>
              <w:lang w:eastAsia="en-MY"/>
            </w:rPr>
          </w:rPrChange>
        </w:rPr>
        <w:pPrChange w:id="741" w:author="Microsoft account" w:date="2021-09-20T19:14:00Z">
          <w:pPr>
            <w:spacing w:after="0" w:line="480" w:lineRule="auto"/>
            <w:contextualSpacing/>
            <w:jc w:val="center"/>
          </w:pPr>
        </w:pPrChange>
      </w:pPr>
      <w:del w:id="742" w:author="Mohammad Meshbahur Rahman" w:date="2021-09-11T02:02:00Z">
        <w:r w:rsidRPr="00173D14" w:rsidDel="00401462">
          <w:rPr>
            <w:rFonts w:ascii="Times New Roman" w:hAnsi="Times New Roman"/>
            <w:b/>
            <w:color w:val="000000"/>
            <w:lang w:eastAsia="en-MY"/>
            <w:rPrChange w:id="743" w:author="Microsoft account" w:date="2021-09-20T23:07:00Z">
              <w:rPr>
                <w:rFonts w:ascii="Times New Roman" w:hAnsi="Times New Roman"/>
                <w:color w:val="000000"/>
                <w:lang w:eastAsia="en-MY"/>
              </w:rPr>
            </w:rPrChange>
          </w:rPr>
          <w:delText xml:space="preserve">Figure </w:delText>
        </w:r>
      </w:del>
      <w:del w:id="744" w:author="Mohammad Meshbahur Rahman" w:date="2021-09-11T01:40:00Z">
        <w:r w:rsidRPr="00173D14" w:rsidDel="00190BFA">
          <w:rPr>
            <w:rFonts w:ascii="Times New Roman" w:hAnsi="Times New Roman"/>
            <w:b/>
            <w:color w:val="000000"/>
            <w:lang w:eastAsia="en-MY"/>
            <w:rPrChange w:id="745" w:author="Microsoft account" w:date="2021-09-20T23:07:00Z">
              <w:rPr>
                <w:rFonts w:ascii="Times New Roman" w:hAnsi="Times New Roman"/>
                <w:color w:val="000000"/>
                <w:lang w:eastAsia="en-MY"/>
              </w:rPr>
            </w:rPrChange>
          </w:rPr>
          <w:delText>4</w:delText>
        </w:r>
      </w:del>
      <w:del w:id="746" w:author="Mohammad Meshbahur Rahman" w:date="2021-09-11T02:02:00Z">
        <w:r w:rsidRPr="00173D14" w:rsidDel="00401462">
          <w:rPr>
            <w:rFonts w:ascii="Times New Roman" w:hAnsi="Times New Roman"/>
            <w:b/>
            <w:color w:val="000000"/>
            <w:lang w:eastAsia="en-MY"/>
            <w:rPrChange w:id="747" w:author="Microsoft account" w:date="2021-09-20T23:07:00Z">
              <w:rPr>
                <w:rFonts w:ascii="Times New Roman" w:hAnsi="Times New Roman"/>
                <w:color w:val="000000"/>
                <w:lang w:eastAsia="en-MY"/>
              </w:rPr>
            </w:rPrChange>
          </w:rPr>
          <w:delText>. COVID-19 practice patterns of the respondents</w:delText>
        </w:r>
      </w:del>
      <w:proofErr w:type="gramStart"/>
      <w:ins w:id="748" w:author="Mohammad Meshbahur Rahman" w:date="2021-09-11T02:03:00Z">
        <w:r w:rsidR="00942D3F" w:rsidRPr="00173D14">
          <w:rPr>
            <w:rFonts w:ascii="Times New Roman" w:hAnsi="Times New Roman"/>
            <w:b/>
            <w:color w:val="000000"/>
            <w:lang w:eastAsia="en-MY"/>
            <w:rPrChange w:id="749" w:author="Microsoft account" w:date="2021-09-20T23:07:00Z">
              <w:rPr>
                <w:rFonts w:ascii="Times New Roman" w:hAnsi="Times New Roman"/>
                <w:color w:val="000000"/>
                <w:lang w:eastAsia="en-MY"/>
              </w:rPr>
            </w:rPrChange>
          </w:rPr>
          <w:t>axis</w:t>
        </w:r>
        <w:proofErr w:type="gramEnd"/>
        <w:r w:rsidR="00942D3F" w:rsidRPr="00173D14">
          <w:rPr>
            <w:rFonts w:ascii="Times New Roman" w:hAnsi="Times New Roman"/>
            <w:b/>
            <w:color w:val="000000"/>
            <w:lang w:eastAsia="en-MY"/>
            <w:rPrChange w:id="750" w:author="Microsoft account" w:date="2021-09-20T23:07:00Z">
              <w:rPr>
                <w:rFonts w:ascii="Times New Roman" w:hAnsi="Times New Roman"/>
                <w:color w:val="000000"/>
                <w:lang w:eastAsia="en-MY"/>
              </w:rPr>
            </w:rPrChange>
          </w:rPr>
          <w:t xml:space="preserve"> are </w:t>
        </w:r>
      </w:ins>
      <w:ins w:id="751" w:author="Mohammad Meshbahur Rahman" w:date="2021-09-11T02:04:00Z">
        <w:r w:rsidR="00942D3F" w:rsidRPr="00173D14">
          <w:rPr>
            <w:rFonts w:ascii="Times New Roman" w:hAnsi="Times New Roman"/>
            <w:b/>
            <w:color w:val="000000"/>
            <w:lang w:eastAsia="en-MY"/>
            <w:rPrChange w:id="752" w:author="Microsoft account" w:date="2021-09-20T23:07:00Z">
              <w:rPr>
                <w:rFonts w:ascii="Times New Roman" w:hAnsi="Times New Roman"/>
                <w:color w:val="000000"/>
                <w:lang w:eastAsia="en-MY"/>
              </w:rPr>
            </w:rPrChange>
          </w:rPr>
          <w:t>the respondent’s age, sex, residence and ethnicity.</w:t>
        </w:r>
      </w:ins>
    </w:p>
    <w:p w14:paraId="0D81ADA9"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42EFF48D" w14:textId="77777777" w:rsidR="007F5C6C" w:rsidRPr="0053659D" w:rsidRDefault="007F5C6C" w:rsidP="00864F82">
      <w:pPr>
        <w:spacing w:after="0" w:line="480" w:lineRule="auto"/>
        <w:contextualSpacing/>
        <w:jc w:val="both"/>
        <w:rPr>
          <w:rFonts w:ascii="Times New Roman" w:hAnsi="Times New Roman" w:cs="Times New Roman"/>
          <w:b/>
          <w:sz w:val="32"/>
          <w:szCs w:val="32"/>
          <w:rPrChange w:id="753" w:author="Microsoft account" w:date="2021-09-20T23:14:00Z">
            <w:rPr>
              <w:rFonts w:ascii="Times New Roman" w:hAnsi="Times New Roman" w:cs="Times New Roman"/>
              <w:b/>
              <w:sz w:val="24"/>
              <w:szCs w:val="24"/>
            </w:rPr>
          </w:rPrChange>
        </w:rPr>
      </w:pPr>
      <w:r w:rsidRPr="0053659D">
        <w:rPr>
          <w:rFonts w:ascii="Times New Roman" w:hAnsi="Times New Roman" w:cs="Times New Roman"/>
          <w:b/>
          <w:sz w:val="32"/>
          <w:szCs w:val="32"/>
          <w:rPrChange w:id="754" w:author="Microsoft account" w:date="2021-09-20T23:14:00Z">
            <w:rPr>
              <w:rFonts w:ascii="Times New Roman" w:hAnsi="Times New Roman" w:cs="Times New Roman"/>
              <w:b/>
              <w:sz w:val="24"/>
              <w:szCs w:val="24"/>
            </w:rPr>
          </w:rPrChange>
        </w:rPr>
        <w:t>Socio-demographic association of knowledge, attitude and practices towards COVID-19</w:t>
      </w:r>
    </w:p>
    <w:p w14:paraId="2F14DC79" w14:textId="317BBD34" w:rsidR="00190BFA"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The association between participant’s socio-demographic factors with knowledge, attitude and practice were summarized in Table 2. The Pearson Chi-square test was performed to examine the </w:t>
      </w:r>
      <w:r w:rsidRPr="0085585E">
        <w:rPr>
          <w:rFonts w:ascii="Times New Roman" w:hAnsi="Times New Roman" w:cs="Times New Roman"/>
          <w:sz w:val="24"/>
          <w:szCs w:val="24"/>
        </w:rPr>
        <w:lastRenderedPageBreak/>
        <w:t>significant associated fact</w:t>
      </w:r>
      <w:r w:rsidR="00A86961">
        <w:rPr>
          <w:rFonts w:ascii="Times New Roman" w:hAnsi="Times New Roman" w:cs="Times New Roman"/>
          <w:sz w:val="24"/>
          <w:szCs w:val="24"/>
        </w:rPr>
        <w:t>ors</w:t>
      </w:r>
      <w:ins w:id="755" w:author="Mohammad Meshbahur Rahman" w:date="2021-09-11T02:06:00Z">
        <w:r w:rsidR="00942D3F">
          <w:rPr>
            <w:rFonts w:ascii="Times New Roman" w:hAnsi="Times New Roman" w:cs="Times New Roman"/>
            <w:sz w:val="24"/>
            <w:szCs w:val="24"/>
          </w:rPr>
          <w:t xml:space="preserve"> of KAP</w:t>
        </w:r>
      </w:ins>
      <w:r w:rsidR="00A86961">
        <w:rPr>
          <w:rFonts w:ascii="Times New Roman" w:hAnsi="Times New Roman" w:cs="Times New Roman"/>
          <w:sz w:val="24"/>
          <w:szCs w:val="24"/>
        </w:rPr>
        <w:t xml:space="preserve">. </w:t>
      </w:r>
      <w:r w:rsidR="002D3B51">
        <w:rPr>
          <w:rFonts w:ascii="Times New Roman" w:hAnsi="Times New Roman" w:cs="Times New Roman"/>
          <w:sz w:val="24"/>
          <w:szCs w:val="24"/>
        </w:rPr>
        <w:t>Respondent’s</w:t>
      </w:r>
      <w:r w:rsidR="00A86961">
        <w:rPr>
          <w:rFonts w:ascii="Times New Roman" w:hAnsi="Times New Roman" w:cs="Times New Roman"/>
          <w:sz w:val="24"/>
          <w:szCs w:val="24"/>
        </w:rPr>
        <w:t xml:space="preserve"> age, education and</w:t>
      </w:r>
      <w:r w:rsidRPr="0085585E">
        <w:rPr>
          <w:rFonts w:ascii="Times New Roman" w:hAnsi="Times New Roman" w:cs="Times New Roman"/>
          <w:sz w:val="24"/>
          <w:szCs w:val="24"/>
        </w:rPr>
        <w:t xml:space="preserve"> marital status were significantly [p&lt;0.05] associated with participant’s knowledge. Participant’s age</w:t>
      </w:r>
      <w:ins w:id="756" w:author="Microsoft account" w:date="2021-09-11T15:23:00Z">
        <w:r w:rsidR="006117B0">
          <w:rPr>
            <w:rFonts w:ascii="Times New Roman" w:hAnsi="Times New Roman" w:cs="Times New Roman"/>
            <w:sz w:val="24"/>
            <w:szCs w:val="24"/>
          </w:rPr>
          <w:t xml:space="preserve"> and </w:t>
        </w:r>
      </w:ins>
      <w:del w:id="757" w:author="Microsoft account" w:date="2021-09-11T15:23:00Z">
        <w:r w:rsidRPr="0085585E" w:rsidDel="006117B0">
          <w:rPr>
            <w:rFonts w:ascii="Times New Roman" w:hAnsi="Times New Roman" w:cs="Times New Roman"/>
            <w:sz w:val="24"/>
            <w:szCs w:val="24"/>
          </w:rPr>
          <w:delText xml:space="preserve">, </w:delText>
        </w:r>
      </w:del>
      <w:r w:rsidRPr="0085585E">
        <w:rPr>
          <w:rFonts w:ascii="Times New Roman" w:hAnsi="Times New Roman" w:cs="Times New Roman"/>
          <w:sz w:val="24"/>
          <w:szCs w:val="24"/>
        </w:rPr>
        <w:t>gender</w:t>
      </w:r>
      <w:del w:id="758" w:author="Microsoft account" w:date="2021-09-11T15:23:00Z">
        <w:r w:rsidRPr="0085585E" w:rsidDel="006117B0">
          <w:rPr>
            <w:rFonts w:ascii="Times New Roman" w:hAnsi="Times New Roman" w:cs="Times New Roman"/>
            <w:sz w:val="24"/>
            <w:szCs w:val="24"/>
          </w:rPr>
          <w:delText xml:space="preserve"> and occupation</w:delText>
        </w:r>
      </w:del>
      <w:r w:rsidRPr="0085585E">
        <w:rPr>
          <w:rFonts w:ascii="Times New Roman" w:hAnsi="Times New Roman" w:cs="Times New Roman"/>
          <w:sz w:val="24"/>
          <w:szCs w:val="24"/>
        </w:rPr>
        <w:t xml:space="preserve"> were significantly </w:t>
      </w:r>
      <w:commentRangeStart w:id="759"/>
      <w:commentRangeStart w:id="760"/>
      <w:r w:rsidRPr="0085585E">
        <w:rPr>
          <w:rFonts w:ascii="Times New Roman" w:hAnsi="Times New Roman" w:cs="Times New Roman"/>
          <w:sz w:val="24"/>
          <w:szCs w:val="24"/>
        </w:rPr>
        <w:t>[p&lt;0.</w:t>
      </w:r>
      <w:ins w:id="761" w:author="Microsoft account" w:date="2021-09-11T15:23:00Z">
        <w:r w:rsidR="006117B0">
          <w:rPr>
            <w:rFonts w:ascii="Times New Roman" w:hAnsi="Times New Roman" w:cs="Times New Roman"/>
            <w:sz w:val="24"/>
            <w:szCs w:val="24"/>
          </w:rPr>
          <w:t>05</w:t>
        </w:r>
      </w:ins>
      <w:del w:id="762" w:author="Microsoft account" w:date="2021-09-11T15:23:00Z">
        <w:r w:rsidRPr="0085585E" w:rsidDel="006117B0">
          <w:rPr>
            <w:rFonts w:ascii="Times New Roman" w:hAnsi="Times New Roman" w:cs="Times New Roman"/>
            <w:sz w:val="24"/>
            <w:szCs w:val="24"/>
          </w:rPr>
          <w:delText>1</w:delText>
        </w:r>
      </w:del>
      <w:r w:rsidRPr="0085585E">
        <w:rPr>
          <w:rFonts w:ascii="Times New Roman" w:hAnsi="Times New Roman" w:cs="Times New Roman"/>
          <w:sz w:val="24"/>
          <w:szCs w:val="24"/>
        </w:rPr>
        <w:t xml:space="preserve">] </w:t>
      </w:r>
      <w:commentRangeEnd w:id="759"/>
      <w:r w:rsidR="00942D3F">
        <w:rPr>
          <w:rStyle w:val="CommentReference"/>
          <w:rFonts w:ascii="Calibri" w:eastAsia="Calibri" w:hAnsi="Calibri" w:cs="Times New Roman"/>
          <w:lang w:val="en-MY"/>
        </w:rPr>
        <w:commentReference w:id="759"/>
      </w:r>
      <w:commentRangeEnd w:id="760"/>
      <w:r w:rsidR="00A3029E">
        <w:rPr>
          <w:rStyle w:val="CommentReference"/>
          <w:rFonts w:ascii="Calibri" w:eastAsia="Calibri" w:hAnsi="Calibri" w:cs="Times New Roman"/>
          <w:lang w:val="en-MY"/>
        </w:rPr>
        <w:commentReference w:id="760"/>
      </w:r>
      <w:r w:rsidRPr="0085585E">
        <w:rPr>
          <w:rFonts w:ascii="Times New Roman" w:hAnsi="Times New Roman" w:cs="Times New Roman"/>
          <w:sz w:val="24"/>
          <w:szCs w:val="24"/>
        </w:rPr>
        <w:t>associated with the attitude towards COVID-19. Respondent’s sex</w:t>
      </w:r>
      <w:ins w:id="763" w:author="Microsoft account" w:date="2021-09-11T15:25:00Z">
        <w:r w:rsidR="00BF471A">
          <w:rPr>
            <w:rFonts w:ascii="Times New Roman" w:hAnsi="Times New Roman" w:cs="Times New Roman"/>
            <w:sz w:val="24"/>
            <w:szCs w:val="24"/>
          </w:rPr>
          <w:t xml:space="preserve"> and </w:t>
        </w:r>
      </w:ins>
      <w:del w:id="764" w:author="Microsoft account" w:date="2021-09-11T15:25:00Z">
        <w:r w:rsidRPr="0085585E" w:rsidDel="00BF471A">
          <w:rPr>
            <w:rFonts w:ascii="Times New Roman" w:hAnsi="Times New Roman" w:cs="Times New Roman"/>
            <w:sz w:val="24"/>
            <w:szCs w:val="24"/>
          </w:rPr>
          <w:delText xml:space="preserve">, </w:delText>
        </w:r>
      </w:del>
      <w:r w:rsidRPr="0085585E">
        <w:rPr>
          <w:rFonts w:ascii="Times New Roman" w:hAnsi="Times New Roman" w:cs="Times New Roman"/>
          <w:sz w:val="24"/>
          <w:szCs w:val="24"/>
        </w:rPr>
        <w:t xml:space="preserve">ethnicity </w:t>
      </w:r>
      <w:del w:id="765" w:author="Microsoft account" w:date="2021-09-11T15:25:00Z">
        <w:r w:rsidRPr="0085585E" w:rsidDel="00BF471A">
          <w:rPr>
            <w:rFonts w:ascii="Times New Roman" w:hAnsi="Times New Roman" w:cs="Times New Roman"/>
            <w:sz w:val="24"/>
            <w:szCs w:val="24"/>
          </w:rPr>
          <w:delText xml:space="preserve">and income </w:delText>
        </w:r>
      </w:del>
      <w:r w:rsidRPr="0085585E">
        <w:rPr>
          <w:rFonts w:ascii="Times New Roman" w:hAnsi="Times New Roman" w:cs="Times New Roman"/>
          <w:sz w:val="24"/>
          <w:szCs w:val="24"/>
        </w:rPr>
        <w:t>were also significantly [p&lt;0.</w:t>
      </w:r>
      <w:ins w:id="766" w:author="Microsoft account" w:date="2021-09-11T15:25:00Z">
        <w:r w:rsidR="00A3029E">
          <w:rPr>
            <w:rFonts w:ascii="Times New Roman" w:hAnsi="Times New Roman" w:cs="Times New Roman"/>
            <w:sz w:val="24"/>
            <w:szCs w:val="24"/>
          </w:rPr>
          <w:t>05</w:t>
        </w:r>
      </w:ins>
      <w:del w:id="767" w:author="Microsoft account" w:date="2021-09-11T15:25:00Z">
        <w:r w:rsidRPr="0085585E" w:rsidDel="00A3029E">
          <w:rPr>
            <w:rFonts w:ascii="Times New Roman" w:hAnsi="Times New Roman" w:cs="Times New Roman"/>
            <w:sz w:val="24"/>
            <w:szCs w:val="24"/>
          </w:rPr>
          <w:delText>1</w:delText>
        </w:r>
      </w:del>
      <w:r w:rsidRPr="0085585E">
        <w:rPr>
          <w:rFonts w:ascii="Times New Roman" w:hAnsi="Times New Roman" w:cs="Times New Roman"/>
          <w:sz w:val="24"/>
          <w:szCs w:val="24"/>
        </w:rPr>
        <w:t>] associated with their pra</w:t>
      </w:r>
      <w:r w:rsidR="00DD46C1">
        <w:rPr>
          <w:rFonts w:ascii="Times New Roman" w:hAnsi="Times New Roman" w:cs="Times New Roman"/>
          <w:sz w:val="24"/>
          <w:szCs w:val="24"/>
        </w:rPr>
        <w:t xml:space="preserve">ctices towards COVID-19 </w:t>
      </w:r>
      <w:ins w:id="768" w:author="Microsoft account" w:date="2021-09-20T23:23:00Z">
        <w:r w:rsidR="00AF2686">
          <w:rPr>
            <w:rFonts w:ascii="Times New Roman" w:hAnsi="Times New Roman" w:cs="Times New Roman"/>
            <w:sz w:val="24"/>
            <w:szCs w:val="24"/>
          </w:rPr>
          <w:t>(</w:t>
        </w:r>
      </w:ins>
      <w:del w:id="769" w:author="Microsoft account" w:date="2021-09-20T23:23:00Z">
        <w:r w:rsidR="00DD46C1" w:rsidDel="00AF2686">
          <w:rPr>
            <w:rFonts w:ascii="Times New Roman" w:hAnsi="Times New Roman" w:cs="Times New Roman"/>
            <w:sz w:val="24"/>
            <w:szCs w:val="24"/>
          </w:rPr>
          <w:delText>[</w:delText>
        </w:r>
      </w:del>
      <w:r w:rsidR="00DD46C1">
        <w:rPr>
          <w:rFonts w:ascii="Times New Roman" w:hAnsi="Times New Roman" w:cs="Times New Roman"/>
          <w:sz w:val="24"/>
          <w:szCs w:val="24"/>
        </w:rPr>
        <w:t>Table 1</w:t>
      </w:r>
      <w:ins w:id="770" w:author="Microsoft account" w:date="2021-09-20T23:23:00Z">
        <w:r w:rsidR="00AF2686">
          <w:rPr>
            <w:rFonts w:ascii="Times New Roman" w:hAnsi="Times New Roman" w:cs="Times New Roman"/>
            <w:sz w:val="24"/>
            <w:szCs w:val="24"/>
          </w:rPr>
          <w:t>)</w:t>
        </w:r>
      </w:ins>
      <w:del w:id="771" w:author="Microsoft account" w:date="2021-09-20T23:23:00Z">
        <w:r w:rsidRPr="0085585E" w:rsidDel="00AF2686">
          <w:rPr>
            <w:rFonts w:ascii="Times New Roman" w:hAnsi="Times New Roman" w:cs="Times New Roman"/>
            <w:sz w:val="24"/>
            <w:szCs w:val="24"/>
          </w:rPr>
          <w:delText>]</w:delText>
        </w:r>
      </w:del>
      <w:r w:rsidRPr="0085585E">
        <w:rPr>
          <w:rFonts w:ascii="Times New Roman" w:hAnsi="Times New Roman" w:cs="Times New Roman"/>
          <w:sz w:val="24"/>
          <w:szCs w:val="24"/>
        </w:rPr>
        <w:t>.</w:t>
      </w:r>
    </w:p>
    <w:p w14:paraId="42BE1FC9" w14:textId="4F95A37C" w:rsidR="00B2729E" w:rsidRPr="00AF2686" w:rsidRDefault="00DD46C1" w:rsidP="00864F82">
      <w:pPr>
        <w:spacing w:after="0" w:line="480" w:lineRule="auto"/>
        <w:contextualSpacing/>
        <w:jc w:val="both"/>
        <w:rPr>
          <w:rFonts w:ascii="Times New Roman" w:hAnsi="Times New Roman"/>
          <w:b/>
          <w:sz w:val="24"/>
          <w:szCs w:val="24"/>
          <w:lang w:eastAsia="en-MY"/>
          <w:rPrChange w:id="772" w:author="Microsoft account" w:date="2021-09-20T23:23:00Z">
            <w:rPr>
              <w:rFonts w:ascii="Times New Roman" w:hAnsi="Times New Roman"/>
              <w:lang w:eastAsia="en-MY"/>
            </w:rPr>
          </w:rPrChange>
        </w:rPr>
      </w:pPr>
      <w:r w:rsidRPr="00AF2686">
        <w:rPr>
          <w:rFonts w:ascii="Times New Roman" w:hAnsi="Times New Roman"/>
          <w:b/>
          <w:sz w:val="24"/>
          <w:szCs w:val="24"/>
          <w:lang w:eastAsia="en-MY"/>
          <w:rPrChange w:id="773" w:author="Microsoft account" w:date="2021-09-20T23:23:00Z">
            <w:rPr>
              <w:rFonts w:ascii="Times New Roman" w:hAnsi="Times New Roman"/>
              <w:lang w:eastAsia="en-MY"/>
            </w:rPr>
          </w:rPrChange>
        </w:rPr>
        <w:t>Table 1</w:t>
      </w:r>
      <w:r w:rsidR="00B2729E" w:rsidRPr="00AF2686">
        <w:rPr>
          <w:rFonts w:ascii="Times New Roman" w:hAnsi="Times New Roman"/>
          <w:b/>
          <w:sz w:val="24"/>
          <w:szCs w:val="24"/>
          <w:lang w:eastAsia="en-MY"/>
          <w:rPrChange w:id="774" w:author="Microsoft account" w:date="2021-09-20T23:23:00Z">
            <w:rPr>
              <w:rFonts w:ascii="Times New Roman" w:hAnsi="Times New Roman"/>
              <w:lang w:eastAsia="en-MY"/>
            </w:rPr>
          </w:rPrChange>
        </w:rPr>
        <w:t>. Socio-demographic association of person’s knowledge, attitude and practices.</w:t>
      </w:r>
    </w:p>
    <w:tbl>
      <w:tblPr>
        <w:tblW w:w="11785" w:type="dxa"/>
        <w:tblInd w:w="-1170" w:type="dxa"/>
        <w:tblBorders>
          <w:top w:val="single" w:sz="4" w:space="0" w:color="auto"/>
          <w:bottom w:val="single" w:sz="4" w:space="0" w:color="auto"/>
        </w:tblBorders>
        <w:tblLayout w:type="fixed"/>
        <w:tblLook w:val="04A0" w:firstRow="1" w:lastRow="0" w:firstColumn="1" w:lastColumn="0" w:noHBand="0" w:noVBand="1"/>
        <w:tblPrChange w:id="775" w:author="Mohammad Meshbahur Rahman" w:date="2021-09-11T01:37:00Z">
          <w:tblPr>
            <w:tblW w:w="11610" w:type="dxa"/>
            <w:tblInd w:w="-995" w:type="dxa"/>
            <w:tblBorders>
              <w:top w:val="single" w:sz="4" w:space="0" w:color="auto"/>
              <w:bottom w:val="single" w:sz="4" w:space="0" w:color="auto"/>
            </w:tblBorders>
            <w:tblLayout w:type="fixed"/>
            <w:tblLook w:val="04A0" w:firstRow="1" w:lastRow="0" w:firstColumn="1" w:lastColumn="0" w:noHBand="0" w:noVBand="1"/>
          </w:tblPr>
        </w:tblPrChange>
      </w:tblPr>
      <w:tblGrid>
        <w:gridCol w:w="1170"/>
        <w:gridCol w:w="1637"/>
        <w:gridCol w:w="968"/>
        <w:gridCol w:w="971"/>
        <w:gridCol w:w="1037"/>
        <w:gridCol w:w="754"/>
        <w:gridCol w:w="975"/>
        <w:gridCol w:w="967"/>
        <w:gridCol w:w="628"/>
        <w:gridCol w:w="1056"/>
        <w:gridCol w:w="992"/>
        <w:gridCol w:w="630"/>
        <w:tblGridChange w:id="776">
          <w:tblGrid>
            <w:gridCol w:w="1170"/>
            <w:gridCol w:w="1637"/>
            <w:gridCol w:w="968"/>
            <w:gridCol w:w="971"/>
            <w:gridCol w:w="1037"/>
            <w:gridCol w:w="754"/>
            <w:gridCol w:w="975"/>
            <w:gridCol w:w="967"/>
            <w:gridCol w:w="628"/>
            <w:gridCol w:w="253"/>
            <w:gridCol w:w="803"/>
            <w:gridCol w:w="192"/>
            <w:gridCol w:w="113"/>
            <w:gridCol w:w="687"/>
            <w:gridCol w:w="630"/>
            <w:gridCol w:w="207"/>
            <w:gridCol w:w="968"/>
            <w:gridCol w:w="971"/>
            <w:gridCol w:w="1037"/>
            <w:gridCol w:w="754"/>
            <w:gridCol w:w="975"/>
            <w:gridCol w:w="967"/>
            <w:gridCol w:w="628"/>
            <w:gridCol w:w="1056"/>
            <w:gridCol w:w="992"/>
            <w:gridCol w:w="630"/>
          </w:tblGrid>
        </w:tblGridChange>
      </w:tblGrid>
      <w:tr w:rsidR="002D3B51" w:rsidRPr="00657B6D" w14:paraId="7119CA79" w14:textId="77777777" w:rsidTr="00190BFA">
        <w:trPr>
          <w:trHeight w:val="130"/>
          <w:trPrChange w:id="777" w:author="Mohammad Meshbahur Rahman" w:date="2021-09-11T01:37:00Z">
            <w:trPr>
              <w:gridBefore w:val="10"/>
              <w:trHeight w:val="130"/>
            </w:trPr>
          </w:trPrChange>
        </w:trPr>
        <w:tc>
          <w:tcPr>
            <w:tcW w:w="2807" w:type="dxa"/>
            <w:gridSpan w:val="2"/>
            <w:vMerge w:val="restart"/>
            <w:shd w:val="clear" w:color="auto" w:fill="auto"/>
            <w:hideMark/>
            <w:tcPrChange w:id="778" w:author="Mohammad Meshbahur Rahman" w:date="2021-09-11T01:37:00Z">
              <w:tcPr>
                <w:tcW w:w="2632" w:type="dxa"/>
                <w:gridSpan w:val="6"/>
                <w:vMerge w:val="restart"/>
                <w:shd w:val="clear" w:color="auto" w:fill="auto"/>
                <w:hideMark/>
              </w:tcPr>
            </w:tcPrChange>
          </w:tcPr>
          <w:p w14:paraId="12D64AEC"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779"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Socio-demographic factors</w:t>
            </w:r>
          </w:p>
        </w:tc>
        <w:tc>
          <w:tcPr>
            <w:tcW w:w="968" w:type="dxa"/>
            <w:tcPrChange w:id="780" w:author="Mohammad Meshbahur Rahman" w:date="2021-09-11T01:37:00Z">
              <w:tcPr>
                <w:tcW w:w="968" w:type="dxa"/>
              </w:tcPr>
            </w:tcPrChange>
          </w:tcPr>
          <w:p w14:paraId="0CAE8E58" w14:textId="77777777" w:rsidR="00657B6D" w:rsidRPr="00657B6D" w:rsidRDefault="00657B6D" w:rsidP="00F5085E">
            <w:pPr>
              <w:spacing w:after="0" w:line="480" w:lineRule="auto"/>
              <w:contextualSpacing/>
              <w:jc w:val="center"/>
              <w:rPr>
                <w:rFonts w:ascii="Times New Roman" w:hAnsi="Times New Roman" w:cs="Times New Roman"/>
                <w:b/>
                <w:bCs/>
                <w:sz w:val="18"/>
                <w:szCs w:val="18"/>
                <w:lang w:eastAsia="en-MY"/>
              </w:rPr>
              <w:pPrChange w:id="781" w:author="Microsoft account" w:date="2021-09-20T19:14:00Z">
                <w:pPr>
                  <w:spacing w:after="0" w:line="240" w:lineRule="auto"/>
                  <w:contextualSpacing/>
                  <w:jc w:val="center"/>
                </w:pPr>
              </w:pPrChange>
            </w:pPr>
          </w:p>
        </w:tc>
        <w:tc>
          <w:tcPr>
            <w:tcW w:w="2762" w:type="dxa"/>
            <w:gridSpan w:val="3"/>
            <w:shd w:val="clear" w:color="auto" w:fill="auto"/>
            <w:hideMark/>
            <w:tcPrChange w:id="782" w:author="Mohammad Meshbahur Rahman" w:date="2021-09-11T01:37:00Z">
              <w:tcPr>
                <w:tcW w:w="2762" w:type="dxa"/>
                <w:gridSpan w:val="3"/>
                <w:shd w:val="clear" w:color="auto" w:fill="auto"/>
                <w:hideMark/>
              </w:tcPr>
            </w:tcPrChange>
          </w:tcPr>
          <w:p w14:paraId="4204FE99" w14:textId="3BFDA4F8" w:rsidR="00657B6D" w:rsidRPr="00657B6D" w:rsidRDefault="00657B6D" w:rsidP="00F5085E">
            <w:pPr>
              <w:spacing w:after="0" w:line="480" w:lineRule="auto"/>
              <w:contextualSpacing/>
              <w:jc w:val="center"/>
              <w:rPr>
                <w:rFonts w:ascii="Times New Roman" w:hAnsi="Times New Roman" w:cs="Times New Roman"/>
                <w:sz w:val="18"/>
                <w:szCs w:val="18"/>
                <w:lang w:eastAsia="en-MY"/>
              </w:rPr>
              <w:pPrChange w:id="783" w:author="Microsoft account" w:date="2021-09-20T19:14:00Z">
                <w:pPr>
                  <w:spacing w:after="0" w:line="240" w:lineRule="auto"/>
                  <w:contextualSpacing/>
                  <w:jc w:val="center"/>
                </w:pPr>
              </w:pPrChange>
            </w:pPr>
            <w:r w:rsidRPr="00657B6D">
              <w:rPr>
                <w:rFonts w:ascii="Times New Roman" w:hAnsi="Times New Roman" w:cs="Times New Roman"/>
                <w:b/>
                <w:bCs/>
                <w:sz w:val="18"/>
                <w:szCs w:val="18"/>
                <w:lang w:eastAsia="en-MY"/>
              </w:rPr>
              <w:t>Knowledge (N=743)</w:t>
            </w:r>
          </w:p>
        </w:tc>
        <w:tc>
          <w:tcPr>
            <w:tcW w:w="2570" w:type="dxa"/>
            <w:gridSpan w:val="3"/>
            <w:shd w:val="clear" w:color="auto" w:fill="auto"/>
            <w:hideMark/>
            <w:tcPrChange w:id="784" w:author="Mohammad Meshbahur Rahman" w:date="2021-09-11T01:37:00Z">
              <w:tcPr>
                <w:tcW w:w="2570" w:type="dxa"/>
                <w:gridSpan w:val="3"/>
                <w:shd w:val="clear" w:color="auto" w:fill="auto"/>
                <w:hideMark/>
              </w:tcPr>
            </w:tcPrChange>
          </w:tcPr>
          <w:p w14:paraId="54A81CA1" w14:textId="77777777" w:rsidR="00657B6D" w:rsidRPr="00657B6D" w:rsidRDefault="00657B6D" w:rsidP="00F5085E">
            <w:pPr>
              <w:spacing w:after="0" w:line="480" w:lineRule="auto"/>
              <w:contextualSpacing/>
              <w:jc w:val="center"/>
              <w:rPr>
                <w:rFonts w:ascii="Times New Roman" w:hAnsi="Times New Roman" w:cs="Times New Roman"/>
                <w:sz w:val="18"/>
                <w:szCs w:val="18"/>
                <w:lang w:eastAsia="en-MY"/>
              </w:rPr>
              <w:pPrChange w:id="785" w:author="Microsoft account" w:date="2021-09-20T19:14:00Z">
                <w:pPr>
                  <w:spacing w:after="0" w:line="240" w:lineRule="auto"/>
                  <w:contextualSpacing/>
                  <w:jc w:val="center"/>
                </w:pPr>
              </w:pPrChange>
            </w:pPr>
            <w:r w:rsidRPr="00657B6D">
              <w:rPr>
                <w:rFonts w:ascii="Times New Roman" w:hAnsi="Times New Roman" w:cs="Times New Roman"/>
                <w:b/>
                <w:bCs/>
                <w:sz w:val="18"/>
                <w:szCs w:val="18"/>
                <w:lang w:eastAsia="en-MY"/>
              </w:rPr>
              <w:t>Attitudes (N=743)</w:t>
            </w:r>
          </w:p>
        </w:tc>
        <w:tc>
          <w:tcPr>
            <w:tcW w:w="2678" w:type="dxa"/>
            <w:gridSpan w:val="3"/>
            <w:shd w:val="clear" w:color="auto" w:fill="auto"/>
            <w:noWrap/>
            <w:hideMark/>
            <w:tcPrChange w:id="786" w:author="Mohammad Meshbahur Rahman" w:date="2021-09-11T01:37:00Z">
              <w:tcPr>
                <w:tcW w:w="2678" w:type="dxa"/>
                <w:gridSpan w:val="3"/>
                <w:shd w:val="clear" w:color="auto" w:fill="auto"/>
                <w:noWrap/>
                <w:hideMark/>
              </w:tcPr>
            </w:tcPrChange>
          </w:tcPr>
          <w:p w14:paraId="505F3FA7" w14:textId="77777777" w:rsidR="00657B6D" w:rsidRPr="00657B6D" w:rsidRDefault="00657B6D" w:rsidP="00F5085E">
            <w:pPr>
              <w:spacing w:after="0" w:line="480" w:lineRule="auto"/>
              <w:contextualSpacing/>
              <w:jc w:val="center"/>
              <w:rPr>
                <w:rFonts w:ascii="Times New Roman" w:hAnsi="Times New Roman" w:cs="Times New Roman"/>
                <w:sz w:val="18"/>
                <w:szCs w:val="18"/>
                <w:lang w:eastAsia="en-MY"/>
              </w:rPr>
              <w:pPrChange w:id="787" w:author="Microsoft account" w:date="2021-09-20T19:14:00Z">
                <w:pPr>
                  <w:spacing w:after="0" w:line="240" w:lineRule="auto"/>
                  <w:contextualSpacing/>
                  <w:jc w:val="center"/>
                </w:pPr>
              </w:pPrChange>
            </w:pPr>
            <w:r w:rsidRPr="00657B6D">
              <w:rPr>
                <w:rFonts w:ascii="Times New Roman" w:hAnsi="Times New Roman" w:cs="Times New Roman"/>
                <w:b/>
                <w:bCs/>
                <w:sz w:val="18"/>
                <w:szCs w:val="18"/>
                <w:lang w:eastAsia="en-MY"/>
              </w:rPr>
              <w:t>Practices (N=743)</w:t>
            </w:r>
          </w:p>
        </w:tc>
      </w:tr>
      <w:tr w:rsidR="002D3B51" w:rsidRPr="00657B6D" w14:paraId="423C3232" w14:textId="77777777" w:rsidTr="00190BFA">
        <w:trPr>
          <w:trHeight w:val="378"/>
          <w:trPrChange w:id="788" w:author="Mohammad Meshbahur Rahman" w:date="2021-09-11T01:37:00Z">
            <w:trPr>
              <w:gridBefore w:val="10"/>
              <w:trHeight w:val="378"/>
            </w:trPr>
          </w:trPrChange>
        </w:trPr>
        <w:tc>
          <w:tcPr>
            <w:tcW w:w="2807" w:type="dxa"/>
            <w:gridSpan w:val="2"/>
            <w:vMerge/>
            <w:tcBorders>
              <w:bottom w:val="single" w:sz="4" w:space="0" w:color="auto"/>
            </w:tcBorders>
            <w:shd w:val="clear" w:color="auto" w:fill="auto"/>
            <w:hideMark/>
            <w:tcPrChange w:id="789" w:author="Mohammad Meshbahur Rahman" w:date="2021-09-11T01:37:00Z">
              <w:tcPr>
                <w:tcW w:w="2632" w:type="dxa"/>
                <w:gridSpan w:val="6"/>
                <w:vMerge/>
                <w:tcBorders>
                  <w:bottom w:val="single" w:sz="4" w:space="0" w:color="auto"/>
                </w:tcBorders>
                <w:shd w:val="clear" w:color="auto" w:fill="auto"/>
                <w:hideMark/>
              </w:tcPr>
            </w:tcPrChange>
          </w:tcPr>
          <w:p w14:paraId="057977E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790" w:author="Microsoft account" w:date="2021-09-20T19:14:00Z">
                <w:pPr>
                  <w:spacing w:after="0" w:line="240" w:lineRule="auto"/>
                  <w:contextualSpacing/>
                </w:pPr>
              </w:pPrChange>
            </w:pPr>
          </w:p>
        </w:tc>
        <w:tc>
          <w:tcPr>
            <w:tcW w:w="968" w:type="dxa"/>
            <w:tcBorders>
              <w:bottom w:val="single" w:sz="4" w:space="0" w:color="auto"/>
            </w:tcBorders>
            <w:tcPrChange w:id="791" w:author="Mohammad Meshbahur Rahman" w:date="2021-09-11T01:37:00Z">
              <w:tcPr>
                <w:tcW w:w="968" w:type="dxa"/>
                <w:tcBorders>
                  <w:bottom w:val="single" w:sz="4" w:space="0" w:color="auto"/>
                </w:tcBorders>
              </w:tcPr>
            </w:tcPrChange>
          </w:tcPr>
          <w:p w14:paraId="14315886" w14:textId="1081A6DD" w:rsidR="00657B6D" w:rsidRPr="00657B6D" w:rsidRDefault="00AB2113" w:rsidP="00F5085E">
            <w:pPr>
              <w:spacing w:after="0" w:line="480" w:lineRule="auto"/>
              <w:contextualSpacing/>
              <w:rPr>
                <w:rFonts w:ascii="Times New Roman" w:hAnsi="Times New Roman" w:cs="Times New Roman"/>
                <w:b/>
                <w:bCs/>
                <w:sz w:val="18"/>
                <w:szCs w:val="18"/>
                <w:lang w:eastAsia="en-MY"/>
              </w:rPr>
              <w:pPrChange w:id="792" w:author="Microsoft account" w:date="2021-09-20T19:14:00Z">
                <w:pPr>
                  <w:spacing w:after="0" w:line="240" w:lineRule="auto"/>
                  <w:contextualSpacing/>
                </w:pPr>
              </w:pPrChange>
            </w:pPr>
            <w:r>
              <w:rPr>
                <w:rFonts w:ascii="Times New Roman" w:hAnsi="Times New Roman" w:cs="Times New Roman"/>
                <w:b/>
                <w:bCs/>
                <w:sz w:val="18"/>
                <w:szCs w:val="18"/>
                <w:lang w:eastAsia="en-MY"/>
              </w:rPr>
              <w:t>Total</w:t>
            </w:r>
          </w:p>
        </w:tc>
        <w:tc>
          <w:tcPr>
            <w:tcW w:w="971" w:type="dxa"/>
            <w:tcBorders>
              <w:bottom w:val="single" w:sz="4" w:space="0" w:color="auto"/>
            </w:tcBorders>
            <w:shd w:val="clear" w:color="auto" w:fill="auto"/>
            <w:hideMark/>
            <w:tcPrChange w:id="793" w:author="Mohammad Meshbahur Rahman" w:date="2021-09-11T01:37:00Z">
              <w:tcPr>
                <w:tcW w:w="971" w:type="dxa"/>
                <w:tcBorders>
                  <w:bottom w:val="single" w:sz="4" w:space="0" w:color="auto"/>
                </w:tcBorders>
                <w:shd w:val="clear" w:color="auto" w:fill="auto"/>
                <w:hideMark/>
              </w:tcPr>
            </w:tcPrChange>
          </w:tcPr>
          <w:p w14:paraId="1FF87FDA" w14:textId="48D8C8AA"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794"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 xml:space="preserve">High knowledge </w:t>
            </w:r>
            <w:del w:id="795" w:author="Microsoft account" w:date="2021-09-11T12:56:00Z">
              <w:r w:rsidRPr="00657B6D" w:rsidDel="00AC7AA2">
                <w:rPr>
                  <w:rFonts w:ascii="Times New Roman" w:hAnsi="Times New Roman" w:cs="Times New Roman"/>
                  <w:b/>
                  <w:bCs/>
                  <w:sz w:val="18"/>
                  <w:szCs w:val="18"/>
                  <w:lang w:eastAsia="en-MY"/>
                </w:rPr>
                <w:delText>n(</w:delText>
              </w:r>
            </w:del>
            <w:ins w:id="796" w:author="Microsoft account" w:date="2021-09-11T12:56:00Z">
              <w:r w:rsidR="00AC7AA2" w:rsidRPr="00657B6D">
                <w:rPr>
                  <w:rFonts w:ascii="Times New Roman" w:hAnsi="Times New Roman" w:cs="Times New Roman"/>
                  <w:b/>
                  <w:bCs/>
                  <w:sz w:val="18"/>
                  <w:szCs w:val="18"/>
                  <w:lang w:eastAsia="en-MY"/>
                </w:rPr>
                <w:t>n (</w:t>
              </w:r>
            </w:ins>
            <w:r w:rsidRPr="00657B6D">
              <w:rPr>
                <w:rFonts w:ascii="Times New Roman" w:hAnsi="Times New Roman" w:cs="Times New Roman"/>
                <w:b/>
                <w:bCs/>
                <w:sz w:val="18"/>
                <w:szCs w:val="18"/>
                <w:lang w:eastAsia="en-MY"/>
              </w:rPr>
              <w:t>%)</w:t>
            </w:r>
          </w:p>
        </w:tc>
        <w:tc>
          <w:tcPr>
            <w:tcW w:w="1037" w:type="dxa"/>
            <w:tcBorders>
              <w:bottom w:val="single" w:sz="4" w:space="0" w:color="auto"/>
            </w:tcBorders>
            <w:shd w:val="clear" w:color="auto" w:fill="auto"/>
            <w:hideMark/>
            <w:tcPrChange w:id="797" w:author="Mohammad Meshbahur Rahman" w:date="2021-09-11T01:37:00Z">
              <w:tcPr>
                <w:tcW w:w="1037" w:type="dxa"/>
                <w:tcBorders>
                  <w:bottom w:val="single" w:sz="4" w:space="0" w:color="auto"/>
                </w:tcBorders>
                <w:shd w:val="clear" w:color="auto" w:fill="auto"/>
                <w:hideMark/>
              </w:tcPr>
            </w:tcPrChange>
          </w:tcPr>
          <w:p w14:paraId="1B4D9FD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798"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Low knowledge n (%)</w:t>
            </w:r>
          </w:p>
        </w:tc>
        <w:tc>
          <w:tcPr>
            <w:tcW w:w="754" w:type="dxa"/>
            <w:tcBorders>
              <w:bottom w:val="single" w:sz="4" w:space="0" w:color="auto"/>
            </w:tcBorders>
            <w:shd w:val="clear" w:color="auto" w:fill="auto"/>
            <w:hideMark/>
            <w:tcPrChange w:id="799" w:author="Mohammad Meshbahur Rahman" w:date="2021-09-11T01:37:00Z">
              <w:tcPr>
                <w:tcW w:w="754" w:type="dxa"/>
                <w:tcBorders>
                  <w:bottom w:val="single" w:sz="4" w:space="0" w:color="auto"/>
                </w:tcBorders>
                <w:shd w:val="clear" w:color="auto" w:fill="auto"/>
                <w:hideMark/>
              </w:tcPr>
            </w:tcPrChange>
          </w:tcPr>
          <w:p w14:paraId="0BFAE10B" w14:textId="77777777" w:rsidR="00657B6D" w:rsidRPr="00657B6D" w:rsidRDefault="00657B6D" w:rsidP="00F5085E">
            <w:pPr>
              <w:spacing w:after="0" w:line="480" w:lineRule="auto"/>
              <w:contextualSpacing/>
              <w:rPr>
                <w:rFonts w:ascii="Times New Roman" w:hAnsi="Times New Roman" w:cs="Times New Roman"/>
                <w:b/>
                <w:bCs/>
                <w:i/>
                <w:iCs/>
                <w:sz w:val="18"/>
                <w:szCs w:val="18"/>
                <w:lang w:eastAsia="en-MY"/>
              </w:rPr>
              <w:pPrChange w:id="800" w:author="Microsoft account" w:date="2021-09-20T19:14:00Z">
                <w:pPr>
                  <w:spacing w:after="0" w:line="240" w:lineRule="auto"/>
                  <w:contextualSpacing/>
                </w:pPr>
              </w:pPrChange>
            </w:pPr>
            <w:r w:rsidRPr="00657B6D">
              <w:rPr>
                <w:rFonts w:ascii="Times New Roman" w:hAnsi="Times New Roman" w:cs="Times New Roman"/>
                <w:b/>
                <w:bCs/>
                <w:i/>
                <w:iCs/>
                <w:sz w:val="18"/>
                <w:szCs w:val="18"/>
                <w:lang w:eastAsia="en-MY"/>
              </w:rPr>
              <w:t>P</w:t>
            </w:r>
            <w:r w:rsidRPr="00657B6D">
              <w:rPr>
                <w:rFonts w:ascii="Times New Roman" w:hAnsi="Times New Roman" w:cs="Times New Roman"/>
                <w:b/>
                <w:bCs/>
                <w:sz w:val="18"/>
                <w:szCs w:val="18"/>
                <w:lang w:eastAsia="en-MY"/>
              </w:rPr>
              <w:t>-value</w:t>
            </w:r>
          </w:p>
        </w:tc>
        <w:tc>
          <w:tcPr>
            <w:tcW w:w="975" w:type="dxa"/>
            <w:tcBorders>
              <w:bottom w:val="single" w:sz="4" w:space="0" w:color="auto"/>
            </w:tcBorders>
            <w:shd w:val="clear" w:color="auto" w:fill="auto"/>
            <w:hideMark/>
            <w:tcPrChange w:id="801" w:author="Mohammad Meshbahur Rahman" w:date="2021-09-11T01:37:00Z">
              <w:tcPr>
                <w:tcW w:w="975" w:type="dxa"/>
                <w:tcBorders>
                  <w:bottom w:val="single" w:sz="4" w:space="0" w:color="auto"/>
                </w:tcBorders>
                <w:shd w:val="clear" w:color="auto" w:fill="auto"/>
                <w:hideMark/>
              </w:tcPr>
            </w:tcPrChange>
          </w:tcPr>
          <w:p w14:paraId="32980ADC"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02"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Positive attitude n (%)</w:t>
            </w:r>
          </w:p>
        </w:tc>
        <w:tc>
          <w:tcPr>
            <w:tcW w:w="967" w:type="dxa"/>
            <w:tcBorders>
              <w:bottom w:val="single" w:sz="4" w:space="0" w:color="auto"/>
            </w:tcBorders>
            <w:shd w:val="clear" w:color="auto" w:fill="auto"/>
            <w:hideMark/>
            <w:tcPrChange w:id="803" w:author="Mohammad Meshbahur Rahman" w:date="2021-09-11T01:37:00Z">
              <w:tcPr>
                <w:tcW w:w="967" w:type="dxa"/>
                <w:tcBorders>
                  <w:bottom w:val="single" w:sz="4" w:space="0" w:color="auto"/>
                </w:tcBorders>
                <w:shd w:val="clear" w:color="auto" w:fill="auto"/>
                <w:hideMark/>
              </w:tcPr>
            </w:tcPrChange>
          </w:tcPr>
          <w:p w14:paraId="0DE565AE"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04"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Negative attitude n (%)</w:t>
            </w:r>
          </w:p>
        </w:tc>
        <w:tc>
          <w:tcPr>
            <w:tcW w:w="628" w:type="dxa"/>
            <w:tcBorders>
              <w:bottom w:val="single" w:sz="4" w:space="0" w:color="auto"/>
            </w:tcBorders>
            <w:shd w:val="clear" w:color="auto" w:fill="auto"/>
            <w:hideMark/>
            <w:tcPrChange w:id="805" w:author="Mohammad Meshbahur Rahman" w:date="2021-09-11T01:37:00Z">
              <w:tcPr>
                <w:tcW w:w="628" w:type="dxa"/>
                <w:tcBorders>
                  <w:bottom w:val="single" w:sz="4" w:space="0" w:color="auto"/>
                </w:tcBorders>
                <w:shd w:val="clear" w:color="auto" w:fill="auto"/>
                <w:hideMark/>
              </w:tcPr>
            </w:tcPrChange>
          </w:tcPr>
          <w:p w14:paraId="347A69D3"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06" w:author="Microsoft account" w:date="2021-09-20T19:14:00Z">
                <w:pPr>
                  <w:spacing w:after="0" w:line="240" w:lineRule="auto"/>
                  <w:contextualSpacing/>
                </w:pPr>
              </w:pPrChange>
            </w:pPr>
          </w:p>
        </w:tc>
        <w:tc>
          <w:tcPr>
            <w:tcW w:w="1056" w:type="dxa"/>
            <w:tcBorders>
              <w:bottom w:val="single" w:sz="4" w:space="0" w:color="auto"/>
            </w:tcBorders>
            <w:shd w:val="clear" w:color="auto" w:fill="auto"/>
            <w:hideMark/>
            <w:tcPrChange w:id="807" w:author="Mohammad Meshbahur Rahman" w:date="2021-09-11T01:37:00Z">
              <w:tcPr>
                <w:tcW w:w="1056" w:type="dxa"/>
                <w:tcBorders>
                  <w:bottom w:val="single" w:sz="4" w:space="0" w:color="auto"/>
                </w:tcBorders>
                <w:shd w:val="clear" w:color="auto" w:fill="auto"/>
                <w:hideMark/>
              </w:tcPr>
            </w:tcPrChange>
          </w:tcPr>
          <w:p w14:paraId="573AA489" w14:textId="2456B9B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08"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 xml:space="preserve">Good </w:t>
            </w:r>
            <w:del w:id="809" w:author="Microsoft account" w:date="2021-09-11T12:56:00Z">
              <w:r w:rsidRPr="00657B6D" w:rsidDel="00AC7AA2">
                <w:rPr>
                  <w:rFonts w:ascii="Times New Roman" w:hAnsi="Times New Roman" w:cs="Times New Roman"/>
                  <w:b/>
                  <w:bCs/>
                  <w:sz w:val="18"/>
                  <w:szCs w:val="18"/>
                  <w:lang w:eastAsia="en-MY"/>
                </w:rPr>
                <w:delText>n(</w:delText>
              </w:r>
            </w:del>
            <w:ins w:id="810" w:author="Microsoft account" w:date="2021-09-11T12:56:00Z">
              <w:r w:rsidR="00AC7AA2" w:rsidRPr="00657B6D">
                <w:rPr>
                  <w:rFonts w:ascii="Times New Roman" w:hAnsi="Times New Roman" w:cs="Times New Roman"/>
                  <w:b/>
                  <w:bCs/>
                  <w:sz w:val="18"/>
                  <w:szCs w:val="18"/>
                  <w:lang w:eastAsia="en-MY"/>
                </w:rPr>
                <w:t>n (</w:t>
              </w:r>
            </w:ins>
            <w:r w:rsidRPr="00657B6D">
              <w:rPr>
                <w:rFonts w:ascii="Times New Roman" w:hAnsi="Times New Roman" w:cs="Times New Roman"/>
                <w:b/>
                <w:bCs/>
                <w:sz w:val="18"/>
                <w:szCs w:val="18"/>
                <w:lang w:eastAsia="en-MY"/>
              </w:rPr>
              <w:t>%)</w:t>
            </w:r>
          </w:p>
        </w:tc>
        <w:tc>
          <w:tcPr>
            <w:tcW w:w="992" w:type="dxa"/>
            <w:tcBorders>
              <w:bottom w:val="single" w:sz="4" w:space="0" w:color="auto"/>
            </w:tcBorders>
            <w:shd w:val="clear" w:color="auto" w:fill="auto"/>
            <w:hideMark/>
            <w:tcPrChange w:id="811" w:author="Mohammad Meshbahur Rahman" w:date="2021-09-11T01:37:00Z">
              <w:tcPr>
                <w:tcW w:w="992" w:type="dxa"/>
                <w:tcBorders>
                  <w:bottom w:val="single" w:sz="4" w:space="0" w:color="auto"/>
                </w:tcBorders>
                <w:shd w:val="clear" w:color="auto" w:fill="auto"/>
                <w:hideMark/>
              </w:tcPr>
            </w:tcPrChange>
          </w:tcPr>
          <w:p w14:paraId="7FC6F049"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12"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Poor n (%)</w:t>
            </w:r>
          </w:p>
        </w:tc>
        <w:tc>
          <w:tcPr>
            <w:tcW w:w="630" w:type="dxa"/>
            <w:tcBorders>
              <w:bottom w:val="single" w:sz="4" w:space="0" w:color="auto"/>
            </w:tcBorders>
            <w:shd w:val="clear" w:color="auto" w:fill="auto"/>
            <w:hideMark/>
            <w:tcPrChange w:id="813" w:author="Mohammad Meshbahur Rahman" w:date="2021-09-11T01:37:00Z">
              <w:tcPr>
                <w:tcW w:w="630" w:type="dxa"/>
                <w:tcBorders>
                  <w:bottom w:val="single" w:sz="4" w:space="0" w:color="auto"/>
                </w:tcBorders>
                <w:shd w:val="clear" w:color="auto" w:fill="auto"/>
                <w:hideMark/>
              </w:tcPr>
            </w:tcPrChange>
          </w:tcPr>
          <w:p w14:paraId="0DFD1C87" w14:textId="77777777" w:rsidR="00657B6D" w:rsidRPr="00657B6D" w:rsidRDefault="00657B6D" w:rsidP="00F5085E">
            <w:pPr>
              <w:spacing w:after="0" w:line="480" w:lineRule="auto"/>
              <w:contextualSpacing/>
              <w:rPr>
                <w:rFonts w:ascii="Times New Roman" w:hAnsi="Times New Roman" w:cs="Times New Roman"/>
                <w:b/>
                <w:bCs/>
                <w:i/>
                <w:iCs/>
                <w:sz w:val="18"/>
                <w:szCs w:val="18"/>
                <w:lang w:eastAsia="en-MY"/>
              </w:rPr>
              <w:pPrChange w:id="814" w:author="Microsoft account" w:date="2021-09-20T19:14:00Z">
                <w:pPr>
                  <w:spacing w:after="0" w:line="240" w:lineRule="auto"/>
                  <w:contextualSpacing/>
                </w:pPr>
              </w:pPrChange>
            </w:pPr>
            <w:r w:rsidRPr="00657B6D">
              <w:rPr>
                <w:rFonts w:ascii="Times New Roman" w:hAnsi="Times New Roman" w:cs="Times New Roman"/>
                <w:b/>
                <w:bCs/>
                <w:i/>
                <w:iCs/>
                <w:sz w:val="18"/>
                <w:szCs w:val="18"/>
                <w:lang w:eastAsia="en-MY"/>
              </w:rPr>
              <w:t>P</w:t>
            </w:r>
            <w:r w:rsidRPr="00657B6D">
              <w:rPr>
                <w:rFonts w:ascii="Times New Roman" w:hAnsi="Times New Roman" w:cs="Times New Roman"/>
                <w:b/>
                <w:bCs/>
                <w:sz w:val="18"/>
                <w:szCs w:val="18"/>
                <w:lang w:eastAsia="en-MY"/>
              </w:rPr>
              <w:t>-value</w:t>
            </w:r>
          </w:p>
        </w:tc>
      </w:tr>
      <w:tr w:rsidR="002D3B51" w:rsidRPr="00657B6D" w14:paraId="73FAD08A" w14:textId="77777777" w:rsidTr="00190BFA">
        <w:trPr>
          <w:trHeight w:val="110"/>
          <w:trPrChange w:id="815" w:author="Mohammad Meshbahur Rahman" w:date="2021-09-11T01:37:00Z">
            <w:trPr>
              <w:gridBefore w:val="10"/>
              <w:trHeight w:val="110"/>
            </w:trPr>
          </w:trPrChange>
        </w:trPr>
        <w:tc>
          <w:tcPr>
            <w:tcW w:w="1170" w:type="dxa"/>
            <w:vMerge w:val="restart"/>
            <w:tcBorders>
              <w:top w:val="single" w:sz="4" w:space="0" w:color="auto"/>
              <w:bottom w:val="nil"/>
            </w:tcBorders>
            <w:shd w:val="clear" w:color="auto" w:fill="auto"/>
            <w:hideMark/>
            <w:tcPrChange w:id="816" w:author="Mohammad Meshbahur Rahman" w:date="2021-09-11T01:37:00Z">
              <w:tcPr>
                <w:tcW w:w="1108" w:type="dxa"/>
                <w:gridSpan w:val="3"/>
                <w:vMerge w:val="restart"/>
                <w:tcBorders>
                  <w:top w:val="single" w:sz="4" w:space="0" w:color="auto"/>
                  <w:bottom w:val="nil"/>
                </w:tcBorders>
                <w:shd w:val="clear" w:color="auto" w:fill="auto"/>
                <w:hideMark/>
              </w:tcPr>
            </w:tcPrChange>
          </w:tcPr>
          <w:p w14:paraId="1A5E8920"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17"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Age</w:t>
            </w:r>
          </w:p>
        </w:tc>
        <w:tc>
          <w:tcPr>
            <w:tcW w:w="1637" w:type="dxa"/>
            <w:tcBorders>
              <w:top w:val="single" w:sz="4" w:space="0" w:color="auto"/>
              <w:bottom w:val="nil"/>
            </w:tcBorders>
            <w:shd w:val="clear" w:color="auto" w:fill="auto"/>
            <w:hideMark/>
            <w:tcPrChange w:id="818" w:author="Mohammad Meshbahur Rahman" w:date="2021-09-11T01:37:00Z">
              <w:tcPr>
                <w:tcW w:w="1524" w:type="dxa"/>
                <w:gridSpan w:val="3"/>
                <w:tcBorders>
                  <w:top w:val="single" w:sz="4" w:space="0" w:color="auto"/>
                  <w:bottom w:val="nil"/>
                </w:tcBorders>
                <w:shd w:val="clear" w:color="auto" w:fill="auto"/>
                <w:hideMark/>
              </w:tcPr>
            </w:tcPrChange>
          </w:tcPr>
          <w:p w14:paraId="37BF45C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1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18-24</w:t>
            </w:r>
          </w:p>
        </w:tc>
        <w:tc>
          <w:tcPr>
            <w:tcW w:w="968" w:type="dxa"/>
            <w:tcBorders>
              <w:top w:val="single" w:sz="4" w:space="0" w:color="auto"/>
              <w:bottom w:val="nil"/>
            </w:tcBorders>
            <w:vAlign w:val="bottom"/>
            <w:tcPrChange w:id="820" w:author="Mohammad Meshbahur Rahman" w:date="2021-09-11T01:37:00Z">
              <w:tcPr>
                <w:tcW w:w="968" w:type="dxa"/>
                <w:tcBorders>
                  <w:top w:val="single" w:sz="4" w:space="0" w:color="auto"/>
                  <w:bottom w:val="nil"/>
                </w:tcBorders>
                <w:vAlign w:val="bottom"/>
              </w:tcPr>
            </w:tcPrChange>
          </w:tcPr>
          <w:p w14:paraId="46F3D296" w14:textId="0E69DFE9" w:rsidR="00657B6D" w:rsidRPr="00657B6D" w:rsidRDefault="00657B6D" w:rsidP="00F5085E">
            <w:pPr>
              <w:spacing w:after="0" w:line="480" w:lineRule="auto"/>
              <w:contextualSpacing/>
              <w:rPr>
                <w:rFonts w:ascii="Times New Roman" w:hAnsi="Times New Roman" w:cs="Times New Roman"/>
                <w:sz w:val="18"/>
                <w:szCs w:val="18"/>
                <w:lang w:eastAsia="en-MY"/>
              </w:rPr>
              <w:pPrChange w:id="821" w:author="Microsoft account" w:date="2021-09-20T19:14:00Z">
                <w:pPr>
                  <w:spacing w:after="0" w:line="240" w:lineRule="auto"/>
                  <w:contextualSpacing/>
                </w:pPr>
              </w:pPrChange>
            </w:pPr>
            <w:r w:rsidRPr="00657B6D">
              <w:rPr>
                <w:rFonts w:ascii="Times New Roman" w:hAnsi="Times New Roman" w:cs="Times New Roman"/>
                <w:color w:val="000000"/>
                <w:sz w:val="18"/>
                <w:szCs w:val="18"/>
              </w:rPr>
              <w:t>395 (53.2)</w:t>
            </w:r>
          </w:p>
        </w:tc>
        <w:tc>
          <w:tcPr>
            <w:tcW w:w="971" w:type="dxa"/>
            <w:tcBorders>
              <w:top w:val="single" w:sz="4" w:space="0" w:color="auto"/>
              <w:bottom w:val="nil"/>
            </w:tcBorders>
            <w:shd w:val="clear" w:color="auto" w:fill="auto"/>
            <w:hideMark/>
            <w:tcPrChange w:id="822" w:author="Mohammad Meshbahur Rahman" w:date="2021-09-11T01:37:00Z">
              <w:tcPr>
                <w:tcW w:w="971" w:type="dxa"/>
                <w:tcBorders>
                  <w:top w:val="single" w:sz="4" w:space="0" w:color="auto"/>
                  <w:bottom w:val="nil"/>
                </w:tcBorders>
                <w:shd w:val="clear" w:color="auto" w:fill="auto"/>
                <w:hideMark/>
              </w:tcPr>
            </w:tcPrChange>
          </w:tcPr>
          <w:p w14:paraId="3FE3A846" w14:textId="441DD150" w:rsidR="00657B6D" w:rsidRPr="00657B6D" w:rsidRDefault="00657B6D" w:rsidP="00F5085E">
            <w:pPr>
              <w:spacing w:after="0" w:line="480" w:lineRule="auto"/>
              <w:contextualSpacing/>
              <w:rPr>
                <w:rFonts w:ascii="Times New Roman" w:hAnsi="Times New Roman" w:cs="Times New Roman"/>
                <w:sz w:val="18"/>
                <w:szCs w:val="18"/>
                <w:lang w:eastAsia="en-MY"/>
              </w:rPr>
              <w:pPrChange w:id="82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233 (31.4)</w:t>
            </w:r>
          </w:p>
        </w:tc>
        <w:tc>
          <w:tcPr>
            <w:tcW w:w="1037" w:type="dxa"/>
            <w:tcBorders>
              <w:top w:val="single" w:sz="4" w:space="0" w:color="auto"/>
              <w:bottom w:val="nil"/>
            </w:tcBorders>
            <w:shd w:val="clear" w:color="auto" w:fill="auto"/>
            <w:hideMark/>
            <w:tcPrChange w:id="824" w:author="Mohammad Meshbahur Rahman" w:date="2021-09-11T01:37:00Z">
              <w:tcPr>
                <w:tcW w:w="1037" w:type="dxa"/>
                <w:tcBorders>
                  <w:top w:val="single" w:sz="4" w:space="0" w:color="auto"/>
                  <w:bottom w:val="nil"/>
                </w:tcBorders>
                <w:shd w:val="clear" w:color="auto" w:fill="auto"/>
                <w:hideMark/>
              </w:tcPr>
            </w:tcPrChange>
          </w:tcPr>
          <w:p w14:paraId="1BBB50E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2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265(35.7)</w:t>
            </w:r>
          </w:p>
        </w:tc>
        <w:tc>
          <w:tcPr>
            <w:tcW w:w="754" w:type="dxa"/>
            <w:vMerge w:val="restart"/>
            <w:tcBorders>
              <w:top w:val="single" w:sz="4" w:space="0" w:color="auto"/>
              <w:bottom w:val="nil"/>
            </w:tcBorders>
            <w:shd w:val="clear" w:color="auto" w:fill="auto"/>
            <w:hideMark/>
            <w:tcPrChange w:id="826" w:author="Mohammad Meshbahur Rahman" w:date="2021-09-11T01:37:00Z">
              <w:tcPr>
                <w:tcW w:w="754" w:type="dxa"/>
                <w:vMerge w:val="restart"/>
                <w:tcBorders>
                  <w:top w:val="single" w:sz="4" w:space="0" w:color="auto"/>
                  <w:bottom w:val="nil"/>
                </w:tcBorders>
                <w:shd w:val="clear" w:color="auto" w:fill="auto"/>
                <w:hideMark/>
              </w:tcPr>
            </w:tcPrChange>
          </w:tcPr>
          <w:p w14:paraId="7C1AC491" w14:textId="19C51DE6" w:rsidR="00657B6D" w:rsidRPr="00657B6D" w:rsidRDefault="00657B6D" w:rsidP="00F5085E">
            <w:pPr>
              <w:spacing w:after="0" w:line="480" w:lineRule="auto"/>
              <w:contextualSpacing/>
              <w:rPr>
                <w:rFonts w:ascii="Times New Roman" w:hAnsi="Times New Roman" w:cs="Times New Roman"/>
                <w:sz w:val="18"/>
                <w:szCs w:val="18"/>
                <w:lang w:eastAsia="en-MY"/>
              </w:rPr>
              <w:pPrChange w:id="82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0.000</w:t>
            </w:r>
            <w:r w:rsidR="002D3B51">
              <w:rPr>
                <w:rFonts w:ascii="Times New Roman" w:hAnsi="Times New Roman" w:cs="Times New Roman"/>
                <w:sz w:val="18"/>
                <w:szCs w:val="18"/>
                <w:lang w:eastAsia="en-MY"/>
              </w:rPr>
              <w:t>1</w:t>
            </w:r>
          </w:p>
        </w:tc>
        <w:tc>
          <w:tcPr>
            <w:tcW w:w="975" w:type="dxa"/>
            <w:tcBorders>
              <w:top w:val="single" w:sz="4" w:space="0" w:color="auto"/>
              <w:bottom w:val="nil"/>
            </w:tcBorders>
            <w:shd w:val="clear" w:color="auto" w:fill="auto"/>
            <w:hideMark/>
            <w:tcPrChange w:id="828" w:author="Mohammad Meshbahur Rahman" w:date="2021-09-11T01:37:00Z">
              <w:tcPr>
                <w:tcW w:w="975" w:type="dxa"/>
                <w:tcBorders>
                  <w:top w:val="single" w:sz="4" w:space="0" w:color="auto"/>
                  <w:bottom w:val="nil"/>
                </w:tcBorders>
                <w:shd w:val="clear" w:color="auto" w:fill="auto"/>
                <w:hideMark/>
              </w:tcPr>
            </w:tcPrChange>
          </w:tcPr>
          <w:p w14:paraId="29F3E00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2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277(37.3)</w:t>
            </w:r>
          </w:p>
        </w:tc>
        <w:tc>
          <w:tcPr>
            <w:tcW w:w="967" w:type="dxa"/>
            <w:tcBorders>
              <w:top w:val="single" w:sz="4" w:space="0" w:color="auto"/>
              <w:bottom w:val="nil"/>
            </w:tcBorders>
            <w:shd w:val="clear" w:color="auto" w:fill="auto"/>
            <w:hideMark/>
            <w:tcPrChange w:id="830" w:author="Mohammad Meshbahur Rahman" w:date="2021-09-11T01:37:00Z">
              <w:tcPr>
                <w:tcW w:w="967" w:type="dxa"/>
                <w:tcBorders>
                  <w:top w:val="single" w:sz="4" w:space="0" w:color="auto"/>
                  <w:bottom w:val="nil"/>
                </w:tcBorders>
                <w:shd w:val="clear" w:color="auto" w:fill="auto"/>
                <w:hideMark/>
              </w:tcPr>
            </w:tcPrChange>
          </w:tcPr>
          <w:p w14:paraId="0BE6D91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3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221 (29.7)</w:t>
            </w:r>
          </w:p>
        </w:tc>
        <w:tc>
          <w:tcPr>
            <w:tcW w:w="628" w:type="dxa"/>
            <w:vMerge w:val="restart"/>
            <w:tcBorders>
              <w:top w:val="single" w:sz="4" w:space="0" w:color="auto"/>
              <w:bottom w:val="nil"/>
            </w:tcBorders>
            <w:shd w:val="clear" w:color="auto" w:fill="auto"/>
            <w:hideMark/>
            <w:tcPrChange w:id="832" w:author="Mohammad Meshbahur Rahman" w:date="2021-09-11T01:37:00Z">
              <w:tcPr>
                <w:tcW w:w="628" w:type="dxa"/>
                <w:vMerge w:val="restart"/>
                <w:tcBorders>
                  <w:top w:val="single" w:sz="4" w:space="0" w:color="auto"/>
                  <w:bottom w:val="nil"/>
                </w:tcBorders>
                <w:shd w:val="clear" w:color="auto" w:fill="auto"/>
                <w:hideMark/>
              </w:tcPr>
            </w:tcPrChange>
          </w:tcPr>
          <w:p w14:paraId="3223320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3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.007</w:t>
            </w:r>
          </w:p>
        </w:tc>
        <w:tc>
          <w:tcPr>
            <w:tcW w:w="1056" w:type="dxa"/>
            <w:tcBorders>
              <w:top w:val="single" w:sz="4" w:space="0" w:color="auto"/>
              <w:bottom w:val="nil"/>
            </w:tcBorders>
            <w:shd w:val="clear" w:color="auto" w:fill="auto"/>
            <w:hideMark/>
            <w:tcPrChange w:id="834" w:author="Mohammad Meshbahur Rahman" w:date="2021-09-11T01:37:00Z">
              <w:tcPr>
                <w:tcW w:w="1056" w:type="dxa"/>
                <w:tcBorders>
                  <w:top w:val="single" w:sz="4" w:space="0" w:color="auto"/>
                  <w:bottom w:val="nil"/>
                </w:tcBorders>
                <w:shd w:val="clear" w:color="auto" w:fill="auto"/>
                <w:hideMark/>
              </w:tcPr>
            </w:tcPrChange>
          </w:tcPr>
          <w:p w14:paraId="0B440FB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3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238 (32.0)</w:t>
            </w:r>
          </w:p>
        </w:tc>
        <w:tc>
          <w:tcPr>
            <w:tcW w:w="992" w:type="dxa"/>
            <w:tcBorders>
              <w:top w:val="single" w:sz="4" w:space="0" w:color="auto"/>
              <w:bottom w:val="nil"/>
            </w:tcBorders>
            <w:shd w:val="clear" w:color="auto" w:fill="auto"/>
            <w:hideMark/>
            <w:tcPrChange w:id="836" w:author="Mohammad Meshbahur Rahman" w:date="2021-09-11T01:37:00Z">
              <w:tcPr>
                <w:tcW w:w="992" w:type="dxa"/>
                <w:tcBorders>
                  <w:top w:val="single" w:sz="4" w:space="0" w:color="auto"/>
                  <w:bottom w:val="nil"/>
                </w:tcBorders>
                <w:shd w:val="clear" w:color="auto" w:fill="auto"/>
                <w:hideMark/>
              </w:tcPr>
            </w:tcPrChange>
          </w:tcPr>
          <w:p w14:paraId="4D1C988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260 (35.0)</w:t>
            </w:r>
          </w:p>
        </w:tc>
        <w:tc>
          <w:tcPr>
            <w:tcW w:w="630" w:type="dxa"/>
            <w:vMerge w:val="restart"/>
            <w:tcBorders>
              <w:top w:val="single" w:sz="4" w:space="0" w:color="auto"/>
              <w:bottom w:val="nil"/>
            </w:tcBorders>
            <w:shd w:val="clear" w:color="auto" w:fill="auto"/>
            <w:hideMark/>
            <w:tcPrChange w:id="838" w:author="Mohammad Meshbahur Rahman" w:date="2021-09-11T01:37:00Z">
              <w:tcPr>
                <w:tcW w:w="630" w:type="dxa"/>
                <w:vMerge w:val="restart"/>
                <w:tcBorders>
                  <w:top w:val="single" w:sz="4" w:space="0" w:color="auto"/>
                  <w:bottom w:val="nil"/>
                </w:tcBorders>
                <w:shd w:val="clear" w:color="auto" w:fill="auto"/>
                <w:hideMark/>
              </w:tcPr>
            </w:tcPrChange>
          </w:tcPr>
          <w:p w14:paraId="5D146F3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3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0.291</w:t>
            </w:r>
          </w:p>
        </w:tc>
      </w:tr>
      <w:tr w:rsidR="002D3B51" w:rsidRPr="00657B6D" w14:paraId="731BAEFF" w14:textId="77777777" w:rsidTr="00190BFA">
        <w:trPr>
          <w:trHeight w:val="124"/>
          <w:trPrChange w:id="840" w:author="Mohammad Meshbahur Rahman" w:date="2021-09-11T01:37:00Z">
            <w:trPr>
              <w:gridBefore w:val="10"/>
              <w:trHeight w:val="124"/>
            </w:trPr>
          </w:trPrChange>
        </w:trPr>
        <w:tc>
          <w:tcPr>
            <w:tcW w:w="1170" w:type="dxa"/>
            <w:vMerge/>
            <w:tcBorders>
              <w:top w:val="nil"/>
            </w:tcBorders>
            <w:shd w:val="clear" w:color="auto" w:fill="auto"/>
            <w:hideMark/>
            <w:tcPrChange w:id="841" w:author="Mohammad Meshbahur Rahman" w:date="2021-09-11T01:37:00Z">
              <w:tcPr>
                <w:tcW w:w="1108" w:type="dxa"/>
                <w:gridSpan w:val="3"/>
                <w:vMerge/>
                <w:tcBorders>
                  <w:top w:val="nil"/>
                </w:tcBorders>
                <w:shd w:val="clear" w:color="auto" w:fill="auto"/>
                <w:hideMark/>
              </w:tcPr>
            </w:tcPrChange>
          </w:tcPr>
          <w:p w14:paraId="781F363D"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42" w:author="Microsoft account" w:date="2021-09-20T19:14:00Z">
                <w:pPr>
                  <w:spacing w:after="0" w:line="240" w:lineRule="auto"/>
                  <w:contextualSpacing/>
                </w:pPr>
              </w:pPrChange>
            </w:pPr>
          </w:p>
        </w:tc>
        <w:tc>
          <w:tcPr>
            <w:tcW w:w="1637" w:type="dxa"/>
            <w:tcBorders>
              <w:top w:val="nil"/>
            </w:tcBorders>
            <w:shd w:val="clear" w:color="auto" w:fill="auto"/>
            <w:hideMark/>
            <w:tcPrChange w:id="843" w:author="Mohammad Meshbahur Rahman" w:date="2021-09-11T01:37:00Z">
              <w:tcPr>
                <w:tcW w:w="1524" w:type="dxa"/>
                <w:gridSpan w:val="3"/>
                <w:tcBorders>
                  <w:top w:val="nil"/>
                </w:tcBorders>
                <w:shd w:val="clear" w:color="auto" w:fill="auto"/>
                <w:hideMark/>
              </w:tcPr>
            </w:tcPrChange>
          </w:tcPr>
          <w:p w14:paraId="6070C8F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4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25-44</w:t>
            </w:r>
          </w:p>
        </w:tc>
        <w:tc>
          <w:tcPr>
            <w:tcW w:w="968" w:type="dxa"/>
            <w:tcBorders>
              <w:top w:val="nil"/>
            </w:tcBorders>
            <w:vAlign w:val="bottom"/>
            <w:tcPrChange w:id="845" w:author="Mohammad Meshbahur Rahman" w:date="2021-09-11T01:37:00Z">
              <w:tcPr>
                <w:tcW w:w="968" w:type="dxa"/>
                <w:tcBorders>
                  <w:top w:val="nil"/>
                </w:tcBorders>
                <w:vAlign w:val="bottom"/>
              </w:tcPr>
            </w:tcPrChange>
          </w:tcPr>
          <w:p w14:paraId="1D1CFAD1" w14:textId="0EBF9AAE" w:rsidR="00657B6D" w:rsidRPr="00657B6D" w:rsidRDefault="00657B6D" w:rsidP="00F5085E">
            <w:pPr>
              <w:spacing w:after="0" w:line="480" w:lineRule="auto"/>
              <w:contextualSpacing/>
              <w:rPr>
                <w:rFonts w:ascii="Times New Roman" w:hAnsi="Times New Roman" w:cs="Times New Roman"/>
                <w:sz w:val="18"/>
                <w:szCs w:val="18"/>
                <w:lang w:eastAsia="en-MY"/>
              </w:rPr>
              <w:pPrChange w:id="846" w:author="Microsoft account" w:date="2021-09-20T19:14:00Z">
                <w:pPr>
                  <w:spacing w:after="0" w:line="240" w:lineRule="auto"/>
                  <w:contextualSpacing/>
                </w:pPr>
              </w:pPrChange>
            </w:pPr>
            <w:r w:rsidRPr="00657B6D">
              <w:rPr>
                <w:rFonts w:ascii="Times New Roman" w:hAnsi="Times New Roman" w:cs="Times New Roman"/>
                <w:color w:val="000000"/>
                <w:sz w:val="18"/>
                <w:szCs w:val="18"/>
              </w:rPr>
              <w:t>207 (27.9)</w:t>
            </w:r>
          </w:p>
        </w:tc>
        <w:tc>
          <w:tcPr>
            <w:tcW w:w="971" w:type="dxa"/>
            <w:tcBorders>
              <w:top w:val="nil"/>
            </w:tcBorders>
            <w:shd w:val="clear" w:color="auto" w:fill="auto"/>
            <w:hideMark/>
            <w:tcPrChange w:id="847" w:author="Mohammad Meshbahur Rahman" w:date="2021-09-11T01:37:00Z">
              <w:tcPr>
                <w:tcW w:w="971" w:type="dxa"/>
                <w:tcBorders>
                  <w:top w:val="nil"/>
                </w:tcBorders>
                <w:shd w:val="clear" w:color="auto" w:fill="auto"/>
                <w:hideMark/>
              </w:tcPr>
            </w:tcPrChange>
          </w:tcPr>
          <w:p w14:paraId="61DA3026" w14:textId="12E2AD3F" w:rsidR="00657B6D" w:rsidRPr="00657B6D" w:rsidRDefault="00657B6D" w:rsidP="00F5085E">
            <w:pPr>
              <w:spacing w:after="0" w:line="480" w:lineRule="auto"/>
              <w:contextualSpacing/>
              <w:rPr>
                <w:rFonts w:ascii="Times New Roman" w:hAnsi="Times New Roman" w:cs="Times New Roman"/>
                <w:sz w:val="18"/>
                <w:szCs w:val="18"/>
                <w:lang w:eastAsia="en-MY"/>
              </w:rPr>
              <w:pPrChange w:id="84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76 (10.2)</w:t>
            </w:r>
          </w:p>
        </w:tc>
        <w:tc>
          <w:tcPr>
            <w:tcW w:w="1037" w:type="dxa"/>
            <w:tcBorders>
              <w:top w:val="nil"/>
            </w:tcBorders>
            <w:shd w:val="clear" w:color="auto" w:fill="auto"/>
            <w:hideMark/>
            <w:tcPrChange w:id="849" w:author="Mohammad Meshbahur Rahman" w:date="2021-09-11T01:37:00Z">
              <w:tcPr>
                <w:tcW w:w="1037" w:type="dxa"/>
                <w:tcBorders>
                  <w:top w:val="nil"/>
                </w:tcBorders>
                <w:shd w:val="clear" w:color="auto" w:fill="auto"/>
                <w:hideMark/>
              </w:tcPr>
            </w:tcPrChange>
          </w:tcPr>
          <w:p w14:paraId="0A76172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5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50 (6.7)</w:t>
            </w:r>
          </w:p>
        </w:tc>
        <w:tc>
          <w:tcPr>
            <w:tcW w:w="754" w:type="dxa"/>
            <w:vMerge/>
            <w:tcBorders>
              <w:top w:val="nil"/>
            </w:tcBorders>
            <w:shd w:val="clear" w:color="auto" w:fill="auto"/>
            <w:hideMark/>
            <w:tcPrChange w:id="851" w:author="Mohammad Meshbahur Rahman" w:date="2021-09-11T01:37:00Z">
              <w:tcPr>
                <w:tcW w:w="754" w:type="dxa"/>
                <w:vMerge/>
                <w:tcBorders>
                  <w:top w:val="nil"/>
                </w:tcBorders>
                <w:shd w:val="clear" w:color="auto" w:fill="auto"/>
                <w:hideMark/>
              </w:tcPr>
            </w:tcPrChange>
          </w:tcPr>
          <w:p w14:paraId="6F62AB2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52" w:author="Microsoft account" w:date="2021-09-20T19:14:00Z">
                <w:pPr>
                  <w:spacing w:after="0" w:line="240" w:lineRule="auto"/>
                  <w:contextualSpacing/>
                </w:pPr>
              </w:pPrChange>
            </w:pPr>
          </w:p>
        </w:tc>
        <w:tc>
          <w:tcPr>
            <w:tcW w:w="975" w:type="dxa"/>
            <w:tcBorders>
              <w:top w:val="nil"/>
            </w:tcBorders>
            <w:shd w:val="clear" w:color="auto" w:fill="auto"/>
            <w:hideMark/>
            <w:tcPrChange w:id="853" w:author="Mohammad Meshbahur Rahman" w:date="2021-09-11T01:37:00Z">
              <w:tcPr>
                <w:tcW w:w="975" w:type="dxa"/>
                <w:tcBorders>
                  <w:top w:val="nil"/>
                </w:tcBorders>
                <w:shd w:val="clear" w:color="auto" w:fill="auto"/>
                <w:hideMark/>
              </w:tcPr>
            </w:tcPrChange>
          </w:tcPr>
          <w:p w14:paraId="374CC04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5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60 (8.1)</w:t>
            </w:r>
          </w:p>
        </w:tc>
        <w:tc>
          <w:tcPr>
            <w:tcW w:w="967" w:type="dxa"/>
            <w:tcBorders>
              <w:top w:val="nil"/>
            </w:tcBorders>
            <w:shd w:val="clear" w:color="auto" w:fill="auto"/>
            <w:hideMark/>
            <w:tcPrChange w:id="855" w:author="Mohammad Meshbahur Rahman" w:date="2021-09-11T01:37:00Z">
              <w:tcPr>
                <w:tcW w:w="967" w:type="dxa"/>
                <w:tcBorders>
                  <w:top w:val="nil"/>
                </w:tcBorders>
                <w:shd w:val="clear" w:color="auto" w:fill="auto"/>
                <w:hideMark/>
              </w:tcPr>
            </w:tcPrChange>
          </w:tcPr>
          <w:p w14:paraId="167A083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5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66 (8.9)</w:t>
            </w:r>
          </w:p>
        </w:tc>
        <w:tc>
          <w:tcPr>
            <w:tcW w:w="628" w:type="dxa"/>
            <w:vMerge/>
            <w:tcBorders>
              <w:top w:val="nil"/>
            </w:tcBorders>
            <w:shd w:val="clear" w:color="auto" w:fill="auto"/>
            <w:hideMark/>
            <w:tcPrChange w:id="857" w:author="Mohammad Meshbahur Rahman" w:date="2021-09-11T01:37:00Z">
              <w:tcPr>
                <w:tcW w:w="628" w:type="dxa"/>
                <w:vMerge/>
                <w:tcBorders>
                  <w:top w:val="nil"/>
                </w:tcBorders>
                <w:shd w:val="clear" w:color="auto" w:fill="auto"/>
                <w:hideMark/>
              </w:tcPr>
            </w:tcPrChange>
          </w:tcPr>
          <w:p w14:paraId="629AE3D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58" w:author="Microsoft account" w:date="2021-09-20T19:14:00Z">
                <w:pPr>
                  <w:spacing w:after="0" w:line="240" w:lineRule="auto"/>
                  <w:contextualSpacing/>
                </w:pPr>
              </w:pPrChange>
            </w:pPr>
          </w:p>
        </w:tc>
        <w:tc>
          <w:tcPr>
            <w:tcW w:w="1056" w:type="dxa"/>
            <w:tcBorders>
              <w:top w:val="nil"/>
            </w:tcBorders>
            <w:shd w:val="clear" w:color="auto" w:fill="auto"/>
            <w:hideMark/>
            <w:tcPrChange w:id="859" w:author="Mohammad Meshbahur Rahman" w:date="2021-09-11T01:37:00Z">
              <w:tcPr>
                <w:tcW w:w="1056" w:type="dxa"/>
                <w:tcBorders>
                  <w:top w:val="nil"/>
                </w:tcBorders>
                <w:shd w:val="clear" w:color="auto" w:fill="auto"/>
                <w:hideMark/>
              </w:tcPr>
            </w:tcPrChange>
          </w:tcPr>
          <w:p w14:paraId="6B23036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6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70 (9.4)</w:t>
            </w:r>
          </w:p>
        </w:tc>
        <w:tc>
          <w:tcPr>
            <w:tcW w:w="992" w:type="dxa"/>
            <w:tcBorders>
              <w:top w:val="nil"/>
            </w:tcBorders>
            <w:shd w:val="clear" w:color="auto" w:fill="auto"/>
            <w:hideMark/>
            <w:tcPrChange w:id="861" w:author="Mohammad Meshbahur Rahman" w:date="2021-09-11T01:37:00Z">
              <w:tcPr>
                <w:tcW w:w="992" w:type="dxa"/>
                <w:tcBorders>
                  <w:top w:val="nil"/>
                </w:tcBorders>
                <w:shd w:val="clear" w:color="auto" w:fill="auto"/>
                <w:hideMark/>
              </w:tcPr>
            </w:tcPrChange>
          </w:tcPr>
          <w:p w14:paraId="3947240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56 (7.5)</w:t>
            </w:r>
          </w:p>
        </w:tc>
        <w:tc>
          <w:tcPr>
            <w:tcW w:w="630" w:type="dxa"/>
            <w:vMerge/>
            <w:tcBorders>
              <w:top w:val="nil"/>
            </w:tcBorders>
            <w:shd w:val="clear" w:color="auto" w:fill="auto"/>
            <w:hideMark/>
            <w:tcPrChange w:id="863" w:author="Mohammad Meshbahur Rahman" w:date="2021-09-11T01:37:00Z">
              <w:tcPr>
                <w:tcW w:w="630" w:type="dxa"/>
                <w:vMerge/>
                <w:tcBorders>
                  <w:top w:val="nil"/>
                </w:tcBorders>
                <w:shd w:val="clear" w:color="auto" w:fill="auto"/>
                <w:hideMark/>
              </w:tcPr>
            </w:tcPrChange>
          </w:tcPr>
          <w:p w14:paraId="793EA3B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64" w:author="Microsoft account" w:date="2021-09-20T19:14:00Z">
                <w:pPr>
                  <w:spacing w:after="0" w:line="240" w:lineRule="auto"/>
                  <w:contextualSpacing/>
                </w:pPr>
              </w:pPrChange>
            </w:pPr>
          </w:p>
        </w:tc>
      </w:tr>
      <w:tr w:rsidR="00190BFA" w:rsidRPr="00657B6D" w14:paraId="4F585D86" w14:textId="77777777" w:rsidTr="00190BFA">
        <w:trPr>
          <w:trHeight w:val="90"/>
          <w:trPrChange w:id="865" w:author="Mohammad Meshbahur Rahman" w:date="2021-09-11T01:37:00Z">
            <w:trPr>
              <w:gridBefore w:val="10"/>
              <w:trHeight w:val="90"/>
            </w:trPr>
          </w:trPrChange>
        </w:trPr>
        <w:tc>
          <w:tcPr>
            <w:tcW w:w="1170" w:type="dxa"/>
            <w:vMerge/>
            <w:tcBorders>
              <w:bottom w:val="single" w:sz="4" w:space="0" w:color="auto"/>
            </w:tcBorders>
            <w:shd w:val="clear" w:color="auto" w:fill="auto"/>
            <w:hideMark/>
            <w:tcPrChange w:id="866" w:author="Mohammad Meshbahur Rahman" w:date="2021-09-11T01:37:00Z">
              <w:tcPr>
                <w:tcW w:w="1108" w:type="dxa"/>
                <w:gridSpan w:val="3"/>
                <w:vMerge/>
                <w:tcBorders>
                  <w:bottom w:val="single" w:sz="4" w:space="0" w:color="auto"/>
                </w:tcBorders>
                <w:shd w:val="clear" w:color="auto" w:fill="auto"/>
                <w:hideMark/>
              </w:tcPr>
            </w:tcPrChange>
          </w:tcPr>
          <w:p w14:paraId="08154ED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67" w:author="Microsoft account" w:date="2021-09-20T19:14:00Z">
                <w:pPr>
                  <w:spacing w:after="0" w:line="240" w:lineRule="auto"/>
                  <w:contextualSpacing/>
                </w:pPr>
              </w:pPrChange>
            </w:pPr>
          </w:p>
        </w:tc>
        <w:tc>
          <w:tcPr>
            <w:tcW w:w="1637" w:type="dxa"/>
            <w:tcBorders>
              <w:bottom w:val="single" w:sz="4" w:space="0" w:color="auto"/>
            </w:tcBorders>
            <w:shd w:val="clear" w:color="auto" w:fill="auto"/>
            <w:hideMark/>
            <w:tcPrChange w:id="868" w:author="Mohammad Meshbahur Rahman" w:date="2021-09-11T01:37:00Z">
              <w:tcPr>
                <w:tcW w:w="1524" w:type="dxa"/>
                <w:gridSpan w:val="3"/>
                <w:tcBorders>
                  <w:bottom w:val="single" w:sz="4" w:space="0" w:color="auto"/>
                </w:tcBorders>
                <w:shd w:val="clear" w:color="auto" w:fill="auto"/>
                <w:hideMark/>
              </w:tcPr>
            </w:tcPrChange>
          </w:tcPr>
          <w:p w14:paraId="347F799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6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&gt;45</w:t>
            </w:r>
          </w:p>
        </w:tc>
        <w:tc>
          <w:tcPr>
            <w:tcW w:w="968" w:type="dxa"/>
            <w:tcBorders>
              <w:bottom w:val="single" w:sz="4" w:space="0" w:color="auto"/>
            </w:tcBorders>
            <w:vAlign w:val="bottom"/>
            <w:tcPrChange w:id="870" w:author="Mohammad Meshbahur Rahman" w:date="2021-09-11T01:37:00Z">
              <w:tcPr>
                <w:tcW w:w="968" w:type="dxa"/>
                <w:tcBorders>
                  <w:bottom w:val="single" w:sz="4" w:space="0" w:color="auto"/>
                </w:tcBorders>
                <w:vAlign w:val="bottom"/>
              </w:tcPr>
            </w:tcPrChange>
          </w:tcPr>
          <w:p w14:paraId="4CAE139C" w14:textId="679DBF0E" w:rsidR="00657B6D" w:rsidRPr="00657B6D" w:rsidRDefault="00657B6D" w:rsidP="00F5085E">
            <w:pPr>
              <w:spacing w:after="0" w:line="480" w:lineRule="auto"/>
              <w:contextualSpacing/>
              <w:rPr>
                <w:rFonts w:ascii="Times New Roman" w:hAnsi="Times New Roman" w:cs="Times New Roman"/>
                <w:sz w:val="18"/>
                <w:szCs w:val="18"/>
                <w:lang w:eastAsia="en-MY"/>
              </w:rPr>
              <w:pPrChange w:id="871" w:author="Microsoft account" w:date="2021-09-20T19:14:00Z">
                <w:pPr>
                  <w:spacing w:after="0" w:line="240" w:lineRule="auto"/>
                  <w:contextualSpacing/>
                </w:pPr>
              </w:pPrChange>
            </w:pPr>
            <w:r w:rsidRPr="00657B6D">
              <w:rPr>
                <w:rFonts w:ascii="Times New Roman" w:hAnsi="Times New Roman" w:cs="Times New Roman"/>
                <w:color w:val="000000"/>
                <w:sz w:val="18"/>
                <w:szCs w:val="18"/>
              </w:rPr>
              <w:t>141 (19)</w:t>
            </w:r>
          </w:p>
        </w:tc>
        <w:tc>
          <w:tcPr>
            <w:tcW w:w="971" w:type="dxa"/>
            <w:tcBorders>
              <w:bottom w:val="single" w:sz="4" w:space="0" w:color="auto"/>
            </w:tcBorders>
            <w:shd w:val="clear" w:color="auto" w:fill="auto"/>
            <w:hideMark/>
            <w:tcPrChange w:id="872" w:author="Mohammad Meshbahur Rahman" w:date="2021-09-11T01:37:00Z">
              <w:tcPr>
                <w:tcW w:w="971" w:type="dxa"/>
                <w:tcBorders>
                  <w:bottom w:val="single" w:sz="4" w:space="0" w:color="auto"/>
                </w:tcBorders>
                <w:shd w:val="clear" w:color="auto" w:fill="auto"/>
                <w:hideMark/>
              </w:tcPr>
            </w:tcPrChange>
          </w:tcPr>
          <w:p w14:paraId="1968284A" w14:textId="7BCEEEDA" w:rsidR="00657B6D" w:rsidRPr="00657B6D" w:rsidRDefault="00657B6D" w:rsidP="00F5085E">
            <w:pPr>
              <w:spacing w:after="0" w:line="480" w:lineRule="auto"/>
              <w:contextualSpacing/>
              <w:rPr>
                <w:rFonts w:ascii="Times New Roman" w:hAnsi="Times New Roman" w:cs="Times New Roman"/>
                <w:sz w:val="18"/>
                <w:szCs w:val="18"/>
                <w:lang w:eastAsia="en-MY"/>
              </w:rPr>
              <w:pPrChange w:id="87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82 (11.0)</w:t>
            </w:r>
          </w:p>
        </w:tc>
        <w:tc>
          <w:tcPr>
            <w:tcW w:w="1037" w:type="dxa"/>
            <w:tcBorders>
              <w:bottom w:val="single" w:sz="4" w:space="0" w:color="auto"/>
            </w:tcBorders>
            <w:shd w:val="clear" w:color="auto" w:fill="auto"/>
            <w:hideMark/>
            <w:tcPrChange w:id="874" w:author="Mohammad Meshbahur Rahman" w:date="2021-09-11T01:37:00Z">
              <w:tcPr>
                <w:tcW w:w="1037" w:type="dxa"/>
                <w:tcBorders>
                  <w:bottom w:val="single" w:sz="4" w:space="0" w:color="auto"/>
                </w:tcBorders>
                <w:shd w:val="clear" w:color="auto" w:fill="auto"/>
                <w:hideMark/>
              </w:tcPr>
            </w:tcPrChange>
          </w:tcPr>
          <w:p w14:paraId="4BDE6C9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7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37 (5.0)</w:t>
            </w:r>
          </w:p>
        </w:tc>
        <w:tc>
          <w:tcPr>
            <w:tcW w:w="754" w:type="dxa"/>
            <w:vMerge/>
            <w:tcBorders>
              <w:bottom w:val="single" w:sz="4" w:space="0" w:color="auto"/>
            </w:tcBorders>
            <w:shd w:val="clear" w:color="auto" w:fill="auto"/>
            <w:hideMark/>
            <w:tcPrChange w:id="876" w:author="Mohammad Meshbahur Rahman" w:date="2021-09-11T01:37:00Z">
              <w:tcPr>
                <w:tcW w:w="754" w:type="dxa"/>
                <w:vMerge/>
                <w:tcBorders>
                  <w:bottom w:val="single" w:sz="4" w:space="0" w:color="auto"/>
                </w:tcBorders>
                <w:shd w:val="clear" w:color="auto" w:fill="auto"/>
                <w:hideMark/>
              </w:tcPr>
            </w:tcPrChange>
          </w:tcPr>
          <w:p w14:paraId="2EF877D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77" w:author="Microsoft account" w:date="2021-09-20T19:14:00Z">
                <w:pPr>
                  <w:spacing w:after="0" w:line="240" w:lineRule="auto"/>
                  <w:contextualSpacing/>
                </w:pPr>
              </w:pPrChange>
            </w:pPr>
          </w:p>
        </w:tc>
        <w:tc>
          <w:tcPr>
            <w:tcW w:w="975" w:type="dxa"/>
            <w:tcBorders>
              <w:bottom w:val="single" w:sz="4" w:space="0" w:color="auto"/>
            </w:tcBorders>
            <w:shd w:val="clear" w:color="auto" w:fill="auto"/>
            <w:hideMark/>
            <w:tcPrChange w:id="878" w:author="Mohammad Meshbahur Rahman" w:date="2021-09-11T01:37:00Z">
              <w:tcPr>
                <w:tcW w:w="975" w:type="dxa"/>
                <w:tcBorders>
                  <w:bottom w:val="single" w:sz="4" w:space="0" w:color="auto"/>
                </w:tcBorders>
                <w:shd w:val="clear" w:color="auto" w:fill="auto"/>
                <w:hideMark/>
              </w:tcPr>
            </w:tcPrChange>
          </w:tcPr>
          <w:p w14:paraId="0D19E8D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7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48 (6.5)</w:t>
            </w:r>
          </w:p>
        </w:tc>
        <w:tc>
          <w:tcPr>
            <w:tcW w:w="967" w:type="dxa"/>
            <w:tcBorders>
              <w:bottom w:val="single" w:sz="4" w:space="0" w:color="auto"/>
            </w:tcBorders>
            <w:shd w:val="clear" w:color="auto" w:fill="auto"/>
            <w:hideMark/>
            <w:tcPrChange w:id="880" w:author="Mohammad Meshbahur Rahman" w:date="2021-09-11T01:37:00Z">
              <w:tcPr>
                <w:tcW w:w="967" w:type="dxa"/>
                <w:tcBorders>
                  <w:bottom w:val="single" w:sz="4" w:space="0" w:color="auto"/>
                </w:tcBorders>
                <w:shd w:val="clear" w:color="auto" w:fill="auto"/>
                <w:hideMark/>
              </w:tcPr>
            </w:tcPrChange>
          </w:tcPr>
          <w:p w14:paraId="36065E5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8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71 (9.6)</w:t>
            </w:r>
          </w:p>
        </w:tc>
        <w:tc>
          <w:tcPr>
            <w:tcW w:w="628" w:type="dxa"/>
            <w:vMerge/>
            <w:tcBorders>
              <w:bottom w:val="single" w:sz="4" w:space="0" w:color="auto"/>
            </w:tcBorders>
            <w:shd w:val="clear" w:color="auto" w:fill="auto"/>
            <w:hideMark/>
            <w:tcPrChange w:id="882" w:author="Mohammad Meshbahur Rahman" w:date="2021-09-11T01:37:00Z">
              <w:tcPr>
                <w:tcW w:w="628" w:type="dxa"/>
                <w:vMerge/>
                <w:tcBorders>
                  <w:bottom w:val="single" w:sz="4" w:space="0" w:color="auto"/>
                </w:tcBorders>
                <w:shd w:val="clear" w:color="auto" w:fill="auto"/>
                <w:hideMark/>
              </w:tcPr>
            </w:tcPrChange>
          </w:tcPr>
          <w:p w14:paraId="2D5F02F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83" w:author="Microsoft account" w:date="2021-09-20T19:14:00Z">
                <w:pPr>
                  <w:spacing w:after="0" w:line="240" w:lineRule="auto"/>
                  <w:contextualSpacing/>
                </w:pPr>
              </w:pPrChange>
            </w:pPr>
          </w:p>
        </w:tc>
        <w:tc>
          <w:tcPr>
            <w:tcW w:w="1056" w:type="dxa"/>
            <w:tcBorders>
              <w:bottom w:val="single" w:sz="4" w:space="0" w:color="auto"/>
            </w:tcBorders>
            <w:shd w:val="clear" w:color="auto" w:fill="auto"/>
            <w:hideMark/>
            <w:tcPrChange w:id="884" w:author="Mohammad Meshbahur Rahman" w:date="2021-09-11T01:37:00Z">
              <w:tcPr>
                <w:tcW w:w="1056" w:type="dxa"/>
                <w:tcBorders>
                  <w:bottom w:val="single" w:sz="4" w:space="0" w:color="auto"/>
                </w:tcBorders>
                <w:shd w:val="clear" w:color="auto" w:fill="auto"/>
                <w:hideMark/>
              </w:tcPr>
            </w:tcPrChange>
          </w:tcPr>
          <w:p w14:paraId="31013D6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8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60 (8.1)</w:t>
            </w:r>
          </w:p>
        </w:tc>
        <w:tc>
          <w:tcPr>
            <w:tcW w:w="992" w:type="dxa"/>
            <w:tcBorders>
              <w:bottom w:val="single" w:sz="4" w:space="0" w:color="auto"/>
            </w:tcBorders>
            <w:shd w:val="clear" w:color="auto" w:fill="auto"/>
            <w:hideMark/>
            <w:tcPrChange w:id="886" w:author="Mohammad Meshbahur Rahman" w:date="2021-09-11T01:37:00Z">
              <w:tcPr>
                <w:tcW w:w="992" w:type="dxa"/>
                <w:tcBorders>
                  <w:bottom w:val="single" w:sz="4" w:space="0" w:color="auto"/>
                </w:tcBorders>
                <w:shd w:val="clear" w:color="auto" w:fill="auto"/>
                <w:hideMark/>
              </w:tcPr>
            </w:tcPrChange>
          </w:tcPr>
          <w:p w14:paraId="179E894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59 (7.9)</w:t>
            </w:r>
          </w:p>
        </w:tc>
        <w:tc>
          <w:tcPr>
            <w:tcW w:w="630" w:type="dxa"/>
            <w:vMerge/>
            <w:tcBorders>
              <w:bottom w:val="single" w:sz="4" w:space="0" w:color="auto"/>
            </w:tcBorders>
            <w:shd w:val="clear" w:color="auto" w:fill="auto"/>
            <w:hideMark/>
            <w:tcPrChange w:id="888" w:author="Mohammad Meshbahur Rahman" w:date="2021-09-11T01:37:00Z">
              <w:tcPr>
                <w:tcW w:w="630" w:type="dxa"/>
                <w:vMerge/>
                <w:tcBorders>
                  <w:bottom w:val="single" w:sz="4" w:space="0" w:color="auto"/>
                </w:tcBorders>
                <w:shd w:val="clear" w:color="auto" w:fill="auto"/>
                <w:hideMark/>
              </w:tcPr>
            </w:tcPrChange>
          </w:tcPr>
          <w:p w14:paraId="3805BE0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89" w:author="Microsoft account" w:date="2021-09-20T19:14:00Z">
                <w:pPr>
                  <w:spacing w:after="0" w:line="240" w:lineRule="auto"/>
                  <w:contextualSpacing/>
                </w:pPr>
              </w:pPrChange>
            </w:pPr>
          </w:p>
        </w:tc>
      </w:tr>
      <w:tr w:rsidR="00190BFA" w:rsidRPr="00657B6D" w14:paraId="32FD50F8" w14:textId="77777777" w:rsidTr="00190BFA">
        <w:trPr>
          <w:trHeight w:val="251"/>
          <w:trPrChange w:id="890" w:author="Mohammad Meshbahur Rahman" w:date="2021-09-11T01:37:00Z">
            <w:trPr>
              <w:gridBefore w:val="10"/>
              <w:trHeight w:val="251"/>
            </w:trPr>
          </w:trPrChange>
        </w:trPr>
        <w:tc>
          <w:tcPr>
            <w:tcW w:w="1170" w:type="dxa"/>
            <w:vMerge w:val="restart"/>
            <w:tcBorders>
              <w:top w:val="single" w:sz="4" w:space="0" w:color="auto"/>
              <w:bottom w:val="nil"/>
            </w:tcBorders>
            <w:shd w:val="clear" w:color="auto" w:fill="auto"/>
            <w:hideMark/>
            <w:tcPrChange w:id="891" w:author="Mohammad Meshbahur Rahman" w:date="2021-09-11T01:37:00Z">
              <w:tcPr>
                <w:tcW w:w="1108" w:type="dxa"/>
                <w:gridSpan w:val="3"/>
                <w:vMerge w:val="restart"/>
                <w:tcBorders>
                  <w:top w:val="single" w:sz="4" w:space="0" w:color="auto"/>
                  <w:bottom w:val="nil"/>
                </w:tcBorders>
                <w:shd w:val="clear" w:color="auto" w:fill="auto"/>
                <w:hideMark/>
              </w:tcPr>
            </w:tcPrChange>
          </w:tcPr>
          <w:p w14:paraId="0C08B9F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892"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Gender</w:t>
            </w:r>
          </w:p>
        </w:tc>
        <w:tc>
          <w:tcPr>
            <w:tcW w:w="1637" w:type="dxa"/>
            <w:tcBorders>
              <w:top w:val="single" w:sz="4" w:space="0" w:color="auto"/>
              <w:bottom w:val="nil"/>
            </w:tcBorders>
            <w:shd w:val="clear" w:color="auto" w:fill="auto"/>
            <w:hideMark/>
            <w:tcPrChange w:id="893" w:author="Mohammad Meshbahur Rahman" w:date="2021-09-11T01:37:00Z">
              <w:tcPr>
                <w:tcW w:w="1524" w:type="dxa"/>
                <w:gridSpan w:val="3"/>
                <w:tcBorders>
                  <w:top w:val="single" w:sz="4" w:space="0" w:color="auto"/>
                  <w:bottom w:val="nil"/>
                </w:tcBorders>
                <w:shd w:val="clear" w:color="auto" w:fill="auto"/>
                <w:hideMark/>
              </w:tcPr>
            </w:tcPrChange>
          </w:tcPr>
          <w:p w14:paraId="45D416B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89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Male</w:t>
            </w:r>
          </w:p>
        </w:tc>
        <w:tc>
          <w:tcPr>
            <w:tcW w:w="968" w:type="dxa"/>
            <w:tcBorders>
              <w:top w:val="single" w:sz="4" w:space="0" w:color="auto"/>
              <w:bottom w:val="nil"/>
            </w:tcBorders>
            <w:vAlign w:val="bottom"/>
            <w:tcPrChange w:id="895" w:author="Mohammad Meshbahur Rahman" w:date="2021-09-11T01:37:00Z">
              <w:tcPr>
                <w:tcW w:w="968" w:type="dxa"/>
                <w:tcBorders>
                  <w:top w:val="single" w:sz="4" w:space="0" w:color="auto"/>
                  <w:bottom w:val="nil"/>
                </w:tcBorders>
                <w:vAlign w:val="bottom"/>
              </w:tcPr>
            </w:tcPrChange>
          </w:tcPr>
          <w:p w14:paraId="3FB5D7F3" w14:textId="29B75E9E" w:rsidR="00657B6D" w:rsidRPr="00657B6D" w:rsidRDefault="00657B6D" w:rsidP="00F5085E">
            <w:pPr>
              <w:spacing w:after="0" w:line="480" w:lineRule="auto"/>
              <w:contextualSpacing/>
              <w:rPr>
                <w:rFonts w:ascii="Times New Roman" w:hAnsi="Times New Roman" w:cs="Times New Roman"/>
                <w:sz w:val="18"/>
                <w:szCs w:val="18"/>
                <w:lang w:eastAsia="en-MY"/>
              </w:rPr>
              <w:pPrChange w:id="896" w:author="Microsoft account" w:date="2021-09-20T19:14:00Z">
                <w:pPr>
                  <w:spacing w:after="0" w:line="240" w:lineRule="auto"/>
                  <w:contextualSpacing/>
                </w:pPr>
              </w:pPrChange>
            </w:pPr>
            <w:r w:rsidRPr="00657B6D">
              <w:rPr>
                <w:rFonts w:ascii="Times New Roman" w:hAnsi="Times New Roman" w:cs="Times New Roman"/>
                <w:color w:val="000000"/>
                <w:sz w:val="18"/>
                <w:szCs w:val="18"/>
              </w:rPr>
              <w:t>286 (38.5)</w:t>
            </w:r>
          </w:p>
        </w:tc>
        <w:tc>
          <w:tcPr>
            <w:tcW w:w="971" w:type="dxa"/>
            <w:tcBorders>
              <w:top w:val="single" w:sz="4" w:space="0" w:color="auto"/>
              <w:bottom w:val="nil"/>
            </w:tcBorders>
            <w:shd w:val="clear" w:color="auto" w:fill="auto"/>
            <w:hideMark/>
            <w:tcPrChange w:id="897" w:author="Mohammad Meshbahur Rahman" w:date="2021-09-11T01:37:00Z">
              <w:tcPr>
                <w:tcW w:w="971" w:type="dxa"/>
                <w:tcBorders>
                  <w:top w:val="single" w:sz="4" w:space="0" w:color="auto"/>
                  <w:bottom w:val="nil"/>
                </w:tcBorders>
                <w:shd w:val="clear" w:color="auto" w:fill="auto"/>
                <w:hideMark/>
              </w:tcPr>
            </w:tcPrChange>
          </w:tcPr>
          <w:p w14:paraId="74787BB0" w14:textId="4D332F99" w:rsidR="00657B6D" w:rsidRPr="00657B6D" w:rsidRDefault="00657B6D" w:rsidP="00F5085E">
            <w:pPr>
              <w:spacing w:after="0" w:line="480" w:lineRule="auto"/>
              <w:contextualSpacing/>
              <w:rPr>
                <w:rFonts w:ascii="Times New Roman" w:hAnsi="Times New Roman" w:cs="Times New Roman"/>
                <w:sz w:val="18"/>
                <w:szCs w:val="18"/>
                <w:lang w:eastAsia="en-MY"/>
              </w:rPr>
              <w:pPrChange w:id="89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157 (21.1)</w:t>
            </w:r>
          </w:p>
        </w:tc>
        <w:tc>
          <w:tcPr>
            <w:tcW w:w="1037" w:type="dxa"/>
            <w:tcBorders>
              <w:top w:val="single" w:sz="4" w:space="0" w:color="auto"/>
              <w:bottom w:val="nil"/>
            </w:tcBorders>
            <w:shd w:val="clear" w:color="auto" w:fill="auto"/>
            <w:hideMark/>
            <w:tcPrChange w:id="899" w:author="Mohammad Meshbahur Rahman" w:date="2021-09-11T01:37:00Z">
              <w:tcPr>
                <w:tcW w:w="1037" w:type="dxa"/>
                <w:tcBorders>
                  <w:top w:val="single" w:sz="4" w:space="0" w:color="auto"/>
                  <w:bottom w:val="nil"/>
                </w:tcBorders>
                <w:shd w:val="clear" w:color="auto" w:fill="auto"/>
                <w:hideMark/>
              </w:tcPr>
            </w:tcPrChange>
          </w:tcPr>
          <w:p w14:paraId="4D2E0FE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0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129(17.4)</w:t>
            </w:r>
          </w:p>
        </w:tc>
        <w:tc>
          <w:tcPr>
            <w:tcW w:w="754" w:type="dxa"/>
            <w:vMerge w:val="restart"/>
            <w:tcBorders>
              <w:top w:val="single" w:sz="4" w:space="0" w:color="auto"/>
              <w:bottom w:val="nil"/>
            </w:tcBorders>
            <w:shd w:val="clear" w:color="auto" w:fill="auto"/>
            <w:hideMark/>
            <w:tcPrChange w:id="901" w:author="Mohammad Meshbahur Rahman" w:date="2021-09-11T01:37:00Z">
              <w:tcPr>
                <w:tcW w:w="754" w:type="dxa"/>
                <w:vMerge w:val="restart"/>
                <w:tcBorders>
                  <w:top w:val="single" w:sz="4" w:space="0" w:color="auto"/>
                  <w:bottom w:val="nil"/>
                </w:tcBorders>
                <w:shd w:val="clear" w:color="auto" w:fill="auto"/>
                <w:hideMark/>
              </w:tcPr>
            </w:tcPrChange>
          </w:tcPr>
          <w:p w14:paraId="7B24688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0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0.327</w:t>
            </w:r>
          </w:p>
        </w:tc>
        <w:tc>
          <w:tcPr>
            <w:tcW w:w="975" w:type="dxa"/>
            <w:tcBorders>
              <w:top w:val="single" w:sz="4" w:space="0" w:color="auto"/>
              <w:bottom w:val="nil"/>
            </w:tcBorders>
            <w:shd w:val="clear" w:color="auto" w:fill="auto"/>
            <w:hideMark/>
            <w:tcPrChange w:id="903" w:author="Mohammad Meshbahur Rahman" w:date="2021-09-11T01:37:00Z">
              <w:tcPr>
                <w:tcW w:w="975" w:type="dxa"/>
                <w:tcBorders>
                  <w:top w:val="single" w:sz="4" w:space="0" w:color="auto"/>
                  <w:bottom w:val="nil"/>
                </w:tcBorders>
                <w:shd w:val="clear" w:color="auto" w:fill="auto"/>
                <w:hideMark/>
              </w:tcPr>
            </w:tcPrChange>
          </w:tcPr>
          <w:p w14:paraId="3ECB06E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0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133(17.9)</w:t>
            </w:r>
          </w:p>
        </w:tc>
        <w:tc>
          <w:tcPr>
            <w:tcW w:w="967" w:type="dxa"/>
            <w:tcBorders>
              <w:top w:val="single" w:sz="4" w:space="0" w:color="auto"/>
              <w:bottom w:val="nil"/>
            </w:tcBorders>
            <w:shd w:val="clear" w:color="auto" w:fill="auto"/>
            <w:hideMark/>
            <w:tcPrChange w:id="905" w:author="Mohammad Meshbahur Rahman" w:date="2021-09-11T01:37:00Z">
              <w:tcPr>
                <w:tcW w:w="967" w:type="dxa"/>
                <w:tcBorders>
                  <w:top w:val="single" w:sz="4" w:space="0" w:color="auto"/>
                  <w:bottom w:val="nil"/>
                </w:tcBorders>
                <w:shd w:val="clear" w:color="auto" w:fill="auto"/>
                <w:hideMark/>
              </w:tcPr>
            </w:tcPrChange>
          </w:tcPr>
          <w:p w14:paraId="0DD5333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0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153 (20.6)</w:t>
            </w:r>
          </w:p>
        </w:tc>
        <w:tc>
          <w:tcPr>
            <w:tcW w:w="628" w:type="dxa"/>
            <w:vMerge w:val="restart"/>
            <w:tcBorders>
              <w:top w:val="single" w:sz="4" w:space="0" w:color="auto"/>
              <w:bottom w:val="nil"/>
            </w:tcBorders>
            <w:shd w:val="clear" w:color="auto" w:fill="auto"/>
            <w:hideMark/>
            <w:tcPrChange w:id="907" w:author="Mohammad Meshbahur Rahman" w:date="2021-09-11T01:37:00Z">
              <w:tcPr>
                <w:tcW w:w="628" w:type="dxa"/>
                <w:vMerge w:val="restart"/>
                <w:tcBorders>
                  <w:top w:val="single" w:sz="4" w:space="0" w:color="auto"/>
                  <w:bottom w:val="nil"/>
                </w:tcBorders>
                <w:shd w:val="clear" w:color="auto" w:fill="auto"/>
                <w:hideMark/>
              </w:tcPr>
            </w:tcPrChange>
          </w:tcPr>
          <w:p w14:paraId="471AE0F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.022</w:t>
            </w:r>
          </w:p>
        </w:tc>
        <w:tc>
          <w:tcPr>
            <w:tcW w:w="1056" w:type="dxa"/>
            <w:tcBorders>
              <w:top w:val="single" w:sz="4" w:space="0" w:color="auto"/>
              <w:bottom w:val="nil"/>
            </w:tcBorders>
            <w:shd w:val="clear" w:color="auto" w:fill="auto"/>
            <w:hideMark/>
            <w:tcPrChange w:id="909" w:author="Mohammad Meshbahur Rahman" w:date="2021-09-11T01:37:00Z">
              <w:tcPr>
                <w:tcW w:w="1056" w:type="dxa"/>
                <w:tcBorders>
                  <w:top w:val="single" w:sz="4" w:space="0" w:color="auto"/>
                  <w:bottom w:val="nil"/>
                </w:tcBorders>
                <w:shd w:val="clear" w:color="auto" w:fill="auto"/>
                <w:hideMark/>
              </w:tcPr>
            </w:tcPrChange>
          </w:tcPr>
          <w:p w14:paraId="6D35DDC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1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106 (14.3)</w:t>
            </w:r>
          </w:p>
        </w:tc>
        <w:tc>
          <w:tcPr>
            <w:tcW w:w="992" w:type="dxa"/>
            <w:tcBorders>
              <w:top w:val="single" w:sz="4" w:space="0" w:color="auto"/>
              <w:bottom w:val="nil"/>
            </w:tcBorders>
            <w:shd w:val="clear" w:color="auto" w:fill="auto"/>
            <w:hideMark/>
            <w:tcPrChange w:id="911" w:author="Mohammad Meshbahur Rahman" w:date="2021-09-11T01:37:00Z">
              <w:tcPr>
                <w:tcW w:w="992" w:type="dxa"/>
                <w:tcBorders>
                  <w:top w:val="single" w:sz="4" w:space="0" w:color="auto"/>
                  <w:bottom w:val="nil"/>
                </w:tcBorders>
                <w:shd w:val="clear" w:color="auto" w:fill="auto"/>
                <w:hideMark/>
              </w:tcPr>
            </w:tcPrChange>
          </w:tcPr>
          <w:p w14:paraId="4689873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180 (24.2)</w:t>
            </w:r>
          </w:p>
        </w:tc>
        <w:tc>
          <w:tcPr>
            <w:tcW w:w="630" w:type="dxa"/>
            <w:vMerge w:val="restart"/>
            <w:tcBorders>
              <w:top w:val="single" w:sz="4" w:space="0" w:color="auto"/>
              <w:bottom w:val="nil"/>
            </w:tcBorders>
            <w:shd w:val="clear" w:color="auto" w:fill="auto"/>
            <w:hideMark/>
            <w:tcPrChange w:id="913" w:author="Mohammad Meshbahur Rahman" w:date="2021-09-11T01:37:00Z">
              <w:tcPr>
                <w:tcW w:w="630" w:type="dxa"/>
                <w:vMerge w:val="restart"/>
                <w:tcBorders>
                  <w:top w:val="single" w:sz="4" w:space="0" w:color="auto"/>
                  <w:bottom w:val="nil"/>
                </w:tcBorders>
                <w:shd w:val="clear" w:color="auto" w:fill="auto"/>
                <w:hideMark/>
              </w:tcPr>
            </w:tcPrChange>
          </w:tcPr>
          <w:p w14:paraId="251508B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.000</w:t>
            </w:r>
          </w:p>
        </w:tc>
      </w:tr>
      <w:tr w:rsidR="00190BFA" w:rsidRPr="00657B6D" w14:paraId="76AB4443" w14:textId="77777777" w:rsidTr="00190BFA">
        <w:trPr>
          <w:trHeight w:val="251"/>
          <w:trPrChange w:id="915" w:author="Mohammad Meshbahur Rahman" w:date="2021-09-11T01:37:00Z">
            <w:trPr>
              <w:gridBefore w:val="10"/>
              <w:trHeight w:val="251"/>
            </w:trPr>
          </w:trPrChange>
        </w:trPr>
        <w:tc>
          <w:tcPr>
            <w:tcW w:w="1170" w:type="dxa"/>
            <w:vMerge/>
            <w:tcBorders>
              <w:top w:val="nil"/>
              <w:bottom w:val="single" w:sz="4" w:space="0" w:color="auto"/>
            </w:tcBorders>
            <w:shd w:val="clear" w:color="auto" w:fill="auto"/>
            <w:hideMark/>
            <w:tcPrChange w:id="916" w:author="Mohammad Meshbahur Rahman" w:date="2021-09-11T01:37:00Z">
              <w:tcPr>
                <w:tcW w:w="1108" w:type="dxa"/>
                <w:gridSpan w:val="3"/>
                <w:vMerge/>
                <w:tcBorders>
                  <w:bottom w:val="single" w:sz="4" w:space="0" w:color="auto"/>
                </w:tcBorders>
                <w:shd w:val="clear" w:color="auto" w:fill="auto"/>
                <w:hideMark/>
              </w:tcPr>
            </w:tcPrChange>
          </w:tcPr>
          <w:p w14:paraId="3B17FBCE"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917" w:author="Microsoft account" w:date="2021-09-20T19:14:00Z">
                <w:pPr>
                  <w:spacing w:after="0" w:line="240" w:lineRule="auto"/>
                  <w:contextualSpacing/>
                </w:pPr>
              </w:pPrChange>
            </w:pPr>
          </w:p>
        </w:tc>
        <w:tc>
          <w:tcPr>
            <w:tcW w:w="1637" w:type="dxa"/>
            <w:tcBorders>
              <w:top w:val="nil"/>
              <w:bottom w:val="single" w:sz="4" w:space="0" w:color="auto"/>
            </w:tcBorders>
            <w:shd w:val="clear" w:color="auto" w:fill="auto"/>
            <w:hideMark/>
            <w:tcPrChange w:id="918" w:author="Mohammad Meshbahur Rahman" w:date="2021-09-11T01:37:00Z">
              <w:tcPr>
                <w:tcW w:w="1524" w:type="dxa"/>
                <w:gridSpan w:val="3"/>
                <w:tcBorders>
                  <w:bottom w:val="single" w:sz="4" w:space="0" w:color="auto"/>
                </w:tcBorders>
                <w:shd w:val="clear" w:color="auto" w:fill="auto"/>
                <w:hideMark/>
              </w:tcPr>
            </w:tcPrChange>
          </w:tcPr>
          <w:p w14:paraId="2223F32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1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Female</w:t>
            </w:r>
          </w:p>
        </w:tc>
        <w:tc>
          <w:tcPr>
            <w:tcW w:w="968" w:type="dxa"/>
            <w:tcBorders>
              <w:top w:val="nil"/>
              <w:bottom w:val="single" w:sz="4" w:space="0" w:color="auto"/>
            </w:tcBorders>
            <w:vAlign w:val="bottom"/>
            <w:tcPrChange w:id="920" w:author="Mohammad Meshbahur Rahman" w:date="2021-09-11T01:37:00Z">
              <w:tcPr>
                <w:tcW w:w="968" w:type="dxa"/>
                <w:tcBorders>
                  <w:bottom w:val="single" w:sz="4" w:space="0" w:color="auto"/>
                </w:tcBorders>
                <w:vAlign w:val="bottom"/>
              </w:tcPr>
            </w:tcPrChange>
          </w:tcPr>
          <w:p w14:paraId="795F2147" w14:textId="7AB5A7C4" w:rsidR="00657B6D" w:rsidRPr="00657B6D" w:rsidRDefault="00657B6D" w:rsidP="00F5085E">
            <w:pPr>
              <w:spacing w:after="0" w:line="480" w:lineRule="auto"/>
              <w:contextualSpacing/>
              <w:rPr>
                <w:rFonts w:ascii="Times New Roman" w:hAnsi="Times New Roman" w:cs="Times New Roman"/>
                <w:sz w:val="18"/>
                <w:szCs w:val="18"/>
                <w:lang w:eastAsia="en-MY"/>
              </w:rPr>
              <w:pPrChange w:id="921" w:author="Microsoft account" w:date="2021-09-20T19:14:00Z">
                <w:pPr>
                  <w:spacing w:after="0" w:line="240" w:lineRule="auto"/>
                  <w:contextualSpacing/>
                </w:pPr>
              </w:pPrChange>
            </w:pPr>
            <w:r w:rsidRPr="00657B6D">
              <w:rPr>
                <w:rFonts w:ascii="Times New Roman" w:hAnsi="Times New Roman" w:cs="Times New Roman"/>
                <w:color w:val="000000"/>
                <w:sz w:val="18"/>
                <w:szCs w:val="18"/>
              </w:rPr>
              <w:t>457 (61.5)</w:t>
            </w:r>
          </w:p>
        </w:tc>
        <w:tc>
          <w:tcPr>
            <w:tcW w:w="971" w:type="dxa"/>
            <w:tcBorders>
              <w:top w:val="nil"/>
              <w:bottom w:val="single" w:sz="4" w:space="0" w:color="auto"/>
            </w:tcBorders>
            <w:shd w:val="clear" w:color="auto" w:fill="auto"/>
            <w:hideMark/>
            <w:tcPrChange w:id="922" w:author="Mohammad Meshbahur Rahman" w:date="2021-09-11T01:37:00Z">
              <w:tcPr>
                <w:tcW w:w="971" w:type="dxa"/>
                <w:tcBorders>
                  <w:bottom w:val="single" w:sz="4" w:space="0" w:color="auto"/>
                </w:tcBorders>
                <w:shd w:val="clear" w:color="auto" w:fill="auto"/>
                <w:hideMark/>
              </w:tcPr>
            </w:tcPrChange>
          </w:tcPr>
          <w:p w14:paraId="583375BB" w14:textId="3E2A572D" w:rsidR="00657B6D" w:rsidRPr="00657B6D" w:rsidRDefault="00657B6D" w:rsidP="00F5085E">
            <w:pPr>
              <w:spacing w:after="0" w:line="480" w:lineRule="auto"/>
              <w:contextualSpacing/>
              <w:rPr>
                <w:rFonts w:ascii="Times New Roman" w:hAnsi="Times New Roman" w:cs="Times New Roman"/>
                <w:sz w:val="18"/>
                <w:szCs w:val="18"/>
                <w:lang w:eastAsia="en-MY"/>
              </w:rPr>
              <w:pPrChange w:id="92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234 (31.5)</w:t>
            </w:r>
          </w:p>
        </w:tc>
        <w:tc>
          <w:tcPr>
            <w:tcW w:w="1037" w:type="dxa"/>
            <w:tcBorders>
              <w:top w:val="nil"/>
              <w:bottom w:val="single" w:sz="4" w:space="0" w:color="auto"/>
            </w:tcBorders>
            <w:shd w:val="clear" w:color="auto" w:fill="auto"/>
            <w:hideMark/>
            <w:tcPrChange w:id="924" w:author="Mohammad Meshbahur Rahman" w:date="2021-09-11T01:37:00Z">
              <w:tcPr>
                <w:tcW w:w="1037" w:type="dxa"/>
                <w:tcBorders>
                  <w:bottom w:val="single" w:sz="4" w:space="0" w:color="auto"/>
                </w:tcBorders>
                <w:shd w:val="clear" w:color="auto" w:fill="auto"/>
                <w:hideMark/>
              </w:tcPr>
            </w:tcPrChange>
          </w:tcPr>
          <w:p w14:paraId="493875F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2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223(30.0)</w:t>
            </w:r>
          </w:p>
        </w:tc>
        <w:tc>
          <w:tcPr>
            <w:tcW w:w="754" w:type="dxa"/>
            <w:vMerge/>
            <w:tcBorders>
              <w:top w:val="nil"/>
              <w:bottom w:val="single" w:sz="4" w:space="0" w:color="auto"/>
            </w:tcBorders>
            <w:shd w:val="clear" w:color="auto" w:fill="auto"/>
            <w:hideMark/>
            <w:tcPrChange w:id="926" w:author="Mohammad Meshbahur Rahman" w:date="2021-09-11T01:37:00Z">
              <w:tcPr>
                <w:tcW w:w="754" w:type="dxa"/>
                <w:vMerge/>
                <w:tcBorders>
                  <w:bottom w:val="single" w:sz="4" w:space="0" w:color="auto"/>
                </w:tcBorders>
                <w:shd w:val="clear" w:color="auto" w:fill="auto"/>
                <w:hideMark/>
              </w:tcPr>
            </w:tcPrChange>
          </w:tcPr>
          <w:p w14:paraId="1612D90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27" w:author="Microsoft account" w:date="2021-09-20T19:14:00Z">
                <w:pPr>
                  <w:spacing w:after="0" w:line="240" w:lineRule="auto"/>
                  <w:contextualSpacing/>
                </w:pPr>
              </w:pPrChange>
            </w:pPr>
          </w:p>
        </w:tc>
        <w:tc>
          <w:tcPr>
            <w:tcW w:w="975" w:type="dxa"/>
            <w:tcBorders>
              <w:top w:val="nil"/>
              <w:bottom w:val="single" w:sz="4" w:space="0" w:color="auto"/>
            </w:tcBorders>
            <w:shd w:val="clear" w:color="auto" w:fill="auto"/>
            <w:hideMark/>
            <w:tcPrChange w:id="928" w:author="Mohammad Meshbahur Rahman" w:date="2021-09-11T01:37:00Z">
              <w:tcPr>
                <w:tcW w:w="975" w:type="dxa"/>
                <w:tcBorders>
                  <w:bottom w:val="single" w:sz="4" w:space="0" w:color="auto"/>
                </w:tcBorders>
                <w:shd w:val="clear" w:color="auto" w:fill="auto"/>
                <w:hideMark/>
              </w:tcPr>
            </w:tcPrChange>
          </w:tcPr>
          <w:p w14:paraId="6C1BC56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2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252(33.9)</w:t>
            </w:r>
          </w:p>
        </w:tc>
        <w:tc>
          <w:tcPr>
            <w:tcW w:w="967" w:type="dxa"/>
            <w:tcBorders>
              <w:top w:val="nil"/>
              <w:bottom w:val="single" w:sz="4" w:space="0" w:color="auto"/>
            </w:tcBorders>
            <w:shd w:val="clear" w:color="auto" w:fill="auto"/>
            <w:hideMark/>
            <w:tcPrChange w:id="930" w:author="Mohammad Meshbahur Rahman" w:date="2021-09-11T01:37:00Z">
              <w:tcPr>
                <w:tcW w:w="967" w:type="dxa"/>
                <w:tcBorders>
                  <w:bottom w:val="single" w:sz="4" w:space="0" w:color="auto"/>
                </w:tcBorders>
                <w:shd w:val="clear" w:color="auto" w:fill="auto"/>
                <w:hideMark/>
              </w:tcPr>
            </w:tcPrChange>
          </w:tcPr>
          <w:p w14:paraId="007078D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3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205 (27.6)</w:t>
            </w:r>
          </w:p>
        </w:tc>
        <w:tc>
          <w:tcPr>
            <w:tcW w:w="628" w:type="dxa"/>
            <w:vMerge/>
            <w:tcBorders>
              <w:top w:val="nil"/>
              <w:bottom w:val="single" w:sz="4" w:space="0" w:color="auto"/>
            </w:tcBorders>
            <w:shd w:val="clear" w:color="auto" w:fill="auto"/>
            <w:hideMark/>
            <w:tcPrChange w:id="932" w:author="Mohammad Meshbahur Rahman" w:date="2021-09-11T01:37:00Z">
              <w:tcPr>
                <w:tcW w:w="628" w:type="dxa"/>
                <w:vMerge/>
                <w:tcBorders>
                  <w:bottom w:val="single" w:sz="4" w:space="0" w:color="auto"/>
                </w:tcBorders>
                <w:shd w:val="clear" w:color="auto" w:fill="auto"/>
                <w:hideMark/>
              </w:tcPr>
            </w:tcPrChange>
          </w:tcPr>
          <w:p w14:paraId="75D90FD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33" w:author="Microsoft account" w:date="2021-09-20T19:14:00Z">
                <w:pPr>
                  <w:spacing w:after="0" w:line="240" w:lineRule="auto"/>
                  <w:contextualSpacing/>
                </w:pPr>
              </w:pPrChange>
            </w:pPr>
          </w:p>
        </w:tc>
        <w:tc>
          <w:tcPr>
            <w:tcW w:w="1056" w:type="dxa"/>
            <w:tcBorders>
              <w:top w:val="nil"/>
              <w:bottom w:val="single" w:sz="4" w:space="0" w:color="auto"/>
            </w:tcBorders>
            <w:shd w:val="clear" w:color="auto" w:fill="auto"/>
            <w:hideMark/>
            <w:tcPrChange w:id="934" w:author="Mohammad Meshbahur Rahman" w:date="2021-09-11T01:37:00Z">
              <w:tcPr>
                <w:tcW w:w="1056" w:type="dxa"/>
                <w:tcBorders>
                  <w:bottom w:val="single" w:sz="4" w:space="0" w:color="auto"/>
                </w:tcBorders>
                <w:shd w:val="clear" w:color="auto" w:fill="auto"/>
                <w:hideMark/>
              </w:tcPr>
            </w:tcPrChange>
          </w:tcPr>
          <w:p w14:paraId="2341CAB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3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262 (35.3)</w:t>
            </w:r>
          </w:p>
        </w:tc>
        <w:tc>
          <w:tcPr>
            <w:tcW w:w="992" w:type="dxa"/>
            <w:tcBorders>
              <w:top w:val="nil"/>
              <w:bottom w:val="single" w:sz="4" w:space="0" w:color="auto"/>
            </w:tcBorders>
            <w:shd w:val="clear" w:color="auto" w:fill="auto"/>
            <w:hideMark/>
            <w:tcPrChange w:id="936" w:author="Mohammad Meshbahur Rahman" w:date="2021-09-11T01:37:00Z">
              <w:tcPr>
                <w:tcW w:w="992" w:type="dxa"/>
                <w:tcBorders>
                  <w:bottom w:val="single" w:sz="4" w:space="0" w:color="auto"/>
                </w:tcBorders>
                <w:shd w:val="clear" w:color="auto" w:fill="auto"/>
                <w:hideMark/>
              </w:tcPr>
            </w:tcPrChange>
          </w:tcPr>
          <w:p w14:paraId="2E0A3CB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195 (26.2)</w:t>
            </w:r>
          </w:p>
        </w:tc>
        <w:tc>
          <w:tcPr>
            <w:tcW w:w="630" w:type="dxa"/>
            <w:vMerge/>
            <w:tcBorders>
              <w:top w:val="nil"/>
              <w:bottom w:val="single" w:sz="4" w:space="0" w:color="auto"/>
            </w:tcBorders>
            <w:shd w:val="clear" w:color="auto" w:fill="auto"/>
            <w:hideMark/>
            <w:tcPrChange w:id="938" w:author="Mohammad Meshbahur Rahman" w:date="2021-09-11T01:37:00Z">
              <w:tcPr>
                <w:tcW w:w="630" w:type="dxa"/>
                <w:vMerge/>
                <w:tcBorders>
                  <w:bottom w:val="single" w:sz="4" w:space="0" w:color="auto"/>
                </w:tcBorders>
                <w:shd w:val="clear" w:color="auto" w:fill="auto"/>
                <w:hideMark/>
              </w:tcPr>
            </w:tcPrChange>
          </w:tcPr>
          <w:p w14:paraId="59C85D2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39" w:author="Microsoft account" w:date="2021-09-20T19:14:00Z">
                <w:pPr>
                  <w:spacing w:after="0" w:line="240" w:lineRule="auto"/>
                  <w:contextualSpacing/>
                </w:pPr>
              </w:pPrChange>
            </w:pPr>
          </w:p>
        </w:tc>
      </w:tr>
      <w:tr w:rsidR="00190BFA" w:rsidRPr="00657B6D" w14:paraId="05F45DA3" w14:textId="77777777" w:rsidTr="00190BFA">
        <w:trPr>
          <w:trHeight w:val="124"/>
          <w:trPrChange w:id="940" w:author="Mohammad Meshbahur Rahman" w:date="2021-09-11T01:37:00Z">
            <w:trPr>
              <w:gridBefore w:val="10"/>
              <w:trHeight w:val="124"/>
            </w:trPr>
          </w:trPrChange>
        </w:trPr>
        <w:tc>
          <w:tcPr>
            <w:tcW w:w="1170" w:type="dxa"/>
            <w:vMerge w:val="restart"/>
            <w:tcBorders>
              <w:top w:val="single" w:sz="4" w:space="0" w:color="auto"/>
              <w:bottom w:val="nil"/>
            </w:tcBorders>
            <w:shd w:val="clear" w:color="auto" w:fill="auto"/>
            <w:hideMark/>
            <w:tcPrChange w:id="941" w:author="Mohammad Meshbahur Rahman" w:date="2021-09-11T01:37:00Z">
              <w:tcPr>
                <w:tcW w:w="1108" w:type="dxa"/>
                <w:gridSpan w:val="3"/>
                <w:vMerge w:val="restart"/>
                <w:tcBorders>
                  <w:top w:val="single" w:sz="4" w:space="0" w:color="auto"/>
                  <w:bottom w:val="nil"/>
                </w:tcBorders>
                <w:shd w:val="clear" w:color="auto" w:fill="auto"/>
                <w:hideMark/>
              </w:tcPr>
            </w:tcPrChange>
          </w:tcPr>
          <w:p w14:paraId="2366B208" w14:textId="4E435818" w:rsidR="00657B6D" w:rsidRPr="00657B6D" w:rsidRDefault="002D3B51" w:rsidP="00F5085E">
            <w:pPr>
              <w:spacing w:after="0" w:line="480" w:lineRule="auto"/>
              <w:contextualSpacing/>
              <w:rPr>
                <w:rFonts w:ascii="Times New Roman" w:hAnsi="Times New Roman" w:cs="Times New Roman"/>
                <w:b/>
                <w:bCs/>
                <w:sz w:val="18"/>
                <w:szCs w:val="18"/>
                <w:lang w:eastAsia="en-MY"/>
              </w:rPr>
              <w:pPrChange w:id="942" w:author="Microsoft account" w:date="2021-09-20T19:14:00Z">
                <w:pPr>
                  <w:spacing w:after="0" w:line="240" w:lineRule="auto"/>
                  <w:contextualSpacing/>
                </w:pPr>
              </w:pPrChange>
            </w:pPr>
            <w:r>
              <w:rPr>
                <w:rFonts w:ascii="Times New Roman" w:hAnsi="Times New Roman" w:cs="Times New Roman"/>
                <w:b/>
                <w:bCs/>
                <w:sz w:val="18"/>
                <w:szCs w:val="18"/>
                <w:lang w:eastAsia="en-MY"/>
              </w:rPr>
              <w:t>R</w:t>
            </w:r>
            <w:r w:rsidR="00657B6D" w:rsidRPr="00657B6D">
              <w:rPr>
                <w:rFonts w:ascii="Times New Roman" w:hAnsi="Times New Roman" w:cs="Times New Roman"/>
                <w:b/>
                <w:bCs/>
                <w:sz w:val="18"/>
                <w:szCs w:val="18"/>
                <w:lang w:eastAsia="en-MY"/>
              </w:rPr>
              <w:t>esidence</w:t>
            </w:r>
          </w:p>
        </w:tc>
        <w:tc>
          <w:tcPr>
            <w:tcW w:w="1637" w:type="dxa"/>
            <w:tcBorders>
              <w:top w:val="single" w:sz="4" w:space="0" w:color="auto"/>
              <w:bottom w:val="nil"/>
            </w:tcBorders>
            <w:shd w:val="clear" w:color="auto" w:fill="auto"/>
            <w:hideMark/>
            <w:tcPrChange w:id="943" w:author="Mohammad Meshbahur Rahman" w:date="2021-09-11T01:37:00Z">
              <w:tcPr>
                <w:tcW w:w="1524" w:type="dxa"/>
                <w:gridSpan w:val="3"/>
                <w:tcBorders>
                  <w:top w:val="single" w:sz="4" w:space="0" w:color="auto"/>
                  <w:bottom w:val="nil"/>
                </w:tcBorders>
                <w:shd w:val="clear" w:color="auto" w:fill="auto"/>
                <w:hideMark/>
              </w:tcPr>
            </w:tcPrChange>
          </w:tcPr>
          <w:p w14:paraId="35C8A1C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4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Rural</w:t>
            </w:r>
          </w:p>
        </w:tc>
        <w:tc>
          <w:tcPr>
            <w:tcW w:w="968" w:type="dxa"/>
            <w:tcBorders>
              <w:top w:val="single" w:sz="4" w:space="0" w:color="auto"/>
              <w:bottom w:val="nil"/>
            </w:tcBorders>
            <w:vAlign w:val="bottom"/>
            <w:tcPrChange w:id="945" w:author="Mohammad Meshbahur Rahman" w:date="2021-09-11T01:37:00Z">
              <w:tcPr>
                <w:tcW w:w="968" w:type="dxa"/>
                <w:tcBorders>
                  <w:top w:val="single" w:sz="4" w:space="0" w:color="auto"/>
                  <w:bottom w:val="nil"/>
                </w:tcBorders>
                <w:vAlign w:val="bottom"/>
              </w:tcPr>
            </w:tcPrChange>
          </w:tcPr>
          <w:p w14:paraId="177151C5" w14:textId="25F1F846" w:rsidR="00657B6D" w:rsidRPr="00657B6D" w:rsidRDefault="00657B6D" w:rsidP="00F5085E">
            <w:pPr>
              <w:spacing w:after="0" w:line="480" w:lineRule="auto"/>
              <w:contextualSpacing/>
              <w:rPr>
                <w:rFonts w:ascii="Times New Roman" w:hAnsi="Times New Roman" w:cs="Times New Roman"/>
                <w:sz w:val="18"/>
                <w:szCs w:val="18"/>
                <w:lang w:eastAsia="en-MY"/>
              </w:rPr>
              <w:pPrChange w:id="946" w:author="Microsoft account" w:date="2021-09-20T19:14:00Z">
                <w:pPr>
                  <w:spacing w:after="0" w:line="240" w:lineRule="auto"/>
                  <w:contextualSpacing/>
                </w:pPr>
              </w:pPrChange>
            </w:pPr>
            <w:r w:rsidRPr="00657B6D">
              <w:rPr>
                <w:rFonts w:ascii="Times New Roman" w:hAnsi="Times New Roman" w:cs="Times New Roman"/>
                <w:color w:val="000000"/>
                <w:sz w:val="18"/>
                <w:szCs w:val="18"/>
              </w:rPr>
              <w:t>180 (24.2)</w:t>
            </w:r>
          </w:p>
        </w:tc>
        <w:tc>
          <w:tcPr>
            <w:tcW w:w="971" w:type="dxa"/>
            <w:tcBorders>
              <w:top w:val="single" w:sz="4" w:space="0" w:color="auto"/>
              <w:bottom w:val="nil"/>
            </w:tcBorders>
            <w:shd w:val="clear" w:color="auto" w:fill="auto"/>
            <w:hideMark/>
            <w:tcPrChange w:id="947" w:author="Mohammad Meshbahur Rahman" w:date="2021-09-11T01:37:00Z">
              <w:tcPr>
                <w:tcW w:w="971" w:type="dxa"/>
                <w:tcBorders>
                  <w:top w:val="single" w:sz="4" w:space="0" w:color="auto"/>
                  <w:bottom w:val="nil"/>
                </w:tcBorders>
                <w:shd w:val="clear" w:color="auto" w:fill="auto"/>
                <w:hideMark/>
              </w:tcPr>
            </w:tcPrChange>
          </w:tcPr>
          <w:p w14:paraId="6CF2B344" w14:textId="518C8904" w:rsidR="00657B6D" w:rsidRPr="00657B6D" w:rsidRDefault="00657B6D" w:rsidP="00F5085E">
            <w:pPr>
              <w:spacing w:after="0" w:line="480" w:lineRule="auto"/>
              <w:contextualSpacing/>
              <w:rPr>
                <w:rFonts w:ascii="Times New Roman" w:hAnsi="Times New Roman" w:cs="Times New Roman"/>
                <w:sz w:val="18"/>
                <w:szCs w:val="18"/>
                <w:lang w:eastAsia="en-MY"/>
              </w:rPr>
              <w:pPrChange w:id="94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87 (11.7)</w:t>
            </w:r>
          </w:p>
        </w:tc>
        <w:tc>
          <w:tcPr>
            <w:tcW w:w="1037" w:type="dxa"/>
            <w:tcBorders>
              <w:top w:val="single" w:sz="4" w:space="0" w:color="auto"/>
              <w:bottom w:val="nil"/>
            </w:tcBorders>
            <w:shd w:val="clear" w:color="auto" w:fill="auto"/>
            <w:hideMark/>
            <w:tcPrChange w:id="949" w:author="Mohammad Meshbahur Rahman" w:date="2021-09-11T01:37:00Z">
              <w:tcPr>
                <w:tcW w:w="1037" w:type="dxa"/>
                <w:tcBorders>
                  <w:top w:val="single" w:sz="4" w:space="0" w:color="auto"/>
                  <w:bottom w:val="nil"/>
                </w:tcBorders>
                <w:shd w:val="clear" w:color="auto" w:fill="auto"/>
                <w:hideMark/>
              </w:tcPr>
            </w:tcPrChange>
          </w:tcPr>
          <w:p w14:paraId="35D43A7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5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93 (12.5)</w:t>
            </w:r>
          </w:p>
        </w:tc>
        <w:tc>
          <w:tcPr>
            <w:tcW w:w="754" w:type="dxa"/>
            <w:vMerge w:val="restart"/>
            <w:tcBorders>
              <w:top w:val="single" w:sz="4" w:space="0" w:color="auto"/>
              <w:bottom w:val="nil"/>
            </w:tcBorders>
            <w:shd w:val="clear" w:color="auto" w:fill="auto"/>
            <w:hideMark/>
            <w:tcPrChange w:id="951" w:author="Mohammad Meshbahur Rahman" w:date="2021-09-11T01:37:00Z">
              <w:tcPr>
                <w:tcW w:w="754" w:type="dxa"/>
                <w:vMerge w:val="restart"/>
                <w:tcBorders>
                  <w:top w:val="single" w:sz="4" w:space="0" w:color="auto"/>
                  <w:bottom w:val="nil"/>
                </w:tcBorders>
                <w:shd w:val="clear" w:color="auto" w:fill="auto"/>
                <w:hideMark/>
              </w:tcPr>
            </w:tcPrChange>
          </w:tcPr>
          <w:p w14:paraId="29D34CA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5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0.185</w:t>
            </w:r>
          </w:p>
        </w:tc>
        <w:tc>
          <w:tcPr>
            <w:tcW w:w="975" w:type="dxa"/>
            <w:tcBorders>
              <w:top w:val="single" w:sz="4" w:space="0" w:color="auto"/>
              <w:bottom w:val="nil"/>
            </w:tcBorders>
            <w:shd w:val="clear" w:color="auto" w:fill="auto"/>
            <w:hideMark/>
            <w:tcPrChange w:id="953" w:author="Mohammad Meshbahur Rahman" w:date="2021-09-11T01:37:00Z">
              <w:tcPr>
                <w:tcW w:w="975" w:type="dxa"/>
                <w:tcBorders>
                  <w:top w:val="single" w:sz="4" w:space="0" w:color="auto"/>
                  <w:bottom w:val="nil"/>
                </w:tcBorders>
                <w:shd w:val="clear" w:color="auto" w:fill="auto"/>
                <w:hideMark/>
              </w:tcPr>
            </w:tcPrChange>
          </w:tcPr>
          <w:p w14:paraId="2A2FAA2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5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98 (13.2)</w:t>
            </w:r>
          </w:p>
        </w:tc>
        <w:tc>
          <w:tcPr>
            <w:tcW w:w="967" w:type="dxa"/>
            <w:tcBorders>
              <w:top w:val="single" w:sz="4" w:space="0" w:color="auto"/>
              <w:bottom w:val="nil"/>
            </w:tcBorders>
            <w:shd w:val="clear" w:color="auto" w:fill="auto"/>
            <w:hideMark/>
            <w:tcPrChange w:id="955" w:author="Mohammad Meshbahur Rahman" w:date="2021-09-11T01:37:00Z">
              <w:tcPr>
                <w:tcW w:w="967" w:type="dxa"/>
                <w:tcBorders>
                  <w:top w:val="single" w:sz="4" w:space="0" w:color="auto"/>
                  <w:bottom w:val="nil"/>
                </w:tcBorders>
                <w:shd w:val="clear" w:color="auto" w:fill="auto"/>
                <w:hideMark/>
              </w:tcPr>
            </w:tcPrChange>
          </w:tcPr>
          <w:p w14:paraId="01A0A3E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5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82 (11.0)</w:t>
            </w:r>
          </w:p>
        </w:tc>
        <w:tc>
          <w:tcPr>
            <w:tcW w:w="628" w:type="dxa"/>
            <w:vMerge w:val="restart"/>
            <w:tcBorders>
              <w:top w:val="single" w:sz="4" w:space="0" w:color="auto"/>
              <w:bottom w:val="nil"/>
            </w:tcBorders>
            <w:shd w:val="clear" w:color="auto" w:fill="auto"/>
            <w:hideMark/>
            <w:tcPrChange w:id="957" w:author="Mohammad Meshbahur Rahman" w:date="2021-09-11T01:37:00Z">
              <w:tcPr>
                <w:tcW w:w="628" w:type="dxa"/>
                <w:vMerge w:val="restart"/>
                <w:tcBorders>
                  <w:top w:val="single" w:sz="4" w:space="0" w:color="auto"/>
                  <w:bottom w:val="nil"/>
                </w:tcBorders>
                <w:shd w:val="clear" w:color="auto" w:fill="auto"/>
                <w:hideMark/>
              </w:tcPr>
            </w:tcPrChange>
          </w:tcPr>
          <w:p w14:paraId="0ABD35D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5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0.418</w:t>
            </w:r>
          </w:p>
        </w:tc>
        <w:tc>
          <w:tcPr>
            <w:tcW w:w="1056" w:type="dxa"/>
            <w:tcBorders>
              <w:top w:val="single" w:sz="4" w:space="0" w:color="auto"/>
              <w:bottom w:val="nil"/>
            </w:tcBorders>
            <w:shd w:val="clear" w:color="auto" w:fill="auto"/>
            <w:hideMark/>
            <w:tcPrChange w:id="959" w:author="Mohammad Meshbahur Rahman" w:date="2021-09-11T01:37:00Z">
              <w:tcPr>
                <w:tcW w:w="1056" w:type="dxa"/>
                <w:tcBorders>
                  <w:top w:val="single" w:sz="4" w:space="0" w:color="auto"/>
                  <w:bottom w:val="nil"/>
                </w:tcBorders>
                <w:shd w:val="clear" w:color="auto" w:fill="auto"/>
                <w:hideMark/>
              </w:tcPr>
            </w:tcPrChange>
          </w:tcPr>
          <w:p w14:paraId="17C7D0F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6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81 (10.9)</w:t>
            </w:r>
          </w:p>
        </w:tc>
        <w:tc>
          <w:tcPr>
            <w:tcW w:w="992" w:type="dxa"/>
            <w:tcBorders>
              <w:top w:val="single" w:sz="4" w:space="0" w:color="auto"/>
              <w:bottom w:val="nil"/>
            </w:tcBorders>
            <w:shd w:val="clear" w:color="auto" w:fill="auto"/>
            <w:hideMark/>
            <w:tcPrChange w:id="961" w:author="Mohammad Meshbahur Rahman" w:date="2021-09-11T01:37:00Z">
              <w:tcPr>
                <w:tcW w:w="992" w:type="dxa"/>
                <w:tcBorders>
                  <w:top w:val="single" w:sz="4" w:space="0" w:color="auto"/>
                  <w:bottom w:val="nil"/>
                </w:tcBorders>
                <w:shd w:val="clear" w:color="auto" w:fill="auto"/>
                <w:hideMark/>
              </w:tcPr>
            </w:tcPrChange>
          </w:tcPr>
          <w:p w14:paraId="67A8D18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99 (13.3)</w:t>
            </w:r>
          </w:p>
        </w:tc>
        <w:tc>
          <w:tcPr>
            <w:tcW w:w="630" w:type="dxa"/>
            <w:vMerge w:val="restart"/>
            <w:tcBorders>
              <w:top w:val="single" w:sz="4" w:space="0" w:color="auto"/>
              <w:bottom w:val="nil"/>
            </w:tcBorders>
            <w:shd w:val="clear" w:color="auto" w:fill="auto"/>
            <w:hideMark/>
            <w:tcPrChange w:id="963" w:author="Mohammad Meshbahur Rahman" w:date="2021-09-11T01:37:00Z">
              <w:tcPr>
                <w:tcW w:w="630" w:type="dxa"/>
                <w:vMerge w:val="restart"/>
                <w:tcBorders>
                  <w:top w:val="single" w:sz="4" w:space="0" w:color="auto"/>
                  <w:bottom w:val="nil"/>
                </w:tcBorders>
                <w:shd w:val="clear" w:color="auto" w:fill="auto"/>
                <w:hideMark/>
              </w:tcPr>
            </w:tcPrChange>
          </w:tcPr>
          <w:p w14:paraId="527C4F2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6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0.163</w:t>
            </w:r>
          </w:p>
        </w:tc>
      </w:tr>
      <w:tr w:rsidR="00190BFA" w:rsidRPr="00657B6D" w14:paraId="5051AAC3" w14:textId="77777777" w:rsidTr="00190BFA">
        <w:trPr>
          <w:trHeight w:val="251"/>
          <w:trPrChange w:id="965" w:author="Mohammad Meshbahur Rahman" w:date="2021-09-11T01:37:00Z">
            <w:trPr>
              <w:gridBefore w:val="10"/>
              <w:trHeight w:val="251"/>
            </w:trPr>
          </w:trPrChange>
        </w:trPr>
        <w:tc>
          <w:tcPr>
            <w:tcW w:w="1170" w:type="dxa"/>
            <w:vMerge/>
            <w:tcBorders>
              <w:top w:val="nil"/>
              <w:bottom w:val="single" w:sz="4" w:space="0" w:color="auto"/>
            </w:tcBorders>
            <w:shd w:val="clear" w:color="auto" w:fill="auto"/>
            <w:hideMark/>
            <w:tcPrChange w:id="966" w:author="Mohammad Meshbahur Rahman" w:date="2021-09-11T01:37:00Z">
              <w:tcPr>
                <w:tcW w:w="1108" w:type="dxa"/>
                <w:gridSpan w:val="3"/>
                <w:vMerge/>
                <w:tcBorders>
                  <w:bottom w:val="single" w:sz="4" w:space="0" w:color="auto"/>
                </w:tcBorders>
                <w:shd w:val="clear" w:color="auto" w:fill="auto"/>
                <w:hideMark/>
              </w:tcPr>
            </w:tcPrChange>
          </w:tcPr>
          <w:p w14:paraId="0AB8F5FB"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967" w:author="Microsoft account" w:date="2021-09-20T19:14:00Z">
                <w:pPr>
                  <w:spacing w:after="0" w:line="240" w:lineRule="auto"/>
                  <w:contextualSpacing/>
                </w:pPr>
              </w:pPrChange>
            </w:pPr>
          </w:p>
        </w:tc>
        <w:tc>
          <w:tcPr>
            <w:tcW w:w="1637" w:type="dxa"/>
            <w:tcBorders>
              <w:top w:val="nil"/>
              <w:bottom w:val="single" w:sz="4" w:space="0" w:color="auto"/>
            </w:tcBorders>
            <w:shd w:val="clear" w:color="auto" w:fill="auto"/>
            <w:hideMark/>
            <w:tcPrChange w:id="968" w:author="Mohammad Meshbahur Rahman" w:date="2021-09-11T01:37:00Z">
              <w:tcPr>
                <w:tcW w:w="1524" w:type="dxa"/>
                <w:gridSpan w:val="3"/>
                <w:tcBorders>
                  <w:bottom w:val="single" w:sz="4" w:space="0" w:color="auto"/>
                </w:tcBorders>
                <w:shd w:val="clear" w:color="auto" w:fill="auto"/>
                <w:hideMark/>
              </w:tcPr>
            </w:tcPrChange>
          </w:tcPr>
          <w:p w14:paraId="74C167C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6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Urban</w:t>
            </w:r>
          </w:p>
        </w:tc>
        <w:tc>
          <w:tcPr>
            <w:tcW w:w="968" w:type="dxa"/>
            <w:tcBorders>
              <w:top w:val="nil"/>
              <w:bottom w:val="single" w:sz="4" w:space="0" w:color="auto"/>
            </w:tcBorders>
            <w:vAlign w:val="bottom"/>
            <w:tcPrChange w:id="970" w:author="Mohammad Meshbahur Rahman" w:date="2021-09-11T01:37:00Z">
              <w:tcPr>
                <w:tcW w:w="968" w:type="dxa"/>
                <w:tcBorders>
                  <w:bottom w:val="single" w:sz="4" w:space="0" w:color="auto"/>
                </w:tcBorders>
                <w:vAlign w:val="bottom"/>
              </w:tcPr>
            </w:tcPrChange>
          </w:tcPr>
          <w:p w14:paraId="40C2C196" w14:textId="4ECE68D3" w:rsidR="00657B6D" w:rsidRPr="00657B6D" w:rsidRDefault="00657B6D" w:rsidP="00F5085E">
            <w:pPr>
              <w:spacing w:after="0" w:line="480" w:lineRule="auto"/>
              <w:contextualSpacing/>
              <w:rPr>
                <w:rFonts w:ascii="Times New Roman" w:hAnsi="Times New Roman" w:cs="Times New Roman"/>
                <w:sz w:val="18"/>
                <w:szCs w:val="18"/>
                <w:lang w:eastAsia="en-MY"/>
              </w:rPr>
              <w:pPrChange w:id="971" w:author="Microsoft account" w:date="2021-09-20T19:14:00Z">
                <w:pPr>
                  <w:spacing w:after="0" w:line="240" w:lineRule="auto"/>
                  <w:contextualSpacing/>
                </w:pPr>
              </w:pPrChange>
            </w:pPr>
            <w:r w:rsidRPr="00657B6D">
              <w:rPr>
                <w:rFonts w:ascii="Times New Roman" w:hAnsi="Times New Roman" w:cs="Times New Roman"/>
                <w:color w:val="000000"/>
                <w:sz w:val="18"/>
                <w:szCs w:val="18"/>
              </w:rPr>
              <w:t>563 (75.8)</w:t>
            </w:r>
          </w:p>
        </w:tc>
        <w:tc>
          <w:tcPr>
            <w:tcW w:w="971" w:type="dxa"/>
            <w:tcBorders>
              <w:top w:val="nil"/>
              <w:bottom w:val="single" w:sz="4" w:space="0" w:color="auto"/>
            </w:tcBorders>
            <w:shd w:val="clear" w:color="auto" w:fill="auto"/>
            <w:hideMark/>
            <w:tcPrChange w:id="972" w:author="Mohammad Meshbahur Rahman" w:date="2021-09-11T01:37:00Z">
              <w:tcPr>
                <w:tcW w:w="971" w:type="dxa"/>
                <w:tcBorders>
                  <w:bottom w:val="single" w:sz="4" w:space="0" w:color="auto"/>
                </w:tcBorders>
                <w:shd w:val="clear" w:color="auto" w:fill="auto"/>
                <w:hideMark/>
              </w:tcPr>
            </w:tcPrChange>
          </w:tcPr>
          <w:p w14:paraId="3AB68BEA" w14:textId="715ABAF2" w:rsidR="00657B6D" w:rsidRPr="00657B6D" w:rsidRDefault="00657B6D" w:rsidP="00F5085E">
            <w:pPr>
              <w:spacing w:after="0" w:line="480" w:lineRule="auto"/>
              <w:contextualSpacing/>
              <w:rPr>
                <w:rFonts w:ascii="Times New Roman" w:hAnsi="Times New Roman" w:cs="Times New Roman"/>
                <w:sz w:val="18"/>
                <w:szCs w:val="18"/>
                <w:lang w:eastAsia="en-MY"/>
              </w:rPr>
              <w:pPrChange w:id="97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304 (40.9)</w:t>
            </w:r>
          </w:p>
        </w:tc>
        <w:tc>
          <w:tcPr>
            <w:tcW w:w="1037" w:type="dxa"/>
            <w:tcBorders>
              <w:top w:val="nil"/>
              <w:bottom w:val="single" w:sz="4" w:space="0" w:color="auto"/>
            </w:tcBorders>
            <w:shd w:val="clear" w:color="auto" w:fill="auto"/>
            <w:hideMark/>
            <w:tcPrChange w:id="974" w:author="Mohammad Meshbahur Rahman" w:date="2021-09-11T01:37:00Z">
              <w:tcPr>
                <w:tcW w:w="1037" w:type="dxa"/>
                <w:tcBorders>
                  <w:bottom w:val="single" w:sz="4" w:space="0" w:color="auto"/>
                </w:tcBorders>
                <w:shd w:val="clear" w:color="auto" w:fill="auto"/>
                <w:hideMark/>
              </w:tcPr>
            </w:tcPrChange>
          </w:tcPr>
          <w:p w14:paraId="0822756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7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259(34.9)</w:t>
            </w:r>
          </w:p>
        </w:tc>
        <w:tc>
          <w:tcPr>
            <w:tcW w:w="754" w:type="dxa"/>
            <w:vMerge/>
            <w:tcBorders>
              <w:top w:val="nil"/>
              <w:bottom w:val="single" w:sz="4" w:space="0" w:color="auto"/>
            </w:tcBorders>
            <w:shd w:val="clear" w:color="auto" w:fill="auto"/>
            <w:hideMark/>
            <w:tcPrChange w:id="976" w:author="Mohammad Meshbahur Rahman" w:date="2021-09-11T01:37:00Z">
              <w:tcPr>
                <w:tcW w:w="754" w:type="dxa"/>
                <w:vMerge/>
                <w:tcBorders>
                  <w:bottom w:val="single" w:sz="4" w:space="0" w:color="auto"/>
                </w:tcBorders>
                <w:shd w:val="clear" w:color="auto" w:fill="auto"/>
                <w:hideMark/>
              </w:tcPr>
            </w:tcPrChange>
          </w:tcPr>
          <w:p w14:paraId="2CFE279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77" w:author="Microsoft account" w:date="2021-09-20T19:14:00Z">
                <w:pPr>
                  <w:spacing w:after="0" w:line="240" w:lineRule="auto"/>
                  <w:contextualSpacing/>
                </w:pPr>
              </w:pPrChange>
            </w:pPr>
          </w:p>
        </w:tc>
        <w:tc>
          <w:tcPr>
            <w:tcW w:w="975" w:type="dxa"/>
            <w:tcBorders>
              <w:top w:val="nil"/>
              <w:bottom w:val="single" w:sz="4" w:space="0" w:color="auto"/>
            </w:tcBorders>
            <w:shd w:val="clear" w:color="auto" w:fill="auto"/>
            <w:hideMark/>
            <w:tcPrChange w:id="978" w:author="Mohammad Meshbahur Rahman" w:date="2021-09-11T01:37:00Z">
              <w:tcPr>
                <w:tcW w:w="975" w:type="dxa"/>
                <w:tcBorders>
                  <w:bottom w:val="single" w:sz="4" w:space="0" w:color="auto"/>
                </w:tcBorders>
                <w:shd w:val="clear" w:color="auto" w:fill="auto"/>
                <w:hideMark/>
              </w:tcPr>
            </w:tcPrChange>
          </w:tcPr>
          <w:p w14:paraId="2D41906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7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287(38.6)</w:t>
            </w:r>
          </w:p>
        </w:tc>
        <w:tc>
          <w:tcPr>
            <w:tcW w:w="967" w:type="dxa"/>
            <w:tcBorders>
              <w:top w:val="nil"/>
              <w:bottom w:val="single" w:sz="4" w:space="0" w:color="auto"/>
            </w:tcBorders>
            <w:shd w:val="clear" w:color="auto" w:fill="auto"/>
            <w:hideMark/>
            <w:tcPrChange w:id="980" w:author="Mohammad Meshbahur Rahman" w:date="2021-09-11T01:37:00Z">
              <w:tcPr>
                <w:tcW w:w="967" w:type="dxa"/>
                <w:tcBorders>
                  <w:bottom w:val="single" w:sz="4" w:space="0" w:color="auto"/>
                </w:tcBorders>
                <w:shd w:val="clear" w:color="auto" w:fill="auto"/>
                <w:hideMark/>
              </w:tcPr>
            </w:tcPrChange>
          </w:tcPr>
          <w:p w14:paraId="474E141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8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276 (37.1)</w:t>
            </w:r>
          </w:p>
        </w:tc>
        <w:tc>
          <w:tcPr>
            <w:tcW w:w="628" w:type="dxa"/>
            <w:vMerge/>
            <w:tcBorders>
              <w:top w:val="nil"/>
              <w:bottom w:val="single" w:sz="4" w:space="0" w:color="auto"/>
            </w:tcBorders>
            <w:shd w:val="clear" w:color="auto" w:fill="auto"/>
            <w:hideMark/>
            <w:tcPrChange w:id="982" w:author="Mohammad Meshbahur Rahman" w:date="2021-09-11T01:37:00Z">
              <w:tcPr>
                <w:tcW w:w="628" w:type="dxa"/>
                <w:vMerge/>
                <w:tcBorders>
                  <w:bottom w:val="single" w:sz="4" w:space="0" w:color="auto"/>
                </w:tcBorders>
                <w:shd w:val="clear" w:color="auto" w:fill="auto"/>
                <w:hideMark/>
              </w:tcPr>
            </w:tcPrChange>
          </w:tcPr>
          <w:p w14:paraId="196496B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83" w:author="Microsoft account" w:date="2021-09-20T19:14:00Z">
                <w:pPr>
                  <w:spacing w:after="0" w:line="240" w:lineRule="auto"/>
                  <w:contextualSpacing/>
                </w:pPr>
              </w:pPrChange>
            </w:pPr>
          </w:p>
        </w:tc>
        <w:tc>
          <w:tcPr>
            <w:tcW w:w="1056" w:type="dxa"/>
            <w:tcBorders>
              <w:top w:val="nil"/>
              <w:bottom w:val="single" w:sz="4" w:space="0" w:color="auto"/>
            </w:tcBorders>
            <w:shd w:val="clear" w:color="auto" w:fill="auto"/>
            <w:hideMark/>
            <w:tcPrChange w:id="984" w:author="Mohammad Meshbahur Rahman" w:date="2021-09-11T01:37:00Z">
              <w:tcPr>
                <w:tcW w:w="1056" w:type="dxa"/>
                <w:tcBorders>
                  <w:bottom w:val="single" w:sz="4" w:space="0" w:color="auto"/>
                </w:tcBorders>
                <w:shd w:val="clear" w:color="auto" w:fill="auto"/>
                <w:hideMark/>
              </w:tcPr>
            </w:tcPrChange>
          </w:tcPr>
          <w:p w14:paraId="42F58E7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8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287 (38.6)</w:t>
            </w:r>
          </w:p>
        </w:tc>
        <w:tc>
          <w:tcPr>
            <w:tcW w:w="992" w:type="dxa"/>
            <w:tcBorders>
              <w:top w:val="nil"/>
              <w:bottom w:val="single" w:sz="4" w:space="0" w:color="auto"/>
            </w:tcBorders>
            <w:shd w:val="clear" w:color="auto" w:fill="auto"/>
            <w:hideMark/>
            <w:tcPrChange w:id="986" w:author="Mohammad Meshbahur Rahman" w:date="2021-09-11T01:37:00Z">
              <w:tcPr>
                <w:tcW w:w="992" w:type="dxa"/>
                <w:tcBorders>
                  <w:bottom w:val="single" w:sz="4" w:space="0" w:color="auto"/>
                </w:tcBorders>
                <w:shd w:val="clear" w:color="auto" w:fill="auto"/>
                <w:hideMark/>
              </w:tcPr>
            </w:tcPrChange>
          </w:tcPr>
          <w:p w14:paraId="6168463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276 (37.1)</w:t>
            </w:r>
          </w:p>
        </w:tc>
        <w:tc>
          <w:tcPr>
            <w:tcW w:w="630" w:type="dxa"/>
            <w:vMerge/>
            <w:tcBorders>
              <w:top w:val="nil"/>
              <w:bottom w:val="single" w:sz="4" w:space="0" w:color="auto"/>
            </w:tcBorders>
            <w:shd w:val="clear" w:color="auto" w:fill="auto"/>
            <w:hideMark/>
            <w:tcPrChange w:id="988" w:author="Mohammad Meshbahur Rahman" w:date="2021-09-11T01:37:00Z">
              <w:tcPr>
                <w:tcW w:w="630" w:type="dxa"/>
                <w:vMerge/>
                <w:tcBorders>
                  <w:bottom w:val="single" w:sz="4" w:space="0" w:color="auto"/>
                </w:tcBorders>
                <w:shd w:val="clear" w:color="auto" w:fill="auto"/>
                <w:hideMark/>
              </w:tcPr>
            </w:tcPrChange>
          </w:tcPr>
          <w:p w14:paraId="785AD95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89" w:author="Microsoft account" w:date="2021-09-20T19:14:00Z">
                <w:pPr>
                  <w:spacing w:after="0" w:line="240" w:lineRule="auto"/>
                  <w:contextualSpacing/>
                </w:pPr>
              </w:pPrChange>
            </w:pPr>
          </w:p>
        </w:tc>
      </w:tr>
      <w:tr w:rsidR="00190BFA" w:rsidRPr="00657B6D" w14:paraId="7F83EB0E" w14:textId="77777777" w:rsidTr="00190BFA">
        <w:trPr>
          <w:trHeight w:val="251"/>
          <w:trPrChange w:id="990" w:author="Mohammad Meshbahur Rahman" w:date="2021-09-11T01:37:00Z">
            <w:trPr>
              <w:gridBefore w:val="10"/>
              <w:trHeight w:val="251"/>
            </w:trPr>
          </w:trPrChange>
        </w:trPr>
        <w:tc>
          <w:tcPr>
            <w:tcW w:w="1170" w:type="dxa"/>
            <w:vMerge w:val="restart"/>
            <w:tcBorders>
              <w:top w:val="single" w:sz="4" w:space="0" w:color="auto"/>
              <w:bottom w:val="nil"/>
            </w:tcBorders>
            <w:shd w:val="clear" w:color="auto" w:fill="auto"/>
            <w:hideMark/>
            <w:tcPrChange w:id="991" w:author="Mohammad Meshbahur Rahman" w:date="2021-09-11T01:37:00Z">
              <w:tcPr>
                <w:tcW w:w="1108" w:type="dxa"/>
                <w:gridSpan w:val="3"/>
                <w:vMerge w:val="restart"/>
                <w:tcBorders>
                  <w:top w:val="single" w:sz="4" w:space="0" w:color="auto"/>
                  <w:bottom w:val="nil"/>
                </w:tcBorders>
                <w:shd w:val="clear" w:color="auto" w:fill="auto"/>
                <w:hideMark/>
              </w:tcPr>
            </w:tcPrChange>
          </w:tcPr>
          <w:p w14:paraId="6810DCEB"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992"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Ethnicity</w:t>
            </w:r>
          </w:p>
        </w:tc>
        <w:tc>
          <w:tcPr>
            <w:tcW w:w="1637" w:type="dxa"/>
            <w:tcBorders>
              <w:top w:val="single" w:sz="4" w:space="0" w:color="auto"/>
              <w:bottom w:val="nil"/>
            </w:tcBorders>
            <w:shd w:val="clear" w:color="auto" w:fill="auto"/>
            <w:hideMark/>
            <w:tcPrChange w:id="993" w:author="Mohammad Meshbahur Rahman" w:date="2021-09-11T01:37:00Z">
              <w:tcPr>
                <w:tcW w:w="1524" w:type="dxa"/>
                <w:gridSpan w:val="3"/>
                <w:tcBorders>
                  <w:top w:val="single" w:sz="4" w:space="0" w:color="auto"/>
                  <w:bottom w:val="nil"/>
                </w:tcBorders>
                <w:shd w:val="clear" w:color="auto" w:fill="auto"/>
                <w:hideMark/>
              </w:tcPr>
            </w:tcPrChange>
          </w:tcPr>
          <w:p w14:paraId="69F81AA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99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Malay</w:t>
            </w:r>
          </w:p>
        </w:tc>
        <w:tc>
          <w:tcPr>
            <w:tcW w:w="968" w:type="dxa"/>
            <w:tcBorders>
              <w:top w:val="single" w:sz="4" w:space="0" w:color="auto"/>
              <w:bottom w:val="nil"/>
            </w:tcBorders>
            <w:vAlign w:val="bottom"/>
            <w:tcPrChange w:id="995" w:author="Mohammad Meshbahur Rahman" w:date="2021-09-11T01:37:00Z">
              <w:tcPr>
                <w:tcW w:w="968" w:type="dxa"/>
                <w:tcBorders>
                  <w:top w:val="single" w:sz="4" w:space="0" w:color="auto"/>
                  <w:bottom w:val="nil"/>
                </w:tcBorders>
                <w:vAlign w:val="bottom"/>
              </w:tcPr>
            </w:tcPrChange>
          </w:tcPr>
          <w:p w14:paraId="55EA5A42" w14:textId="5F9846DC" w:rsidR="00657B6D" w:rsidRPr="00657B6D" w:rsidRDefault="00657B6D" w:rsidP="00F5085E">
            <w:pPr>
              <w:spacing w:after="0" w:line="480" w:lineRule="auto"/>
              <w:contextualSpacing/>
              <w:rPr>
                <w:rFonts w:ascii="Times New Roman" w:hAnsi="Times New Roman" w:cs="Times New Roman"/>
                <w:sz w:val="18"/>
                <w:szCs w:val="18"/>
                <w:lang w:eastAsia="en-MY"/>
              </w:rPr>
              <w:pPrChange w:id="996" w:author="Microsoft account" w:date="2021-09-20T19:14:00Z">
                <w:pPr>
                  <w:spacing w:after="0" w:line="240" w:lineRule="auto"/>
                  <w:contextualSpacing/>
                </w:pPr>
              </w:pPrChange>
            </w:pPr>
            <w:r w:rsidRPr="00657B6D">
              <w:rPr>
                <w:rFonts w:ascii="Times New Roman" w:hAnsi="Times New Roman" w:cs="Times New Roman"/>
                <w:color w:val="000000"/>
                <w:sz w:val="18"/>
                <w:szCs w:val="18"/>
              </w:rPr>
              <w:t>392 (52.8)</w:t>
            </w:r>
          </w:p>
        </w:tc>
        <w:tc>
          <w:tcPr>
            <w:tcW w:w="971" w:type="dxa"/>
            <w:tcBorders>
              <w:top w:val="single" w:sz="4" w:space="0" w:color="auto"/>
              <w:bottom w:val="nil"/>
            </w:tcBorders>
            <w:shd w:val="clear" w:color="auto" w:fill="auto"/>
            <w:hideMark/>
            <w:tcPrChange w:id="997" w:author="Mohammad Meshbahur Rahman" w:date="2021-09-11T01:37:00Z">
              <w:tcPr>
                <w:tcW w:w="971" w:type="dxa"/>
                <w:tcBorders>
                  <w:top w:val="single" w:sz="4" w:space="0" w:color="auto"/>
                  <w:bottom w:val="nil"/>
                </w:tcBorders>
                <w:shd w:val="clear" w:color="auto" w:fill="auto"/>
                <w:hideMark/>
              </w:tcPr>
            </w:tcPrChange>
          </w:tcPr>
          <w:p w14:paraId="6E237F76" w14:textId="0A897216" w:rsidR="00657B6D" w:rsidRPr="00657B6D" w:rsidRDefault="00657B6D" w:rsidP="00F5085E">
            <w:pPr>
              <w:spacing w:after="0" w:line="480" w:lineRule="auto"/>
              <w:contextualSpacing/>
              <w:rPr>
                <w:rFonts w:ascii="Times New Roman" w:hAnsi="Times New Roman" w:cs="Times New Roman"/>
                <w:sz w:val="18"/>
                <w:szCs w:val="18"/>
                <w:lang w:eastAsia="en-MY"/>
              </w:rPr>
              <w:pPrChange w:id="99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212 (28.5)</w:t>
            </w:r>
          </w:p>
        </w:tc>
        <w:tc>
          <w:tcPr>
            <w:tcW w:w="1037" w:type="dxa"/>
            <w:tcBorders>
              <w:top w:val="single" w:sz="4" w:space="0" w:color="auto"/>
              <w:bottom w:val="nil"/>
            </w:tcBorders>
            <w:shd w:val="clear" w:color="auto" w:fill="auto"/>
            <w:hideMark/>
            <w:tcPrChange w:id="999" w:author="Mohammad Meshbahur Rahman" w:date="2021-09-11T01:37:00Z">
              <w:tcPr>
                <w:tcW w:w="1037" w:type="dxa"/>
                <w:tcBorders>
                  <w:top w:val="single" w:sz="4" w:space="0" w:color="auto"/>
                  <w:bottom w:val="nil"/>
                </w:tcBorders>
                <w:shd w:val="clear" w:color="auto" w:fill="auto"/>
                <w:hideMark/>
              </w:tcPr>
            </w:tcPrChange>
          </w:tcPr>
          <w:p w14:paraId="62DDC94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0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180(24.2)</w:t>
            </w:r>
          </w:p>
        </w:tc>
        <w:tc>
          <w:tcPr>
            <w:tcW w:w="754" w:type="dxa"/>
            <w:vMerge w:val="restart"/>
            <w:tcBorders>
              <w:top w:val="single" w:sz="4" w:space="0" w:color="auto"/>
              <w:bottom w:val="nil"/>
            </w:tcBorders>
            <w:shd w:val="clear" w:color="auto" w:fill="auto"/>
            <w:hideMark/>
            <w:tcPrChange w:id="1001" w:author="Mohammad Meshbahur Rahman" w:date="2021-09-11T01:37:00Z">
              <w:tcPr>
                <w:tcW w:w="754" w:type="dxa"/>
                <w:vMerge w:val="restart"/>
                <w:tcBorders>
                  <w:top w:val="single" w:sz="4" w:space="0" w:color="auto"/>
                  <w:bottom w:val="nil"/>
                </w:tcBorders>
                <w:shd w:val="clear" w:color="auto" w:fill="auto"/>
                <w:hideMark/>
              </w:tcPr>
            </w:tcPrChange>
          </w:tcPr>
          <w:p w14:paraId="71807D7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0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0.727</w:t>
            </w:r>
          </w:p>
        </w:tc>
        <w:tc>
          <w:tcPr>
            <w:tcW w:w="975" w:type="dxa"/>
            <w:tcBorders>
              <w:top w:val="single" w:sz="4" w:space="0" w:color="auto"/>
              <w:bottom w:val="nil"/>
            </w:tcBorders>
            <w:shd w:val="clear" w:color="auto" w:fill="auto"/>
            <w:hideMark/>
            <w:tcPrChange w:id="1003" w:author="Mohammad Meshbahur Rahman" w:date="2021-09-11T01:37:00Z">
              <w:tcPr>
                <w:tcW w:w="975" w:type="dxa"/>
                <w:tcBorders>
                  <w:top w:val="single" w:sz="4" w:space="0" w:color="auto"/>
                  <w:bottom w:val="nil"/>
                </w:tcBorders>
                <w:shd w:val="clear" w:color="auto" w:fill="auto"/>
                <w:hideMark/>
              </w:tcPr>
            </w:tcPrChange>
          </w:tcPr>
          <w:p w14:paraId="695B218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0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198(26.6)</w:t>
            </w:r>
          </w:p>
        </w:tc>
        <w:tc>
          <w:tcPr>
            <w:tcW w:w="967" w:type="dxa"/>
            <w:tcBorders>
              <w:top w:val="single" w:sz="4" w:space="0" w:color="auto"/>
              <w:bottom w:val="nil"/>
            </w:tcBorders>
            <w:shd w:val="clear" w:color="auto" w:fill="auto"/>
            <w:hideMark/>
            <w:tcPrChange w:id="1005" w:author="Mohammad Meshbahur Rahman" w:date="2021-09-11T01:37:00Z">
              <w:tcPr>
                <w:tcW w:w="967" w:type="dxa"/>
                <w:tcBorders>
                  <w:top w:val="single" w:sz="4" w:space="0" w:color="auto"/>
                  <w:bottom w:val="nil"/>
                </w:tcBorders>
                <w:shd w:val="clear" w:color="auto" w:fill="auto"/>
                <w:hideMark/>
              </w:tcPr>
            </w:tcPrChange>
          </w:tcPr>
          <w:p w14:paraId="6822922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0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194 (26.1)</w:t>
            </w:r>
          </w:p>
        </w:tc>
        <w:tc>
          <w:tcPr>
            <w:tcW w:w="628" w:type="dxa"/>
            <w:vMerge w:val="restart"/>
            <w:tcBorders>
              <w:top w:val="single" w:sz="4" w:space="0" w:color="auto"/>
              <w:bottom w:val="nil"/>
            </w:tcBorders>
            <w:shd w:val="clear" w:color="auto" w:fill="auto"/>
            <w:hideMark/>
            <w:tcPrChange w:id="1007" w:author="Mohammad Meshbahur Rahman" w:date="2021-09-11T01:37:00Z">
              <w:tcPr>
                <w:tcW w:w="628" w:type="dxa"/>
                <w:vMerge w:val="restart"/>
                <w:tcBorders>
                  <w:top w:val="single" w:sz="4" w:space="0" w:color="auto"/>
                  <w:bottom w:val="nil"/>
                </w:tcBorders>
                <w:shd w:val="clear" w:color="auto" w:fill="auto"/>
                <w:hideMark/>
              </w:tcPr>
            </w:tcPrChange>
          </w:tcPr>
          <w:p w14:paraId="114DFF5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0.732</w:t>
            </w:r>
          </w:p>
        </w:tc>
        <w:tc>
          <w:tcPr>
            <w:tcW w:w="1056" w:type="dxa"/>
            <w:tcBorders>
              <w:top w:val="single" w:sz="4" w:space="0" w:color="auto"/>
              <w:bottom w:val="nil"/>
            </w:tcBorders>
            <w:shd w:val="clear" w:color="auto" w:fill="auto"/>
            <w:hideMark/>
            <w:tcPrChange w:id="1009" w:author="Mohammad Meshbahur Rahman" w:date="2021-09-11T01:37:00Z">
              <w:tcPr>
                <w:tcW w:w="1056" w:type="dxa"/>
                <w:tcBorders>
                  <w:top w:val="single" w:sz="4" w:space="0" w:color="auto"/>
                  <w:bottom w:val="nil"/>
                </w:tcBorders>
                <w:shd w:val="clear" w:color="auto" w:fill="auto"/>
                <w:hideMark/>
              </w:tcPr>
            </w:tcPrChange>
          </w:tcPr>
          <w:p w14:paraId="784A962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1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170 (22.9)</w:t>
            </w:r>
          </w:p>
        </w:tc>
        <w:tc>
          <w:tcPr>
            <w:tcW w:w="992" w:type="dxa"/>
            <w:tcBorders>
              <w:top w:val="single" w:sz="4" w:space="0" w:color="auto"/>
              <w:bottom w:val="nil"/>
            </w:tcBorders>
            <w:shd w:val="clear" w:color="auto" w:fill="auto"/>
            <w:hideMark/>
            <w:tcPrChange w:id="1011" w:author="Mohammad Meshbahur Rahman" w:date="2021-09-11T01:37:00Z">
              <w:tcPr>
                <w:tcW w:w="992" w:type="dxa"/>
                <w:tcBorders>
                  <w:top w:val="single" w:sz="4" w:space="0" w:color="auto"/>
                  <w:bottom w:val="nil"/>
                </w:tcBorders>
                <w:shd w:val="clear" w:color="auto" w:fill="auto"/>
                <w:hideMark/>
              </w:tcPr>
            </w:tcPrChange>
          </w:tcPr>
          <w:p w14:paraId="606E802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222 (29.9)</w:t>
            </w:r>
          </w:p>
        </w:tc>
        <w:tc>
          <w:tcPr>
            <w:tcW w:w="630" w:type="dxa"/>
            <w:vMerge w:val="restart"/>
            <w:tcBorders>
              <w:top w:val="single" w:sz="4" w:space="0" w:color="auto"/>
              <w:bottom w:val="nil"/>
            </w:tcBorders>
            <w:shd w:val="clear" w:color="auto" w:fill="auto"/>
            <w:hideMark/>
            <w:tcPrChange w:id="1013" w:author="Mohammad Meshbahur Rahman" w:date="2021-09-11T01:37:00Z">
              <w:tcPr>
                <w:tcW w:w="630" w:type="dxa"/>
                <w:vMerge w:val="restart"/>
                <w:tcBorders>
                  <w:top w:val="single" w:sz="4" w:space="0" w:color="auto"/>
                  <w:bottom w:val="nil"/>
                </w:tcBorders>
                <w:shd w:val="clear" w:color="auto" w:fill="auto"/>
                <w:hideMark/>
              </w:tcPr>
            </w:tcPrChange>
          </w:tcPr>
          <w:p w14:paraId="0A371DE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.002</w:t>
            </w:r>
          </w:p>
        </w:tc>
      </w:tr>
      <w:tr w:rsidR="00190BFA" w:rsidRPr="00657B6D" w14:paraId="392B03C9" w14:textId="77777777" w:rsidTr="00190BFA">
        <w:trPr>
          <w:trHeight w:val="124"/>
          <w:trPrChange w:id="1015" w:author="Mohammad Meshbahur Rahman" w:date="2021-09-11T01:37:00Z">
            <w:trPr>
              <w:gridBefore w:val="10"/>
              <w:trHeight w:val="124"/>
            </w:trPr>
          </w:trPrChange>
        </w:trPr>
        <w:tc>
          <w:tcPr>
            <w:tcW w:w="1170" w:type="dxa"/>
            <w:vMerge/>
            <w:tcBorders>
              <w:top w:val="nil"/>
            </w:tcBorders>
            <w:shd w:val="clear" w:color="auto" w:fill="auto"/>
            <w:hideMark/>
            <w:tcPrChange w:id="1016" w:author="Mohammad Meshbahur Rahman" w:date="2021-09-11T01:37:00Z">
              <w:tcPr>
                <w:tcW w:w="1108" w:type="dxa"/>
                <w:gridSpan w:val="3"/>
                <w:vMerge/>
                <w:tcBorders>
                  <w:top w:val="nil"/>
                </w:tcBorders>
                <w:shd w:val="clear" w:color="auto" w:fill="auto"/>
                <w:hideMark/>
              </w:tcPr>
            </w:tcPrChange>
          </w:tcPr>
          <w:p w14:paraId="02DD6FC0"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017" w:author="Microsoft account" w:date="2021-09-20T19:14:00Z">
                <w:pPr>
                  <w:spacing w:after="0" w:line="240" w:lineRule="auto"/>
                  <w:contextualSpacing/>
                </w:pPr>
              </w:pPrChange>
            </w:pPr>
          </w:p>
        </w:tc>
        <w:tc>
          <w:tcPr>
            <w:tcW w:w="1637" w:type="dxa"/>
            <w:tcBorders>
              <w:top w:val="nil"/>
            </w:tcBorders>
            <w:shd w:val="clear" w:color="auto" w:fill="auto"/>
            <w:hideMark/>
            <w:tcPrChange w:id="1018" w:author="Mohammad Meshbahur Rahman" w:date="2021-09-11T01:37:00Z">
              <w:tcPr>
                <w:tcW w:w="1524" w:type="dxa"/>
                <w:gridSpan w:val="3"/>
                <w:tcBorders>
                  <w:top w:val="nil"/>
                </w:tcBorders>
                <w:shd w:val="clear" w:color="auto" w:fill="auto"/>
                <w:hideMark/>
              </w:tcPr>
            </w:tcPrChange>
          </w:tcPr>
          <w:p w14:paraId="0414CF6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1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Chinese</w:t>
            </w:r>
          </w:p>
        </w:tc>
        <w:tc>
          <w:tcPr>
            <w:tcW w:w="968" w:type="dxa"/>
            <w:tcBorders>
              <w:top w:val="nil"/>
            </w:tcBorders>
            <w:vAlign w:val="bottom"/>
            <w:tcPrChange w:id="1020" w:author="Mohammad Meshbahur Rahman" w:date="2021-09-11T01:37:00Z">
              <w:tcPr>
                <w:tcW w:w="968" w:type="dxa"/>
                <w:tcBorders>
                  <w:top w:val="nil"/>
                </w:tcBorders>
                <w:vAlign w:val="bottom"/>
              </w:tcPr>
            </w:tcPrChange>
          </w:tcPr>
          <w:p w14:paraId="7170FC49" w14:textId="6FE34873" w:rsidR="00657B6D" w:rsidRPr="00657B6D" w:rsidRDefault="00657B6D" w:rsidP="00F5085E">
            <w:pPr>
              <w:spacing w:after="0" w:line="480" w:lineRule="auto"/>
              <w:contextualSpacing/>
              <w:rPr>
                <w:rFonts w:ascii="Times New Roman" w:hAnsi="Times New Roman" w:cs="Times New Roman"/>
                <w:sz w:val="18"/>
                <w:szCs w:val="18"/>
                <w:lang w:eastAsia="en-MY"/>
              </w:rPr>
              <w:pPrChange w:id="1021" w:author="Microsoft account" w:date="2021-09-20T19:14:00Z">
                <w:pPr>
                  <w:spacing w:after="0" w:line="240" w:lineRule="auto"/>
                  <w:contextualSpacing/>
                </w:pPr>
              </w:pPrChange>
            </w:pPr>
            <w:r w:rsidRPr="00657B6D">
              <w:rPr>
                <w:rFonts w:ascii="Times New Roman" w:hAnsi="Times New Roman" w:cs="Times New Roman"/>
                <w:color w:val="000000"/>
                <w:sz w:val="18"/>
                <w:szCs w:val="18"/>
              </w:rPr>
              <w:t>62 (8.3)</w:t>
            </w:r>
          </w:p>
        </w:tc>
        <w:tc>
          <w:tcPr>
            <w:tcW w:w="971" w:type="dxa"/>
            <w:tcBorders>
              <w:top w:val="nil"/>
            </w:tcBorders>
            <w:shd w:val="clear" w:color="auto" w:fill="auto"/>
            <w:hideMark/>
            <w:tcPrChange w:id="1022" w:author="Mohammad Meshbahur Rahman" w:date="2021-09-11T01:37:00Z">
              <w:tcPr>
                <w:tcW w:w="971" w:type="dxa"/>
                <w:tcBorders>
                  <w:top w:val="nil"/>
                </w:tcBorders>
                <w:shd w:val="clear" w:color="auto" w:fill="auto"/>
                <w:hideMark/>
              </w:tcPr>
            </w:tcPrChange>
          </w:tcPr>
          <w:p w14:paraId="2D645950" w14:textId="1A956C85" w:rsidR="00657B6D" w:rsidRPr="00657B6D" w:rsidRDefault="00657B6D" w:rsidP="00F5085E">
            <w:pPr>
              <w:spacing w:after="0" w:line="480" w:lineRule="auto"/>
              <w:contextualSpacing/>
              <w:rPr>
                <w:rFonts w:ascii="Times New Roman" w:hAnsi="Times New Roman" w:cs="Times New Roman"/>
                <w:sz w:val="18"/>
                <w:szCs w:val="18"/>
                <w:lang w:eastAsia="en-MY"/>
              </w:rPr>
              <w:pPrChange w:id="102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 (4.2)</w:t>
            </w:r>
          </w:p>
        </w:tc>
        <w:tc>
          <w:tcPr>
            <w:tcW w:w="1037" w:type="dxa"/>
            <w:tcBorders>
              <w:top w:val="nil"/>
            </w:tcBorders>
            <w:shd w:val="clear" w:color="auto" w:fill="auto"/>
            <w:hideMark/>
            <w:tcPrChange w:id="1024" w:author="Mohammad Meshbahur Rahman" w:date="2021-09-11T01:37:00Z">
              <w:tcPr>
                <w:tcW w:w="1037" w:type="dxa"/>
                <w:tcBorders>
                  <w:top w:val="nil"/>
                </w:tcBorders>
                <w:shd w:val="clear" w:color="auto" w:fill="auto"/>
                <w:hideMark/>
              </w:tcPr>
            </w:tcPrChange>
          </w:tcPr>
          <w:p w14:paraId="7DC32ED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2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31(4.2)</w:t>
            </w:r>
          </w:p>
        </w:tc>
        <w:tc>
          <w:tcPr>
            <w:tcW w:w="754" w:type="dxa"/>
            <w:vMerge/>
            <w:tcBorders>
              <w:top w:val="nil"/>
            </w:tcBorders>
            <w:shd w:val="clear" w:color="auto" w:fill="auto"/>
            <w:hideMark/>
            <w:tcPrChange w:id="1026" w:author="Mohammad Meshbahur Rahman" w:date="2021-09-11T01:37:00Z">
              <w:tcPr>
                <w:tcW w:w="754" w:type="dxa"/>
                <w:vMerge/>
                <w:tcBorders>
                  <w:top w:val="nil"/>
                </w:tcBorders>
                <w:shd w:val="clear" w:color="auto" w:fill="auto"/>
                <w:hideMark/>
              </w:tcPr>
            </w:tcPrChange>
          </w:tcPr>
          <w:p w14:paraId="43E7CD9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27" w:author="Microsoft account" w:date="2021-09-20T19:14:00Z">
                <w:pPr>
                  <w:spacing w:after="0" w:line="240" w:lineRule="auto"/>
                  <w:contextualSpacing/>
                </w:pPr>
              </w:pPrChange>
            </w:pPr>
          </w:p>
        </w:tc>
        <w:tc>
          <w:tcPr>
            <w:tcW w:w="975" w:type="dxa"/>
            <w:tcBorders>
              <w:top w:val="nil"/>
            </w:tcBorders>
            <w:shd w:val="clear" w:color="auto" w:fill="auto"/>
            <w:hideMark/>
            <w:tcPrChange w:id="1028" w:author="Mohammad Meshbahur Rahman" w:date="2021-09-11T01:37:00Z">
              <w:tcPr>
                <w:tcW w:w="975" w:type="dxa"/>
                <w:tcBorders>
                  <w:top w:val="nil"/>
                </w:tcBorders>
                <w:shd w:val="clear" w:color="auto" w:fill="auto"/>
                <w:hideMark/>
              </w:tcPr>
            </w:tcPrChange>
          </w:tcPr>
          <w:p w14:paraId="2EC640C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2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 (4.2)</w:t>
            </w:r>
          </w:p>
        </w:tc>
        <w:tc>
          <w:tcPr>
            <w:tcW w:w="967" w:type="dxa"/>
            <w:tcBorders>
              <w:top w:val="nil"/>
            </w:tcBorders>
            <w:shd w:val="clear" w:color="auto" w:fill="auto"/>
            <w:hideMark/>
            <w:tcPrChange w:id="1030" w:author="Mohammad Meshbahur Rahman" w:date="2021-09-11T01:37:00Z">
              <w:tcPr>
                <w:tcW w:w="967" w:type="dxa"/>
                <w:tcBorders>
                  <w:top w:val="nil"/>
                </w:tcBorders>
                <w:shd w:val="clear" w:color="auto" w:fill="auto"/>
                <w:hideMark/>
              </w:tcPr>
            </w:tcPrChange>
          </w:tcPr>
          <w:p w14:paraId="06AF7A2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3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 (4.2)</w:t>
            </w:r>
          </w:p>
        </w:tc>
        <w:tc>
          <w:tcPr>
            <w:tcW w:w="628" w:type="dxa"/>
            <w:vMerge/>
            <w:tcBorders>
              <w:top w:val="nil"/>
            </w:tcBorders>
            <w:shd w:val="clear" w:color="auto" w:fill="auto"/>
            <w:hideMark/>
            <w:tcPrChange w:id="1032" w:author="Mohammad Meshbahur Rahman" w:date="2021-09-11T01:37:00Z">
              <w:tcPr>
                <w:tcW w:w="628" w:type="dxa"/>
                <w:vMerge/>
                <w:tcBorders>
                  <w:top w:val="nil"/>
                </w:tcBorders>
                <w:shd w:val="clear" w:color="auto" w:fill="auto"/>
                <w:hideMark/>
              </w:tcPr>
            </w:tcPrChange>
          </w:tcPr>
          <w:p w14:paraId="14EE8AB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33" w:author="Microsoft account" w:date="2021-09-20T19:14:00Z">
                <w:pPr>
                  <w:spacing w:after="0" w:line="240" w:lineRule="auto"/>
                  <w:contextualSpacing/>
                </w:pPr>
              </w:pPrChange>
            </w:pPr>
          </w:p>
        </w:tc>
        <w:tc>
          <w:tcPr>
            <w:tcW w:w="1056" w:type="dxa"/>
            <w:tcBorders>
              <w:top w:val="nil"/>
            </w:tcBorders>
            <w:shd w:val="clear" w:color="auto" w:fill="auto"/>
            <w:hideMark/>
            <w:tcPrChange w:id="1034" w:author="Mohammad Meshbahur Rahman" w:date="2021-09-11T01:37:00Z">
              <w:tcPr>
                <w:tcW w:w="1056" w:type="dxa"/>
                <w:tcBorders>
                  <w:top w:val="nil"/>
                </w:tcBorders>
                <w:shd w:val="clear" w:color="auto" w:fill="auto"/>
                <w:hideMark/>
              </w:tcPr>
            </w:tcPrChange>
          </w:tcPr>
          <w:p w14:paraId="1E4CE9D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3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 (4.2)</w:t>
            </w:r>
          </w:p>
        </w:tc>
        <w:tc>
          <w:tcPr>
            <w:tcW w:w="992" w:type="dxa"/>
            <w:tcBorders>
              <w:top w:val="nil"/>
            </w:tcBorders>
            <w:shd w:val="clear" w:color="auto" w:fill="auto"/>
            <w:hideMark/>
            <w:tcPrChange w:id="1036" w:author="Mohammad Meshbahur Rahman" w:date="2021-09-11T01:37:00Z">
              <w:tcPr>
                <w:tcW w:w="992" w:type="dxa"/>
                <w:tcBorders>
                  <w:top w:val="nil"/>
                </w:tcBorders>
                <w:shd w:val="clear" w:color="auto" w:fill="auto"/>
                <w:hideMark/>
              </w:tcPr>
            </w:tcPrChange>
          </w:tcPr>
          <w:p w14:paraId="07B4E3D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 (4.2)</w:t>
            </w:r>
          </w:p>
        </w:tc>
        <w:tc>
          <w:tcPr>
            <w:tcW w:w="630" w:type="dxa"/>
            <w:vMerge/>
            <w:tcBorders>
              <w:top w:val="nil"/>
            </w:tcBorders>
            <w:shd w:val="clear" w:color="auto" w:fill="auto"/>
            <w:hideMark/>
            <w:tcPrChange w:id="1038" w:author="Mohammad Meshbahur Rahman" w:date="2021-09-11T01:37:00Z">
              <w:tcPr>
                <w:tcW w:w="630" w:type="dxa"/>
                <w:vMerge/>
                <w:tcBorders>
                  <w:top w:val="nil"/>
                </w:tcBorders>
                <w:shd w:val="clear" w:color="auto" w:fill="auto"/>
                <w:hideMark/>
              </w:tcPr>
            </w:tcPrChange>
          </w:tcPr>
          <w:p w14:paraId="41962C3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39" w:author="Microsoft account" w:date="2021-09-20T19:14:00Z">
                <w:pPr>
                  <w:spacing w:after="0" w:line="240" w:lineRule="auto"/>
                  <w:contextualSpacing/>
                </w:pPr>
              </w:pPrChange>
            </w:pPr>
          </w:p>
        </w:tc>
      </w:tr>
      <w:tr w:rsidR="00190BFA" w:rsidRPr="00657B6D" w14:paraId="53C277C1" w14:textId="77777777" w:rsidTr="00190BFA">
        <w:trPr>
          <w:trHeight w:val="251"/>
          <w:trPrChange w:id="1040" w:author="Mohammad Meshbahur Rahman" w:date="2021-09-11T01:37:00Z">
            <w:trPr>
              <w:gridBefore w:val="10"/>
              <w:trHeight w:val="251"/>
            </w:trPr>
          </w:trPrChange>
        </w:trPr>
        <w:tc>
          <w:tcPr>
            <w:tcW w:w="1170" w:type="dxa"/>
            <w:vMerge/>
            <w:shd w:val="clear" w:color="auto" w:fill="auto"/>
            <w:hideMark/>
            <w:tcPrChange w:id="1041" w:author="Mohammad Meshbahur Rahman" w:date="2021-09-11T01:37:00Z">
              <w:tcPr>
                <w:tcW w:w="995" w:type="dxa"/>
                <w:gridSpan w:val="2"/>
                <w:vMerge/>
                <w:shd w:val="clear" w:color="auto" w:fill="auto"/>
                <w:hideMark/>
              </w:tcPr>
            </w:tcPrChange>
          </w:tcPr>
          <w:p w14:paraId="423D0CA3"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042" w:author="Microsoft account" w:date="2021-09-20T19:14:00Z">
                <w:pPr>
                  <w:spacing w:after="0" w:line="240" w:lineRule="auto"/>
                  <w:contextualSpacing/>
                </w:pPr>
              </w:pPrChange>
            </w:pPr>
          </w:p>
        </w:tc>
        <w:tc>
          <w:tcPr>
            <w:tcW w:w="1637" w:type="dxa"/>
            <w:shd w:val="clear" w:color="auto" w:fill="auto"/>
            <w:hideMark/>
            <w:tcPrChange w:id="1043" w:author="Mohammad Meshbahur Rahman" w:date="2021-09-11T01:37:00Z">
              <w:tcPr>
                <w:tcW w:w="1637" w:type="dxa"/>
                <w:gridSpan w:val="4"/>
                <w:shd w:val="clear" w:color="auto" w:fill="auto"/>
                <w:hideMark/>
              </w:tcPr>
            </w:tcPrChange>
          </w:tcPr>
          <w:p w14:paraId="3B1AA22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4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Indian</w:t>
            </w:r>
          </w:p>
        </w:tc>
        <w:tc>
          <w:tcPr>
            <w:tcW w:w="968" w:type="dxa"/>
            <w:vAlign w:val="bottom"/>
            <w:tcPrChange w:id="1045" w:author="Mohammad Meshbahur Rahman" w:date="2021-09-11T01:37:00Z">
              <w:tcPr>
                <w:tcW w:w="968" w:type="dxa"/>
                <w:vAlign w:val="bottom"/>
              </w:tcPr>
            </w:tcPrChange>
          </w:tcPr>
          <w:p w14:paraId="7E98E9D5" w14:textId="7D5F5E82" w:rsidR="00657B6D" w:rsidRPr="00657B6D" w:rsidRDefault="00657B6D" w:rsidP="00F5085E">
            <w:pPr>
              <w:spacing w:after="0" w:line="480" w:lineRule="auto"/>
              <w:contextualSpacing/>
              <w:rPr>
                <w:rFonts w:ascii="Times New Roman" w:hAnsi="Times New Roman" w:cs="Times New Roman"/>
                <w:sz w:val="18"/>
                <w:szCs w:val="18"/>
                <w:lang w:eastAsia="en-MY"/>
              </w:rPr>
              <w:pPrChange w:id="1046" w:author="Microsoft account" w:date="2021-09-20T19:14:00Z">
                <w:pPr>
                  <w:spacing w:after="0" w:line="240" w:lineRule="auto"/>
                  <w:contextualSpacing/>
                </w:pPr>
              </w:pPrChange>
            </w:pPr>
            <w:r w:rsidRPr="00657B6D">
              <w:rPr>
                <w:rFonts w:ascii="Times New Roman" w:hAnsi="Times New Roman" w:cs="Times New Roman"/>
                <w:color w:val="000000"/>
                <w:sz w:val="18"/>
                <w:szCs w:val="18"/>
              </w:rPr>
              <w:t>264 (35.5)</w:t>
            </w:r>
          </w:p>
        </w:tc>
        <w:tc>
          <w:tcPr>
            <w:tcW w:w="971" w:type="dxa"/>
            <w:shd w:val="clear" w:color="auto" w:fill="auto"/>
            <w:hideMark/>
            <w:tcPrChange w:id="1047" w:author="Mohammad Meshbahur Rahman" w:date="2021-09-11T01:37:00Z">
              <w:tcPr>
                <w:tcW w:w="971" w:type="dxa"/>
                <w:shd w:val="clear" w:color="auto" w:fill="auto"/>
                <w:hideMark/>
              </w:tcPr>
            </w:tcPrChange>
          </w:tcPr>
          <w:p w14:paraId="07CBA350" w14:textId="168B71C9" w:rsidR="00657B6D" w:rsidRPr="00657B6D" w:rsidRDefault="00657B6D" w:rsidP="00F5085E">
            <w:pPr>
              <w:spacing w:after="0" w:line="480" w:lineRule="auto"/>
              <w:contextualSpacing/>
              <w:rPr>
                <w:rFonts w:ascii="Times New Roman" w:hAnsi="Times New Roman" w:cs="Times New Roman"/>
                <w:sz w:val="18"/>
                <w:szCs w:val="18"/>
                <w:lang w:eastAsia="en-MY"/>
              </w:rPr>
              <w:pPrChange w:id="104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137 (18.4)</w:t>
            </w:r>
          </w:p>
        </w:tc>
        <w:tc>
          <w:tcPr>
            <w:tcW w:w="1037" w:type="dxa"/>
            <w:shd w:val="clear" w:color="auto" w:fill="auto"/>
            <w:hideMark/>
            <w:tcPrChange w:id="1049" w:author="Mohammad Meshbahur Rahman" w:date="2021-09-11T01:37:00Z">
              <w:tcPr>
                <w:tcW w:w="1037" w:type="dxa"/>
                <w:shd w:val="clear" w:color="auto" w:fill="auto"/>
                <w:hideMark/>
              </w:tcPr>
            </w:tcPrChange>
          </w:tcPr>
          <w:p w14:paraId="2A44F22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5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127(17.1)</w:t>
            </w:r>
          </w:p>
        </w:tc>
        <w:tc>
          <w:tcPr>
            <w:tcW w:w="754" w:type="dxa"/>
            <w:vMerge/>
            <w:shd w:val="clear" w:color="auto" w:fill="auto"/>
            <w:hideMark/>
            <w:tcPrChange w:id="1051" w:author="Mohammad Meshbahur Rahman" w:date="2021-09-11T01:37:00Z">
              <w:tcPr>
                <w:tcW w:w="754" w:type="dxa"/>
                <w:vMerge/>
                <w:shd w:val="clear" w:color="auto" w:fill="auto"/>
                <w:hideMark/>
              </w:tcPr>
            </w:tcPrChange>
          </w:tcPr>
          <w:p w14:paraId="320B987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52" w:author="Microsoft account" w:date="2021-09-20T19:14:00Z">
                <w:pPr>
                  <w:spacing w:after="0" w:line="240" w:lineRule="auto"/>
                  <w:contextualSpacing/>
                </w:pPr>
              </w:pPrChange>
            </w:pPr>
          </w:p>
        </w:tc>
        <w:tc>
          <w:tcPr>
            <w:tcW w:w="975" w:type="dxa"/>
            <w:shd w:val="clear" w:color="auto" w:fill="auto"/>
            <w:hideMark/>
            <w:tcPrChange w:id="1053" w:author="Mohammad Meshbahur Rahman" w:date="2021-09-11T01:37:00Z">
              <w:tcPr>
                <w:tcW w:w="975" w:type="dxa"/>
                <w:shd w:val="clear" w:color="auto" w:fill="auto"/>
                <w:hideMark/>
              </w:tcPr>
            </w:tcPrChange>
          </w:tcPr>
          <w:p w14:paraId="01E3F6B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5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141(19.0)</w:t>
            </w:r>
          </w:p>
        </w:tc>
        <w:tc>
          <w:tcPr>
            <w:tcW w:w="967" w:type="dxa"/>
            <w:shd w:val="clear" w:color="auto" w:fill="auto"/>
            <w:hideMark/>
            <w:tcPrChange w:id="1055" w:author="Mohammad Meshbahur Rahman" w:date="2021-09-11T01:37:00Z">
              <w:tcPr>
                <w:tcW w:w="967" w:type="dxa"/>
                <w:shd w:val="clear" w:color="auto" w:fill="auto"/>
                <w:hideMark/>
              </w:tcPr>
            </w:tcPrChange>
          </w:tcPr>
          <w:p w14:paraId="217C0E1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5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123 (16.6)</w:t>
            </w:r>
          </w:p>
        </w:tc>
        <w:tc>
          <w:tcPr>
            <w:tcW w:w="628" w:type="dxa"/>
            <w:vMerge/>
            <w:shd w:val="clear" w:color="auto" w:fill="auto"/>
            <w:hideMark/>
            <w:tcPrChange w:id="1057" w:author="Mohammad Meshbahur Rahman" w:date="2021-09-11T01:37:00Z">
              <w:tcPr>
                <w:tcW w:w="628" w:type="dxa"/>
                <w:vMerge/>
                <w:shd w:val="clear" w:color="auto" w:fill="auto"/>
                <w:hideMark/>
              </w:tcPr>
            </w:tcPrChange>
          </w:tcPr>
          <w:p w14:paraId="2F3552C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58" w:author="Microsoft account" w:date="2021-09-20T19:14:00Z">
                <w:pPr>
                  <w:spacing w:after="0" w:line="240" w:lineRule="auto"/>
                  <w:contextualSpacing/>
                </w:pPr>
              </w:pPrChange>
            </w:pPr>
          </w:p>
        </w:tc>
        <w:tc>
          <w:tcPr>
            <w:tcW w:w="1056" w:type="dxa"/>
            <w:shd w:val="clear" w:color="auto" w:fill="auto"/>
            <w:hideMark/>
            <w:tcPrChange w:id="1059" w:author="Mohammad Meshbahur Rahman" w:date="2021-09-11T01:37:00Z">
              <w:tcPr>
                <w:tcW w:w="1056" w:type="dxa"/>
                <w:shd w:val="clear" w:color="auto" w:fill="auto"/>
                <w:hideMark/>
              </w:tcPr>
            </w:tcPrChange>
          </w:tcPr>
          <w:p w14:paraId="2BB4DB7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6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155 (20.9)</w:t>
            </w:r>
          </w:p>
        </w:tc>
        <w:tc>
          <w:tcPr>
            <w:tcW w:w="992" w:type="dxa"/>
            <w:shd w:val="clear" w:color="auto" w:fill="auto"/>
            <w:hideMark/>
            <w:tcPrChange w:id="1061" w:author="Mohammad Meshbahur Rahman" w:date="2021-09-11T01:37:00Z">
              <w:tcPr>
                <w:tcW w:w="992" w:type="dxa"/>
                <w:shd w:val="clear" w:color="auto" w:fill="auto"/>
                <w:hideMark/>
              </w:tcPr>
            </w:tcPrChange>
          </w:tcPr>
          <w:p w14:paraId="5454D2F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109 (14.7)</w:t>
            </w:r>
          </w:p>
        </w:tc>
        <w:tc>
          <w:tcPr>
            <w:tcW w:w="630" w:type="dxa"/>
            <w:vMerge/>
            <w:shd w:val="clear" w:color="auto" w:fill="auto"/>
            <w:hideMark/>
            <w:tcPrChange w:id="1063" w:author="Mohammad Meshbahur Rahman" w:date="2021-09-11T01:37:00Z">
              <w:tcPr>
                <w:tcW w:w="630" w:type="dxa"/>
                <w:vMerge/>
                <w:shd w:val="clear" w:color="auto" w:fill="auto"/>
                <w:hideMark/>
              </w:tcPr>
            </w:tcPrChange>
          </w:tcPr>
          <w:p w14:paraId="552DA93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64" w:author="Microsoft account" w:date="2021-09-20T19:14:00Z">
                <w:pPr>
                  <w:spacing w:after="0" w:line="240" w:lineRule="auto"/>
                  <w:contextualSpacing/>
                </w:pPr>
              </w:pPrChange>
            </w:pPr>
          </w:p>
        </w:tc>
      </w:tr>
      <w:tr w:rsidR="00190BFA" w:rsidRPr="00657B6D" w14:paraId="0B577EF4" w14:textId="77777777" w:rsidTr="00FE492B">
        <w:trPr>
          <w:trHeight w:val="124"/>
          <w:trPrChange w:id="1065" w:author="Microsoft account" w:date="2021-09-11T15:24:00Z">
            <w:trPr>
              <w:gridBefore w:val="10"/>
              <w:trHeight w:val="124"/>
            </w:trPr>
          </w:trPrChange>
        </w:trPr>
        <w:tc>
          <w:tcPr>
            <w:tcW w:w="1170" w:type="dxa"/>
            <w:vMerge/>
            <w:tcBorders>
              <w:bottom w:val="single" w:sz="4" w:space="0" w:color="auto"/>
            </w:tcBorders>
            <w:shd w:val="clear" w:color="auto" w:fill="auto"/>
            <w:hideMark/>
            <w:tcPrChange w:id="1066" w:author="Microsoft account" w:date="2021-09-11T15:24:00Z">
              <w:tcPr>
                <w:tcW w:w="1108" w:type="dxa"/>
                <w:gridSpan w:val="3"/>
                <w:vMerge/>
                <w:tcBorders>
                  <w:bottom w:val="single" w:sz="4" w:space="0" w:color="auto"/>
                </w:tcBorders>
                <w:shd w:val="clear" w:color="auto" w:fill="auto"/>
                <w:hideMark/>
              </w:tcPr>
            </w:tcPrChange>
          </w:tcPr>
          <w:p w14:paraId="667904D9"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067" w:author="Microsoft account" w:date="2021-09-20T19:14:00Z">
                <w:pPr>
                  <w:spacing w:after="0" w:line="240" w:lineRule="auto"/>
                  <w:contextualSpacing/>
                </w:pPr>
              </w:pPrChange>
            </w:pPr>
          </w:p>
        </w:tc>
        <w:tc>
          <w:tcPr>
            <w:tcW w:w="1637" w:type="dxa"/>
            <w:tcBorders>
              <w:bottom w:val="single" w:sz="4" w:space="0" w:color="auto"/>
            </w:tcBorders>
            <w:shd w:val="clear" w:color="auto" w:fill="auto"/>
            <w:hideMark/>
            <w:tcPrChange w:id="1068" w:author="Microsoft account" w:date="2021-09-11T15:24:00Z">
              <w:tcPr>
                <w:tcW w:w="1524" w:type="dxa"/>
                <w:gridSpan w:val="3"/>
                <w:tcBorders>
                  <w:bottom w:val="single" w:sz="4" w:space="0" w:color="auto"/>
                </w:tcBorders>
                <w:shd w:val="clear" w:color="auto" w:fill="auto"/>
                <w:hideMark/>
              </w:tcPr>
            </w:tcPrChange>
          </w:tcPr>
          <w:p w14:paraId="4BBBDB9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6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Others</w:t>
            </w:r>
          </w:p>
        </w:tc>
        <w:tc>
          <w:tcPr>
            <w:tcW w:w="968" w:type="dxa"/>
            <w:tcBorders>
              <w:bottom w:val="single" w:sz="4" w:space="0" w:color="auto"/>
            </w:tcBorders>
            <w:vAlign w:val="bottom"/>
            <w:tcPrChange w:id="1070" w:author="Microsoft account" w:date="2021-09-11T15:24:00Z">
              <w:tcPr>
                <w:tcW w:w="968" w:type="dxa"/>
                <w:tcBorders>
                  <w:bottom w:val="single" w:sz="4" w:space="0" w:color="auto"/>
                </w:tcBorders>
                <w:vAlign w:val="bottom"/>
              </w:tcPr>
            </w:tcPrChange>
          </w:tcPr>
          <w:p w14:paraId="4592DF80" w14:textId="4EB98F72" w:rsidR="00657B6D" w:rsidRPr="00657B6D" w:rsidRDefault="00657B6D" w:rsidP="00F5085E">
            <w:pPr>
              <w:spacing w:after="0" w:line="480" w:lineRule="auto"/>
              <w:contextualSpacing/>
              <w:rPr>
                <w:rFonts w:ascii="Times New Roman" w:hAnsi="Times New Roman" w:cs="Times New Roman"/>
                <w:sz w:val="18"/>
                <w:szCs w:val="18"/>
                <w:lang w:eastAsia="en-MY"/>
              </w:rPr>
              <w:pPrChange w:id="1071" w:author="Microsoft account" w:date="2021-09-20T19:14:00Z">
                <w:pPr>
                  <w:spacing w:after="0" w:line="240" w:lineRule="auto"/>
                  <w:contextualSpacing/>
                </w:pPr>
              </w:pPrChange>
            </w:pPr>
            <w:r w:rsidRPr="00657B6D">
              <w:rPr>
                <w:rFonts w:ascii="Times New Roman" w:hAnsi="Times New Roman" w:cs="Times New Roman"/>
                <w:color w:val="000000"/>
                <w:sz w:val="18"/>
                <w:szCs w:val="18"/>
              </w:rPr>
              <w:t>25 (3.4)</w:t>
            </w:r>
          </w:p>
        </w:tc>
        <w:tc>
          <w:tcPr>
            <w:tcW w:w="971" w:type="dxa"/>
            <w:tcBorders>
              <w:bottom w:val="single" w:sz="4" w:space="0" w:color="auto"/>
            </w:tcBorders>
            <w:shd w:val="clear" w:color="auto" w:fill="auto"/>
            <w:hideMark/>
            <w:tcPrChange w:id="1072" w:author="Microsoft account" w:date="2021-09-11T15:24:00Z">
              <w:tcPr>
                <w:tcW w:w="971" w:type="dxa"/>
                <w:tcBorders>
                  <w:bottom w:val="single" w:sz="4" w:space="0" w:color="auto"/>
                </w:tcBorders>
                <w:shd w:val="clear" w:color="auto" w:fill="auto"/>
                <w:hideMark/>
              </w:tcPr>
            </w:tcPrChange>
          </w:tcPr>
          <w:p w14:paraId="00E3F2C5" w14:textId="4B4F8AF6" w:rsidR="00657B6D" w:rsidRPr="00657B6D" w:rsidRDefault="00657B6D" w:rsidP="00F5085E">
            <w:pPr>
              <w:spacing w:after="0" w:line="480" w:lineRule="auto"/>
              <w:contextualSpacing/>
              <w:rPr>
                <w:rFonts w:ascii="Times New Roman" w:hAnsi="Times New Roman" w:cs="Times New Roman"/>
                <w:sz w:val="18"/>
                <w:szCs w:val="18"/>
                <w:lang w:eastAsia="en-MY"/>
              </w:rPr>
              <w:pPrChange w:id="107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11 (1.5)</w:t>
            </w:r>
          </w:p>
        </w:tc>
        <w:tc>
          <w:tcPr>
            <w:tcW w:w="1037" w:type="dxa"/>
            <w:tcBorders>
              <w:bottom w:val="single" w:sz="4" w:space="0" w:color="auto"/>
            </w:tcBorders>
            <w:shd w:val="clear" w:color="auto" w:fill="auto"/>
            <w:hideMark/>
            <w:tcPrChange w:id="1074" w:author="Microsoft account" w:date="2021-09-11T15:24:00Z">
              <w:tcPr>
                <w:tcW w:w="1037" w:type="dxa"/>
                <w:tcBorders>
                  <w:bottom w:val="single" w:sz="4" w:space="0" w:color="auto"/>
                </w:tcBorders>
                <w:shd w:val="clear" w:color="auto" w:fill="auto"/>
                <w:hideMark/>
              </w:tcPr>
            </w:tcPrChange>
          </w:tcPr>
          <w:p w14:paraId="43E52AE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7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 (1.9)</w:t>
            </w:r>
          </w:p>
        </w:tc>
        <w:tc>
          <w:tcPr>
            <w:tcW w:w="754" w:type="dxa"/>
            <w:vMerge/>
            <w:tcBorders>
              <w:bottom w:val="single" w:sz="4" w:space="0" w:color="auto"/>
            </w:tcBorders>
            <w:shd w:val="clear" w:color="auto" w:fill="auto"/>
            <w:hideMark/>
            <w:tcPrChange w:id="1076" w:author="Microsoft account" w:date="2021-09-11T15:24:00Z">
              <w:tcPr>
                <w:tcW w:w="754" w:type="dxa"/>
                <w:vMerge/>
                <w:tcBorders>
                  <w:bottom w:val="single" w:sz="4" w:space="0" w:color="auto"/>
                </w:tcBorders>
                <w:shd w:val="clear" w:color="auto" w:fill="auto"/>
                <w:hideMark/>
              </w:tcPr>
            </w:tcPrChange>
          </w:tcPr>
          <w:p w14:paraId="49AC011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77" w:author="Microsoft account" w:date="2021-09-20T19:14:00Z">
                <w:pPr>
                  <w:spacing w:after="0" w:line="240" w:lineRule="auto"/>
                  <w:contextualSpacing/>
                </w:pPr>
              </w:pPrChange>
            </w:pPr>
          </w:p>
        </w:tc>
        <w:tc>
          <w:tcPr>
            <w:tcW w:w="975" w:type="dxa"/>
            <w:tcBorders>
              <w:bottom w:val="single" w:sz="4" w:space="0" w:color="auto"/>
            </w:tcBorders>
            <w:shd w:val="clear" w:color="auto" w:fill="auto"/>
            <w:hideMark/>
            <w:tcPrChange w:id="1078" w:author="Microsoft account" w:date="2021-09-11T15:24:00Z">
              <w:tcPr>
                <w:tcW w:w="975" w:type="dxa"/>
                <w:tcBorders>
                  <w:bottom w:val="single" w:sz="4" w:space="0" w:color="auto"/>
                </w:tcBorders>
                <w:shd w:val="clear" w:color="auto" w:fill="auto"/>
                <w:hideMark/>
              </w:tcPr>
            </w:tcPrChange>
          </w:tcPr>
          <w:p w14:paraId="66B2A97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7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415 (2.0)</w:t>
            </w:r>
          </w:p>
        </w:tc>
        <w:tc>
          <w:tcPr>
            <w:tcW w:w="967" w:type="dxa"/>
            <w:tcBorders>
              <w:bottom w:val="single" w:sz="4" w:space="0" w:color="auto"/>
            </w:tcBorders>
            <w:shd w:val="clear" w:color="auto" w:fill="auto"/>
            <w:hideMark/>
            <w:tcPrChange w:id="1080" w:author="Microsoft account" w:date="2021-09-11T15:24:00Z">
              <w:tcPr>
                <w:tcW w:w="967" w:type="dxa"/>
                <w:tcBorders>
                  <w:bottom w:val="single" w:sz="4" w:space="0" w:color="auto"/>
                </w:tcBorders>
                <w:shd w:val="clear" w:color="auto" w:fill="auto"/>
                <w:hideMark/>
              </w:tcPr>
            </w:tcPrChange>
          </w:tcPr>
          <w:p w14:paraId="6F1D345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8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 (1.3)</w:t>
            </w:r>
          </w:p>
        </w:tc>
        <w:tc>
          <w:tcPr>
            <w:tcW w:w="628" w:type="dxa"/>
            <w:vMerge/>
            <w:tcBorders>
              <w:bottom w:val="single" w:sz="4" w:space="0" w:color="auto"/>
            </w:tcBorders>
            <w:shd w:val="clear" w:color="auto" w:fill="auto"/>
            <w:hideMark/>
            <w:tcPrChange w:id="1082" w:author="Microsoft account" w:date="2021-09-11T15:24:00Z">
              <w:tcPr>
                <w:tcW w:w="628" w:type="dxa"/>
                <w:vMerge/>
                <w:tcBorders>
                  <w:bottom w:val="single" w:sz="4" w:space="0" w:color="auto"/>
                </w:tcBorders>
                <w:shd w:val="clear" w:color="auto" w:fill="auto"/>
                <w:hideMark/>
              </w:tcPr>
            </w:tcPrChange>
          </w:tcPr>
          <w:p w14:paraId="4E6CF6B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83" w:author="Microsoft account" w:date="2021-09-20T19:14:00Z">
                <w:pPr>
                  <w:spacing w:after="0" w:line="240" w:lineRule="auto"/>
                  <w:contextualSpacing/>
                </w:pPr>
              </w:pPrChange>
            </w:pPr>
          </w:p>
        </w:tc>
        <w:tc>
          <w:tcPr>
            <w:tcW w:w="1056" w:type="dxa"/>
            <w:tcBorders>
              <w:bottom w:val="single" w:sz="4" w:space="0" w:color="auto"/>
            </w:tcBorders>
            <w:shd w:val="clear" w:color="auto" w:fill="auto"/>
            <w:hideMark/>
            <w:tcPrChange w:id="1084" w:author="Microsoft account" w:date="2021-09-11T15:24:00Z">
              <w:tcPr>
                <w:tcW w:w="1056" w:type="dxa"/>
                <w:tcBorders>
                  <w:bottom w:val="single" w:sz="4" w:space="0" w:color="auto"/>
                </w:tcBorders>
                <w:shd w:val="clear" w:color="auto" w:fill="auto"/>
                <w:hideMark/>
              </w:tcPr>
            </w:tcPrChange>
          </w:tcPr>
          <w:p w14:paraId="4540DA7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8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12 (1.6)</w:t>
            </w:r>
          </w:p>
        </w:tc>
        <w:tc>
          <w:tcPr>
            <w:tcW w:w="992" w:type="dxa"/>
            <w:tcBorders>
              <w:bottom w:val="single" w:sz="4" w:space="0" w:color="auto"/>
            </w:tcBorders>
            <w:shd w:val="clear" w:color="auto" w:fill="auto"/>
            <w:hideMark/>
            <w:tcPrChange w:id="1086" w:author="Microsoft account" w:date="2021-09-11T15:24:00Z">
              <w:tcPr>
                <w:tcW w:w="992" w:type="dxa"/>
                <w:tcBorders>
                  <w:bottom w:val="single" w:sz="4" w:space="0" w:color="auto"/>
                </w:tcBorders>
                <w:shd w:val="clear" w:color="auto" w:fill="auto"/>
                <w:hideMark/>
              </w:tcPr>
            </w:tcPrChange>
          </w:tcPr>
          <w:p w14:paraId="6409CBD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13 (1.7)</w:t>
            </w:r>
          </w:p>
        </w:tc>
        <w:tc>
          <w:tcPr>
            <w:tcW w:w="630" w:type="dxa"/>
            <w:vMerge/>
            <w:tcBorders>
              <w:bottom w:val="single" w:sz="4" w:space="0" w:color="auto"/>
            </w:tcBorders>
            <w:shd w:val="clear" w:color="auto" w:fill="auto"/>
            <w:hideMark/>
            <w:tcPrChange w:id="1088" w:author="Microsoft account" w:date="2021-09-11T15:24:00Z">
              <w:tcPr>
                <w:tcW w:w="630" w:type="dxa"/>
                <w:vMerge/>
                <w:tcBorders>
                  <w:bottom w:val="single" w:sz="4" w:space="0" w:color="auto"/>
                </w:tcBorders>
                <w:shd w:val="clear" w:color="auto" w:fill="auto"/>
                <w:hideMark/>
              </w:tcPr>
            </w:tcPrChange>
          </w:tcPr>
          <w:p w14:paraId="66DEC5C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89" w:author="Microsoft account" w:date="2021-09-20T19:14:00Z">
                <w:pPr>
                  <w:spacing w:after="0" w:line="240" w:lineRule="auto"/>
                  <w:contextualSpacing/>
                </w:pPr>
              </w:pPrChange>
            </w:pPr>
          </w:p>
        </w:tc>
      </w:tr>
      <w:tr w:rsidR="00190BFA" w:rsidRPr="00657B6D" w14:paraId="0675C0CB" w14:textId="77777777" w:rsidTr="00190BFA">
        <w:trPr>
          <w:trHeight w:val="251"/>
          <w:trPrChange w:id="1090" w:author="Mohammad Meshbahur Rahman" w:date="2021-09-11T01:37:00Z">
            <w:trPr>
              <w:gridBefore w:val="10"/>
              <w:trHeight w:val="251"/>
            </w:trPr>
          </w:trPrChange>
        </w:trPr>
        <w:tc>
          <w:tcPr>
            <w:tcW w:w="1170" w:type="dxa"/>
            <w:vMerge w:val="restart"/>
            <w:tcBorders>
              <w:top w:val="single" w:sz="4" w:space="0" w:color="auto"/>
              <w:bottom w:val="nil"/>
            </w:tcBorders>
            <w:shd w:val="clear" w:color="auto" w:fill="auto"/>
            <w:hideMark/>
            <w:tcPrChange w:id="1091" w:author="Mohammad Meshbahur Rahman" w:date="2021-09-11T01:37:00Z">
              <w:tcPr>
                <w:tcW w:w="1108" w:type="dxa"/>
                <w:gridSpan w:val="3"/>
                <w:vMerge w:val="restart"/>
                <w:tcBorders>
                  <w:top w:val="single" w:sz="4" w:space="0" w:color="auto"/>
                  <w:bottom w:val="nil"/>
                </w:tcBorders>
                <w:shd w:val="clear" w:color="auto" w:fill="auto"/>
                <w:hideMark/>
              </w:tcPr>
            </w:tcPrChange>
          </w:tcPr>
          <w:p w14:paraId="36AE0792"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092"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Nationality</w:t>
            </w:r>
          </w:p>
        </w:tc>
        <w:tc>
          <w:tcPr>
            <w:tcW w:w="1637" w:type="dxa"/>
            <w:tcBorders>
              <w:top w:val="single" w:sz="4" w:space="0" w:color="auto"/>
              <w:bottom w:val="nil"/>
            </w:tcBorders>
            <w:shd w:val="clear" w:color="auto" w:fill="auto"/>
            <w:hideMark/>
            <w:tcPrChange w:id="1093" w:author="Mohammad Meshbahur Rahman" w:date="2021-09-11T01:37:00Z">
              <w:tcPr>
                <w:tcW w:w="1524" w:type="dxa"/>
                <w:gridSpan w:val="3"/>
                <w:tcBorders>
                  <w:top w:val="single" w:sz="4" w:space="0" w:color="auto"/>
                  <w:bottom w:val="nil"/>
                </w:tcBorders>
                <w:shd w:val="clear" w:color="auto" w:fill="auto"/>
                <w:hideMark/>
              </w:tcPr>
            </w:tcPrChange>
          </w:tcPr>
          <w:p w14:paraId="4D6536F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09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Malaysian</w:t>
            </w:r>
          </w:p>
        </w:tc>
        <w:tc>
          <w:tcPr>
            <w:tcW w:w="968" w:type="dxa"/>
            <w:tcBorders>
              <w:top w:val="single" w:sz="4" w:space="0" w:color="auto"/>
              <w:bottom w:val="nil"/>
            </w:tcBorders>
            <w:vAlign w:val="bottom"/>
            <w:tcPrChange w:id="1095" w:author="Mohammad Meshbahur Rahman" w:date="2021-09-11T01:37:00Z">
              <w:tcPr>
                <w:tcW w:w="968" w:type="dxa"/>
                <w:tcBorders>
                  <w:top w:val="single" w:sz="4" w:space="0" w:color="auto"/>
                  <w:bottom w:val="nil"/>
                </w:tcBorders>
                <w:vAlign w:val="bottom"/>
              </w:tcPr>
            </w:tcPrChange>
          </w:tcPr>
          <w:p w14:paraId="2722F74E" w14:textId="3FC0E9BF" w:rsidR="00657B6D" w:rsidRPr="00657B6D" w:rsidRDefault="00657B6D" w:rsidP="00F5085E">
            <w:pPr>
              <w:spacing w:after="0" w:line="480" w:lineRule="auto"/>
              <w:contextualSpacing/>
              <w:rPr>
                <w:rFonts w:ascii="Times New Roman" w:hAnsi="Times New Roman" w:cs="Times New Roman"/>
                <w:sz w:val="18"/>
                <w:szCs w:val="18"/>
                <w:lang w:eastAsia="en-MY"/>
              </w:rPr>
              <w:pPrChange w:id="1096" w:author="Microsoft account" w:date="2021-09-20T19:14:00Z">
                <w:pPr>
                  <w:spacing w:after="0" w:line="240" w:lineRule="auto"/>
                  <w:contextualSpacing/>
                </w:pPr>
              </w:pPrChange>
            </w:pPr>
            <w:r w:rsidRPr="00657B6D">
              <w:rPr>
                <w:rFonts w:ascii="Times New Roman" w:hAnsi="Times New Roman" w:cs="Times New Roman"/>
                <w:color w:val="000000"/>
                <w:sz w:val="18"/>
                <w:szCs w:val="18"/>
              </w:rPr>
              <w:t>726 (97.7)</w:t>
            </w:r>
          </w:p>
        </w:tc>
        <w:tc>
          <w:tcPr>
            <w:tcW w:w="971" w:type="dxa"/>
            <w:tcBorders>
              <w:top w:val="single" w:sz="4" w:space="0" w:color="auto"/>
              <w:bottom w:val="nil"/>
            </w:tcBorders>
            <w:shd w:val="clear" w:color="auto" w:fill="auto"/>
            <w:hideMark/>
            <w:tcPrChange w:id="1097" w:author="Mohammad Meshbahur Rahman" w:date="2021-09-11T01:37:00Z">
              <w:tcPr>
                <w:tcW w:w="971" w:type="dxa"/>
                <w:tcBorders>
                  <w:top w:val="single" w:sz="4" w:space="0" w:color="auto"/>
                  <w:bottom w:val="nil"/>
                </w:tcBorders>
                <w:shd w:val="clear" w:color="auto" w:fill="auto"/>
                <w:hideMark/>
              </w:tcPr>
            </w:tcPrChange>
          </w:tcPr>
          <w:p w14:paraId="3EFA9425" w14:textId="2E950D10" w:rsidR="00657B6D" w:rsidRPr="00657B6D" w:rsidRDefault="00657B6D" w:rsidP="00F5085E">
            <w:pPr>
              <w:spacing w:after="0" w:line="480" w:lineRule="auto"/>
              <w:contextualSpacing/>
              <w:rPr>
                <w:rFonts w:ascii="Times New Roman" w:hAnsi="Times New Roman" w:cs="Times New Roman"/>
                <w:sz w:val="18"/>
                <w:szCs w:val="18"/>
                <w:lang w:eastAsia="en-MY"/>
              </w:rPr>
              <w:pPrChange w:id="109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381 (51.3)</w:t>
            </w:r>
          </w:p>
        </w:tc>
        <w:tc>
          <w:tcPr>
            <w:tcW w:w="1037" w:type="dxa"/>
            <w:tcBorders>
              <w:top w:val="single" w:sz="4" w:space="0" w:color="auto"/>
              <w:bottom w:val="nil"/>
            </w:tcBorders>
            <w:shd w:val="clear" w:color="auto" w:fill="auto"/>
            <w:hideMark/>
            <w:tcPrChange w:id="1099" w:author="Mohammad Meshbahur Rahman" w:date="2021-09-11T01:37:00Z">
              <w:tcPr>
                <w:tcW w:w="1037" w:type="dxa"/>
                <w:tcBorders>
                  <w:top w:val="single" w:sz="4" w:space="0" w:color="auto"/>
                  <w:bottom w:val="nil"/>
                </w:tcBorders>
                <w:shd w:val="clear" w:color="auto" w:fill="auto"/>
                <w:hideMark/>
              </w:tcPr>
            </w:tcPrChange>
          </w:tcPr>
          <w:p w14:paraId="2E12374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0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345(46.4)</w:t>
            </w:r>
          </w:p>
        </w:tc>
        <w:tc>
          <w:tcPr>
            <w:tcW w:w="754" w:type="dxa"/>
            <w:vMerge w:val="restart"/>
            <w:tcBorders>
              <w:top w:val="single" w:sz="4" w:space="0" w:color="auto"/>
              <w:bottom w:val="nil"/>
            </w:tcBorders>
            <w:shd w:val="clear" w:color="auto" w:fill="auto"/>
            <w:hideMark/>
            <w:tcPrChange w:id="1101" w:author="Mohammad Meshbahur Rahman" w:date="2021-09-11T01:37:00Z">
              <w:tcPr>
                <w:tcW w:w="754" w:type="dxa"/>
                <w:vMerge w:val="restart"/>
                <w:tcBorders>
                  <w:top w:val="single" w:sz="4" w:space="0" w:color="auto"/>
                  <w:bottom w:val="nil"/>
                </w:tcBorders>
                <w:shd w:val="clear" w:color="auto" w:fill="auto"/>
                <w:hideMark/>
              </w:tcPr>
            </w:tcPrChange>
          </w:tcPr>
          <w:p w14:paraId="0BE008A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0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0.605</w:t>
            </w:r>
          </w:p>
        </w:tc>
        <w:tc>
          <w:tcPr>
            <w:tcW w:w="975" w:type="dxa"/>
            <w:tcBorders>
              <w:top w:val="single" w:sz="4" w:space="0" w:color="auto"/>
              <w:bottom w:val="nil"/>
            </w:tcBorders>
            <w:shd w:val="clear" w:color="auto" w:fill="auto"/>
            <w:hideMark/>
            <w:tcPrChange w:id="1103" w:author="Mohammad Meshbahur Rahman" w:date="2021-09-11T01:37:00Z">
              <w:tcPr>
                <w:tcW w:w="975" w:type="dxa"/>
                <w:tcBorders>
                  <w:top w:val="single" w:sz="4" w:space="0" w:color="auto"/>
                  <w:bottom w:val="nil"/>
                </w:tcBorders>
                <w:shd w:val="clear" w:color="auto" w:fill="auto"/>
                <w:hideMark/>
              </w:tcPr>
            </w:tcPrChange>
          </w:tcPr>
          <w:p w14:paraId="2CB877F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0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374(50.3)</w:t>
            </w:r>
          </w:p>
        </w:tc>
        <w:tc>
          <w:tcPr>
            <w:tcW w:w="967" w:type="dxa"/>
            <w:tcBorders>
              <w:top w:val="single" w:sz="4" w:space="0" w:color="auto"/>
              <w:bottom w:val="nil"/>
            </w:tcBorders>
            <w:shd w:val="clear" w:color="auto" w:fill="auto"/>
            <w:hideMark/>
            <w:tcPrChange w:id="1105" w:author="Mohammad Meshbahur Rahman" w:date="2021-09-11T01:37:00Z">
              <w:tcPr>
                <w:tcW w:w="967" w:type="dxa"/>
                <w:tcBorders>
                  <w:top w:val="single" w:sz="4" w:space="0" w:color="auto"/>
                  <w:bottom w:val="nil"/>
                </w:tcBorders>
                <w:shd w:val="clear" w:color="auto" w:fill="auto"/>
                <w:hideMark/>
              </w:tcPr>
            </w:tcPrChange>
          </w:tcPr>
          <w:p w14:paraId="3BDEDFE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0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352 (47.4)</w:t>
            </w:r>
          </w:p>
        </w:tc>
        <w:tc>
          <w:tcPr>
            <w:tcW w:w="628" w:type="dxa"/>
            <w:vMerge w:val="restart"/>
            <w:tcBorders>
              <w:top w:val="single" w:sz="4" w:space="0" w:color="auto"/>
              <w:bottom w:val="nil"/>
            </w:tcBorders>
            <w:shd w:val="clear" w:color="auto" w:fill="auto"/>
            <w:hideMark/>
            <w:tcPrChange w:id="1107" w:author="Mohammad Meshbahur Rahman" w:date="2021-09-11T01:37:00Z">
              <w:tcPr>
                <w:tcW w:w="628" w:type="dxa"/>
                <w:vMerge w:val="restart"/>
                <w:tcBorders>
                  <w:top w:val="single" w:sz="4" w:space="0" w:color="auto"/>
                  <w:bottom w:val="nil"/>
                </w:tcBorders>
                <w:shd w:val="clear" w:color="auto" w:fill="auto"/>
                <w:hideMark/>
              </w:tcPr>
            </w:tcPrChange>
          </w:tcPr>
          <w:p w14:paraId="70414C7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0.282</w:t>
            </w:r>
          </w:p>
        </w:tc>
        <w:tc>
          <w:tcPr>
            <w:tcW w:w="1056" w:type="dxa"/>
            <w:tcBorders>
              <w:top w:val="single" w:sz="4" w:space="0" w:color="auto"/>
              <w:bottom w:val="nil"/>
            </w:tcBorders>
            <w:shd w:val="clear" w:color="auto" w:fill="auto"/>
            <w:hideMark/>
            <w:tcPrChange w:id="1109" w:author="Mohammad Meshbahur Rahman" w:date="2021-09-11T01:37:00Z">
              <w:tcPr>
                <w:tcW w:w="1056" w:type="dxa"/>
                <w:tcBorders>
                  <w:top w:val="single" w:sz="4" w:space="0" w:color="auto"/>
                  <w:bottom w:val="nil"/>
                </w:tcBorders>
                <w:shd w:val="clear" w:color="auto" w:fill="auto"/>
                <w:hideMark/>
              </w:tcPr>
            </w:tcPrChange>
          </w:tcPr>
          <w:p w14:paraId="141FEC2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1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359 (48.3)</w:t>
            </w:r>
          </w:p>
        </w:tc>
        <w:tc>
          <w:tcPr>
            <w:tcW w:w="992" w:type="dxa"/>
            <w:tcBorders>
              <w:top w:val="single" w:sz="4" w:space="0" w:color="auto"/>
              <w:bottom w:val="nil"/>
            </w:tcBorders>
            <w:shd w:val="clear" w:color="auto" w:fill="auto"/>
            <w:hideMark/>
            <w:tcPrChange w:id="1111" w:author="Mohammad Meshbahur Rahman" w:date="2021-09-11T01:37:00Z">
              <w:tcPr>
                <w:tcW w:w="992" w:type="dxa"/>
                <w:tcBorders>
                  <w:top w:val="single" w:sz="4" w:space="0" w:color="auto"/>
                  <w:bottom w:val="nil"/>
                </w:tcBorders>
                <w:shd w:val="clear" w:color="auto" w:fill="auto"/>
                <w:hideMark/>
              </w:tcPr>
            </w:tcPrChange>
          </w:tcPr>
          <w:p w14:paraId="27B3ED3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367 (49.4)</w:t>
            </w:r>
          </w:p>
        </w:tc>
        <w:tc>
          <w:tcPr>
            <w:tcW w:w="630" w:type="dxa"/>
            <w:vMerge w:val="restart"/>
            <w:tcBorders>
              <w:top w:val="single" w:sz="4" w:space="0" w:color="auto"/>
              <w:bottom w:val="nil"/>
            </w:tcBorders>
            <w:shd w:val="clear" w:color="auto" w:fill="auto"/>
            <w:hideMark/>
            <w:tcPrChange w:id="1113" w:author="Mohammad Meshbahur Rahman" w:date="2021-09-11T01:37:00Z">
              <w:tcPr>
                <w:tcW w:w="630" w:type="dxa"/>
                <w:vMerge w:val="restart"/>
                <w:tcBorders>
                  <w:top w:val="single" w:sz="4" w:space="0" w:color="auto"/>
                  <w:bottom w:val="nil"/>
                </w:tcBorders>
                <w:shd w:val="clear" w:color="auto" w:fill="auto"/>
                <w:hideMark/>
              </w:tcPr>
            </w:tcPrChange>
          </w:tcPr>
          <w:p w14:paraId="7EC1F6A4" w14:textId="68D2CA72" w:rsidR="00657B6D" w:rsidRPr="00A3029E" w:rsidRDefault="00657B6D" w:rsidP="00F5085E">
            <w:pPr>
              <w:spacing w:after="0" w:line="480" w:lineRule="auto"/>
              <w:contextualSpacing/>
              <w:rPr>
                <w:rFonts w:ascii="Times New Roman" w:hAnsi="Times New Roman" w:cs="Times New Roman"/>
                <w:sz w:val="18"/>
                <w:szCs w:val="18"/>
                <w:lang w:eastAsia="en-MY"/>
              </w:rPr>
              <w:pPrChange w:id="11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0.776</w:t>
            </w:r>
          </w:p>
        </w:tc>
      </w:tr>
      <w:tr w:rsidR="00190BFA" w:rsidRPr="00657B6D" w14:paraId="35E47A97" w14:textId="77777777" w:rsidTr="00FE492B">
        <w:trPr>
          <w:trHeight w:val="187"/>
          <w:trPrChange w:id="1115" w:author="Microsoft account" w:date="2021-09-11T15:24:00Z">
            <w:trPr>
              <w:gridBefore w:val="10"/>
              <w:trHeight w:val="187"/>
            </w:trPr>
          </w:trPrChange>
        </w:trPr>
        <w:tc>
          <w:tcPr>
            <w:tcW w:w="1170" w:type="dxa"/>
            <w:vMerge/>
            <w:tcBorders>
              <w:top w:val="nil"/>
              <w:bottom w:val="single" w:sz="4" w:space="0" w:color="auto"/>
            </w:tcBorders>
            <w:shd w:val="clear" w:color="auto" w:fill="auto"/>
            <w:hideMark/>
            <w:tcPrChange w:id="1116" w:author="Microsoft account" w:date="2021-09-11T15:24:00Z">
              <w:tcPr>
                <w:tcW w:w="1108" w:type="dxa"/>
                <w:gridSpan w:val="3"/>
                <w:vMerge/>
                <w:tcBorders>
                  <w:bottom w:val="single" w:sz="4" w:space="0" w:color="auto"/>
                </w:tcBorders>
                <w:shd w:val="clear" w:color="auto" w:fill="auto"/>
                <w:hideMark/>
              </w:tcPr>
            </w:tcPrChange>
          </w:tcPr>
          <w:p w14:paraId="6E71E9E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117" w:author="Microsoft account" w:date="2021-09-20T19:14:00Z">
                <w:pPr>
                  <w:spacing w:after="0" w:line="240" w:lineRule="auto"/>
                  <w:contextualSpacing/>
                </w:pPr>
              </w:pPrChange>
            </w:pPr>
          </w:p>
        </w:tc>
        <w:tc>
          <w:tcPr>
            <w:tcW w:w="1637" w:type="dxa"/>
            <w:tcBorders>
              <w:top w:val="nil"/>
              <w:bottom w:val="single" w:sz="4" w:space="0" w:color="auto"/>
            </w:tcBorders>
            <w:shd w:val="clear" w:color="auto" w:fill="auto"/>
            <w:hideMark/>
            <w:tcPrChange w:id="1118" w:author="Microsoft account" w:date="2021-09-11T15:24:00Z">
              <w:tcPr>
                <w:tcW w:w="1524" w:type="dxa"/>
                <w:gridSpan w:val="3"/>
                <w:tcBorders>
                  <w:bottom w:val="single" w:sz="4" w:space="0" w:color="auto"/>
                </w:tcBorders>
                <w:shd w:val="clear" w:color="auto" w:fill="auto"/>
                <w:hideMark/>
              </w:tcPr>
            </w:tcPrChange>
          </w:tcPr>
          <w:p w14:paraId="23286CE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1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Non- Malaysian</w:t>
            </w:r>
          </w:p>
        </w:tc>
        <w:tc>
          <w:tcPr>
            <w:tcW w:w="968" w:type="dxa"/>
            <w:tcBorders>
              <w:top w:val="nil"/>
              <w:bottom w:val="single" w:sz="4" w:space="0" w:color="auto"/>
            </w:tcBorders>
            <w:vAlign w:val="bottom"/>
            <w:tcPrChange w:id="1120" w:author="Microsoft account" w:date="2021-09-11T15:24:00Z">
              <w:tcPr>
                <w:tcW w:w="968" w:type="dxa"/>
                <w:tcBorders>
                  <w:bottom w:val="single" w:sz="4" w:space="0" w:color="auto"/>
                </w:tcBorders>
                <w:vAlign w:val="bottom"/>
              </w:tcPr>
            </w:tcPrChange>
          </w:tcPr>
          <w:p w14:paraId="6882A0F6" w14:textId="66D41C5A" w:rsidR="00657B6D" w:rsidRPr="00657B6D" w:rsidRDefault="00657B6D" w:rsidP="00F5085E">
            <w:pPr>
              <w:spacing w:after="0" w:line="480" w:lineRule="auto"/>
              <w:contextualSpacing/>
              <w:rPr>
                <w:rFonts w:ascii="Times New Roman" w:hAnsi="Times New Roman" w:cs="Times New Roman"/>
                <w:sz w:val="18"/>
                <w:szCs w:val="18"/>
                <w:lang w:eastAsia="en-MY"/>
              </w:rPr>
              <w:pPrChange w:id="1121" w:author="Microsoft account" w:date="2021-09-20T19:14:00Z">
                <w:pPr>
                  <w:spacing w:after="0" w:line="240" w:lineRule="auto"/>
                  <w:contextualSpacing/>
                </w:pPr>
              </w:pPrChange>
            </w:pPr>
            <w:r w:rsidRPr="00657B6D">
              <w:rPr>
                <w:rFonts w:ascii="Times New Roman" w:hAnsi="Times New Roman" w:cs="Times New Roman"/>
                <w:color w:val="000000"/>
                <w:sz w:val="18"/>
                <w:szCs w:val="18"/>
              </w:rPr>
              <w:t>17 (2.3)</w:t>
            </w:r>
          </w:p>
        </w:tc>
        <w:tc>
          <w:tcPr>
            <w:tcW w:w="971" w:type="dxa"/>
            <w:tcBorders>
              <w:top w:val="nil"/>
              <w:bottom w:val="single" w:sz="4" w:space="0" w:color="auto"/>
            </w:tcBorders>
            <w:shd w:val="clear" w:color="auto" w:fill="auto"/>
            <w:hideMark/>
            <w:tcPrChange w:id="1122" w:author="Microsoft account" w:date="2021-09-11T15:24:00Z">
              <w:tcPr>
                <w:tcW w:w="971" w:type="dxa"/>
                <w:tcBorders>
                  <w:bottom w:val="single" w:sz="4" w:space="0" w:color="auto"/>
                </w:tcBorders>
                <w:shd w:val="clear" w:color="auto" w:fill="auto"/>
                <w:hideMark/>
              </w:tcPr>
            </w:tcPrChange>
          </w:tcPr>
          <w:p w14:paraId="60E60C11" w14:textId="037632AC" w:rsidR="00657B6D" w:rsidRPr="00657B6D" w:rsidRDefault="00657B6D" w:rsidP="00F5085E">
            <w:pPr>
              <w:spacing w:after="0" w:line="480" w:lineRule="auto"/>
              <w:contextualSpacing/>
              <w:rPr>
                <w:rFonts w:ascii="Times New Roman" w:hAnsi="Times New Roman" w:cs="Times New Roman"/>
                <w:sz w:val="18"/>
                <w:szCs w:val="18"/>
                <w:lang w:eastAsia="en-MY"/>
              </w:rPr>
              <w:pPrChange w:id="112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 (1.3)</w:t>
            </w:r>
          </w:p>
        </w:tc>
        <w:tc>
          <w:tcPr>
            <w:tcW w:w="1037" w:type="dxa"/>
            <w:tcBorders>
              <w:top w:val="nil"/>
              <w:bottom w:val="single" w:sz="4" w:space="0" w:color="auto"/>
            </w:tcBorders>
            <w:shd w:val="clear" w:color="auto" w:fill="auto"/>
            <w:hideMark/>
            <w:tcPrChange w:id="1124" w:author="Microsoft account" w:date="2021-09-11T15:24:00Z">
              <w:tcPr>
                <w:tcW w:w="1037" w:type="dxa"/>
                <w:tcBorders>
                  <w:bottom w:val="single" w:sz="4" w:space="0" w:color="auto"/>
                </w:tcBorders>
                <w:shd w:val="clear" w:color="auto" w:fill="auto"/>
                <w:hideMark/>
              </w:tcPr>
            </w:tcPrChange>
          </w:tcPr>
          <w:p w14:paraId="7469CC9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2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 (0.9)</w:t>
            </w:r>
          </w:p>
        </w:tc>
        <w:tc>
          <w:tcPr>
            <w:tcW w:w="754" w:type="dxa"/>
            <w:vMerge/>
            <w:tcBorders>
              <w:top w:val="nil"/>
              <w:bottom w:val="single" w:sz="4" w:space="0" w:color="auto"/>
            </w:tcBorders>
            <w:shd w:val="clear" w:color="auto" w:fill="auto"/>
            <w:hideMark/>
            <w:tcPrChange w:id="1126" w:author="Microsoft account" w:date="2021-09-11T15:24:00Z">
              <w:tcPr>
                <w:tcW w:w="754" w:type="dxa"/>
                <w:vMerge/>
                <w:tcBorders>
                  <w:bottom w:val="single" w:sz="4" w:space="0" w:color="auto"/>
                </w:tcBorders>
                <w:shd w:val="clear" w:color="auto" w:fill="auto"/>
                <w:hideMark/>
              </w:tcPr>
            </w:tcPrChange>
          </w:tcPr>
          <w:p w14:paraId="19DA32E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27" w:author="Microsoft account" w:date="2021-09-20T19:14:00Z">
                <w:pPr>
                  <w:spacing w:after="0" w:line="240" w:lineRule="auto"/>
                  <w:contextualSpacing/>
                </w:pPr>
              </w:pPrChange>
            </w:pPr>
          </w:p>
        </w:tc>
        <w:tc>
          <w:tcPr>
            <w:tcW w:w="975" w:type="dxa"/>
            <w:tcBorders>
              <w:top w:val="nil"/>
              <w:bottom w:val="single" w:sz="4" w:space="0" w:color="auto"/>
            </w:tcBorders>
            <w:shd w:val="clear" w:color="auto" w:fill="auto"/>
            <w:hideMark/>
            <w:tcPrChange w:id="1128" w:author="Microsoft account" w:date="2021-09-11T15:24:00Z">
              <w:tcPr>
                <w:tcW w:w="975" w:type="dxa"/>
                <w:tcBorders>
                  <w:bottom w:val="single" w:sz="4" w:space="0" w:color="auto"/>
                </w:tcBorders>
                <w:shd w:val="clear" w:color="auto" w:fill="auto"/>
                <w:hideMark/>
              </w:tcPr>
            </w:tcPrChange>
          </w:tcPr>
          <w:p w14:paraId="62DF28A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2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11 (1.5)</w:t>
            </w:r>
          </w:p>
        </w:tc>
        <w:tc>
          <w:tcPr>
            <w:tcW w:w="967" w:type="dxa"/>
            <w:tcBorders>
              <w:top w:val="nil"/>
              <w:bottom w:val="single" w:sz="4" w:space="0" w:color="auto"/>
            </w:tcBorders>
            <w:shd w:val="clear" w:color="auto" w:fill="auto"/>
            <w:hideMark/>
            <w:tcPrChange w:id="1130" w:author="Microsoft account" w:date="2021-09-11T15:24:00Z">
              <w:tcPr>
                <w:tcW w:w="967" w:type="dxa"/>
                <w:tcBorders>
                  <w:bottom w:val="single" w:sz="4" w:space="0" w:color="auto"/>
                </w:tcBorders>
                <w:shd w:val="clear" w:color="auto" w:fill="auto"/>
                <w:hideMark/>
              </w:tcPr>
            </w:tcPrChange>
          </w:tcPr>
          <w:p w14:paraId="2628322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3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 (0.8)</w:t>
            </w:r>
          </w:p>
        </w:tc>
        <w:tc>
          <w:tcPr>
            <w:tcW w:w="628" w:type="dxa"/>
            <w:vMerge/>
            <w:tcBorders>
              <w:top w:val="nil"/>
              <w:bottom w:val="single" w:sz="4" w:space="0" w:color="auto"/>
            </w:tcBorders>
            <w:shd w:val="clear" w:color="auto" w:fill="auto"/>
            <w:hideMark/>
            <w:tcPrChange w:id="1132" w:author="Microsoft account" w:date="2021-09-11T15:24:00Z">
              <w:tcPr>
                <w:tcW w:w="628" w:type="dxa"/>
                <w:vMerge/>
                <w:tcBorders>
                  <w:bottom w:val="single" w:sz="4" w:space="0" w:color="auto"/>
                </w:tcBorders>
                <w:shd w:val="clear" w:color="auto" w:fill="auto"/>
                <w:hideMark/>
              </w:tcPr>
            </w:tcPrChange>
          </w:tcPr>
          <w:p w14:paraId="6F1858E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33" w:author="Microsoft account" w:date="2021-09-20T19:14:00Z">
                <w:pPr>
                  <w:spacing w:after="0" w:line="240" w:lineRule="auto"/>
                  <w:contextualSpacing/>
                </w:pPr>
              </w:pPrChange>
            </w:pPr>
          </w:p>
        </w:tc>
        <w:tc>
          <w:tcPr>
            <w:tcW w:w="1056" w:type="dxa"/>
            <w:tcBorders>
              <w:top w:val="nil"/>
              <w:bottom w:val="single" w:sz="4" w:space="0" w:color="auto"/>
            </w:tcBorders>
            <w:shd w:val="clear" w:color="auto" w:fill="auto"/>
            <w:hideMark/>
            <w:tcPrChange w:id="1134" w:author="Microsoft account" w:date="2021-09-11T15:24:00Z">
              <w:tcPr>
                <w:tcW w:w="1056" w:type="dxa"/>
                <w:tcBorders>
                  <w:bottom w:val="single" w:sz="4" w:space="0" w:color="auto"/>
                </w:tcBorders>
                <w:shd w:val="clear" w:color="auto" w:fill="auto"/>
                <w:hideMark/>
              </w:tcPr>
            </w:tcPrChange>
          </w:tcPr>
          <w:p w14:paraId="1416ACB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3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 (1.2)</w:t>
            </w:r>
          </w:p>
        </w:tc>
        <w:tc>
          <w:tcPr>
            <w:tcW w:w="992" w:type="dxa"/>
            <w:tcBorders>
              <w:top w:val="nil"/>
              <w:bottom w:val="single" w:sz="4" w:space="0" w:color="auto"/>
            </w:tcBorders>
            <w:shd w:val="clear" w:color="auto" w:fill="auto"/>
            <w:hideMark/>
            <w:tcPrChange w:id="1136" w:author="Microsoft account" w:date="2021-09-11T15:24:00Z">
              <w:tcPr>
                <w:tcW w:w="992" w:type="dxa"/>
                <w:tcBorders>
                  <w:bottom w:val="single" w:sz="4" w:space="0" w:color="auto"/>
                </w:tcBorders>
                <w:shd w:val="clear" w:color="auto" w:fill="auto"/>
                <w:hideMark/>
              </w:tcPr>
            </w:tcPrChange>
          </w:tcPr>
          <w:p w14:paraId="44ECE7C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 (1.1)</w:t>
            </w:r>
          </w:p>
        </w:tc>
        <w:tc>
          <w:tcPr>
            <w:tcW w:w="630" w:type="dxa"/>
            <w:vMerge/>
            <w:tcBorders>
              <w:top w:val="nil"/>
              <w:bottom w:val="single" w:sz="4" w:space="0" w:color="auto"/>
            </w:tcBorders>
            <w:shd w:val="clear" w:color="auto" w:fill="auto"/>
            <w:hideMark/>
            <w:tcPrChange w:id="1138" w:author="Microsoft account" w:date="2021-09-11T15:24:00Z">
              <w:tcPr>
                <w:tcW w:w="630" w:type="dxa"/>
                <w:vMerge/>
                <w:tcBorders>
                  <w:bottom w:val="single" w:sz="4" w:space="0" w:color="auto"/>
                </w:tcBorders>
                <w:shd w:val="clear" w:color="auto" w:fill="auto"/>
                <w:hideMark/>
              </w:tcPr>
            </w:tcPrChange>
          </w:tcPr>
          <w:p w14:paraId="4F84D4C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39" w:author="Microsoft account" w:date="2021-09-20T19:14:00Z">
                <w:pPr>
                  <w:spacing w:after="0" w:line="240" w:lineRule="auto"/>
                  <w:contextualSpacing/>
                </w:pPr>
              </w:pPrChange>
            </w:pPr>
          </w:p>
        </w:tc>
      </w:tr>
      <w:tr w:rsidR="00190BFA" w:rsidRPr="00657B6D" w14:paraId="5D7520A9" w14:textId="77777777" w:rsidTr="00FE492B">
        <w:trPr>
          <w:trHeight w:val="251"/>
        </w:trPr>
        <w:tc>
          <w:tcPr>
            <w:tcW w:w="1170" w:type="dxa"/>
            <w:vMerge w:val="restart"/>
            <w:tcBorders>
              <w:top w:val="single" w:sz="4" w:space="0" w:color="auto"/>
              <w:bottom w:val="nil"/>
            </w:tcBorders>
            <w:shd w:val="clear" w:color="auto" w:fill="auto"/>
            <w:hideMark/>
          </w:tcPr>
          <w:p w14:paraId="193FBC96"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140"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Education level</w:t>
            </w:r>
          </w:p>
        </w:tc>
        <w:tc>
          <w:tcPr>
            <w:tcW w:w="1637" w:type="dxa"/>
            <w:tcBorders>
              <w:top w:val="single" w:sz="4" w:space="0" w:color="auto"/>
              <w:bottom w:val="nil"/>
            </w:tcBorders>
            <w:shd w:val="clear" w:color="auto" w:fill="auto"/>
            <w:hideMark/>
          </w:tcPr>
          <w:p w14:paraId="3D32962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Uneducated</w:t>
            </w:r>
          </w:p>
        </w:tc>
        <w:tc>
          <w:tcPr>
            <w:tcW w:w="968" w:type="dxa"/>
            <w:tcBorders>
              <w:top w:val="single" w:sz="4" w:space="0" w:color="auto"/>
              <w:bottom w:val="nil"/>
            </w:tcBorders>
            <w:vAlign w:val="bottom"/>
          </w:tcPr>
          <w:p w14:paraId="3EFD5B65" w14:textId="72508BF9" w:rsidR="00657B6D" w:rsidRPr="00657B6D" w:rsidRDefault="00657B6D" w:rsidP="00F5085E">
            <w:pPr>
              <w:spacing w:after="0" w:line="480" w:lineRule="auto"/>
              <w:contextualSpacing/>
              <w:rPr>
                <w:rFonts w:ascii="Times New Roman" w:hAnsi="Times New Roman" w:cs="Times New Roman"/>
                <w:sz w:val="18"/>
                <w:szCs w:val="18"/>
                <w:lang w:eastAsia="en-MY"/>
              </w:rPr>
              <w:pPrChange w:id="1142" w:author="Microsoft account" w:date="2021-09-20T19:14:00Z">
                <w:pPr>
                  <w:spacing w:after="0" w:line="240" w:lineRule="auto"/>
                  <w:contextualSpacing/>
                </w:pPr>
              </w:pPrChange>
            </w:pPr>
            <w:r w:rsidRPr="00657B6D">
              <w:rPr>
                <w:rFonts w:ascii="Times New Roman" w:hAnsi="Times New Roman" w:cs="Times New Roman"/>
                <w:color w:val="000000"/>
                <w:sz w:val="18"/>
                <w:szCs w:val="18"/>
              </w:rPr>
              <w:t>3 (0.4)</w:t>
            </w:r>
          </w:p>
        </w:tc>
        <w:tc>
          <w:tcPr>
            <w:tcW w:w="971" w:type="dxa"/>
            <w:tcBorders>
              <w:top w:val="single" w:sz="4" w:space="0" w:color="auto"/>
              <w:bottom w:val="nil"/>
            </w:tcBorders>
            <w:shd w:val="clear" w:color="auto" w:fill="auto"/>
            <w:hideMark/>
          </w:tcPr>
          <w:p w14:paraId="58B6C023" w14:textId="7665EB36" w:rsidR="00657B6D" w:rsidRPr="00657B6D" w:rsidRDefault="00657B6D" w:rsidP="00F5085E">
            <w:pPr>
              <w:spacing w:after="0" w:line="480" w:lineRule="auto"/>
              <w:contextualSpacing/>
              <w:rPr>
                <w:rFonts w:ascii="Times New Roman" w:hAnsi="Times New Roman" w:cs="Times New Roman"/>
                <w:sz w:val="18"/>
                <w:szCs w:val="18"/>
                <w:lang w:eastAsia="en-MY"/>
              </w:rPr>
              <w:pPrChange w:id="114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 (0.3)</w:t>
            </w:r>
          </w:p>
        </w:tc>
        <w:tc>
          <w:tcPr>
            <w:tcW w:w="1037" w:type="dxa"/>
            <w:tcBorders>
              <w:top w:val="single" w:sz="4" w:space="0" w:color="auto"/>
              <w:bottom w:val="nil"/>
            </w:tcBorders>
            <w:shd w:val="clear" w:color="auto" w:fill="auto"/>
            <w:hideMark/>
          </w:tcPr>
          <w:p w14:paraId="75F5EF7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754" w:type="dxa"/>
            <w:vMerge w:val="restart"/>
            <w:tcBorders>
              <w:top w:val="single" w:sz="4" w:space="0" w:color="auto"/>
              <w:bottom w:val="nil"/>
            </w:tcBorders>
            <w:shd w:val="clear" w:color="auto" w:fill="auto"/>
            <w:hideMark/>
          </w:tcPr>
          <w:p w14:paraId="76F129A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0.0165</w:t>
            </w:r>
          </w:p>
        </w:tc>
        <w:tc>
          <w:tcPr>
            <w:tcW w:w="975" w:type="dxa"/>
            <w:tcBorders>
              <w:top w:val="single" w:sz="4" w:space="0" w:color="auto"/>
              <w:bottom w:val="nil"/>
            </w:tcBorders>
            <w:shd w:val="clear" w:color="auto" w:fill="auto"/>
            <w:hideMark/>
          </w:tcPr>
          <w:p w14:paraId="1CD8FCE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 (0.3)</w:t>
            </w:r>
          </w:p>
        </w:tc>
        <w:tc>
          <w:tcPr>
            <w:tcW w:w="967" w:type="dxa"/>
            <w:tcBorders>
              <w:top w:val="single" w:sz="4" w:space="0" w:color="auto"/>
              <w:bottom w:val="nil"/>
            </w:tcBorders>
            <w:shd w:val="clear" w:color="auto" w:fill="auto"/>
            <w:hideMark/>
          </w:tcPr>
          <w:p w14:paraId="4B6B447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628" w:type="dxa"/>
            <w:vMerge w:val="restart"/>
            <w:tcBorders>
              <w:top w:val="single" w:sz="4" w:space="0" w:color="auto"/>
              <w:bottom w:val="nil"/>
            </w:tcBorders>
            <w:shd w:val="clear" w:color="auto" w:fill="auto"/>
            <w:hideMark/>
          </w:tcPr>
          <w:p w14:paraId="6D2F8B6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0.828</w:t>
            </w:r>
          </w:p>
        </w:tc>
        <w:tc>
          <w:tcPr>
            <w:tcW w:w="1056" w:type="dxa"/>
            <w:tcBorders>
              <w:top w:val="single" w:sz="4" w:space="0" w:color="auto"/>
              <w:bottom w:val="nil"/>
            </w:tcBorders>
            <w:shd w:val="clear" w:color="auto" w:fill="auto"/>
            <w:hideMark/>
          </w:tcPr>
          <w:p w14:paraId="54041BB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4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257 (34.6)</w:t>
            </w:r>
          </w:p>
        </w:tc>
        <w:tc>
          <w:tcPr>
            <w:tcW w:w="992" w:type="dxa"/>
            <w:tcBorders>
              <w:top w:val="single" w:sz="4" w:space="0" w:color="auto"/>
              <w:bottom w:val="nil"/>
            </w:tcBorders>
            <w:shd w:val="clear" w:color="auto" w:fill="auto"/>
            <w:hideMark/>
          </w:tcPr>
          <w:p w14:paraId="3CA88DA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5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291 (39.2)</w:t>
            </w:r>
          </w:p>
        </w:tc>
        <w:tc>
          <w:tcPr>
            <w:tcW w:w="630" w:type="dxa"/>
            <w:tcBorders>
              <w:top w:val="single" w:sz="4" w:space="0" w:color="auto"/>
              <w:bottom w:val="nil"/>
            </w:tcBorders>
            <w:shd w:val="clear" w:color="auto" w:fill="auto"/>
            <w:hideMark/>
          </w:tcPr>
          <w:p w14:paraId="294F2CC4" w14:textId="77777777" w:rsidR="00657B6D" w:rsidRPr="00657B6D" w:rsidRDefault="00657B6D" w:rsidP="00F5085E">
            <w:pPr>
              <w:spacing w:line="480" w:lineRule="auto"/>
              <w:rPr>
                <w:rFonts w:ascii="Times New Roman" w:hAnsi="Times New Roman" w:cs="Times New Roman"/>
                <w:sz w:val="18"/>
                <w:szCs w:val="18"/>
                <w:lang w:eastAsia="en-MY"/>
              </w:rPr>
              <w:pPrChange w:id="1151" w:author="Microsoft account" w:date="2021-09-20T19:14:00Z">
                <w:pPr/>
              </w:pPrChange>
            </w:pPr>
          </w:p>
        </w:tc>
      </w:tr>
      <w:tr w:rsidR="00190BFA" w:rsidRPr="00657B6D" w14:paraId="39D3AE71" w14:textId="77777777" w:rsidTr="00190BFA">
        <w:trPr>
          <w:trHeight w:val="124"/>
          <w:trPrChange w:id="1152" w:author="Mohammad Meshbahur Rahman" w:date="2021-09-11T01:37:00Z">
            <w:trPr>
              <w:gridBefore w:val="10"/>
              <w:trHeight w:val="124"/>
            </w:trPr>
          </w:trPrChange>
        </w:trPr>
        <w:tc>
          <w:tcPr>
            <w:tcW w:w="1170" w:type="dxa"/>
            <w:vMerge/>
            <w:tcBorders>
              <w:top w:val="nil"/>
            </w:tcBorders>
            <w:shd w:val="clear" w:color="auto" w:fill="auto"/>
            <w:hideMark/>
            <w:tcPrChange w:id="1153" w:author="Mohammad Meshbahur Rahman" w:date="2021-09-11T01:37:00Z">
              <w:tcPr>
                <w:tcW w:w="1108" w:type="dxa"/>
                <w:gridSpan w:val="3"/>
                <w:vMerge/>
                <w:tcBorders>
                  <w:top w:val="nil"/>
                </w:tcBorders>
                <w:shd w:val="clear" w:color="auto" w:fill="auto"/>
                <w:hideMark/>
              </w:tcPr>
            </w:tcPrChange>
          </w:tcPr>
          <w:p w14:paraId="7172DBD8"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154" w:author="Microsoft account" w:date="2021-09-20T19:14:00Z">
                <w:pPr>
                  <w:spacing w:after="0" w:line="240" w:lineRule="auto"/>
                  <w:contextualSpacing/>
                </w:pPr>
              </w:pPrChange>
            </w:pPr>
          </w:p>
        </w:tc>
        <w:tc>
          <w:tcPr>
            <w:tcW w:w="1637" w:type="dxa"/>
            <w:tcBorders>
              <w:top w:val="nil"/>
            </w:tcBorders>
            <w:shd w:val="clear" w:color="auto" w:fill="auto"/>
            <w:hideMark/>
            <w:tcPrChange w:id="1155" w:author="Mohammad Meshbahur Rahman" w:date="2021-09-11T01:37:00Z">
              <w:tcPr>
                <w:tcW w:w="1524" w:type="dxa"/>
                <w:gridSpan w:val="3"/>
                <w:tcBorders>
                  <w:top w:val="nil"/>
                </w:tcBorders>
                <w:shd w:val="clear" w:color="auto" w:fill="auto"/>
                <w:hideMark/>
              </w:tcPr>
            </w:tcPrChange>
          </w:tcPr>
          <w:p w14:paraId="5E68CF4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5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Primary</w:t>
            </w:r>
          </w:p>
        </w:tc>
        <w:tc>
          <w:tcPr>
            <w:tcW w:w="968" w:type="dxa"/>
            <w:tcBorders>
              <w:top w:val="nil"/>
            </w:tcBorders>
            <w:vAlign w:val="bottom"/>
            <w:tcPrChange w:id="1157" w:author="Mohammad Meshbahur Rahman" w:date="2021-09-11T01:37:00Z">
              <w:tcPr>
                <w:tcW w:w="968" w:type="dxa"/>
                <w:tcBorders>
                  <w:top w:val="nil"/>
                </w:tcBorders>
                <w:vAlign w:val="bottom"/>
              </w:tcPr>
            </w:tcPrChange>
          </w:tcPr>
          <w:p w14:paraId="03955DA6" w14:textId="1716C326" w:rsidR="00657B6D" w:rsidRPr="00657B6D" w:rsidRDefault="00657B6D" w:rsidP="00F5085E">
            <w:pPr>
              <w:spacing w:after="0" w:line="480" w:lineRule="auto"/>
              <w:contextualSpacing/>
              <w:rPr>
                <w:rFonts w:ascii="Times New Roman" w:hAnsi="Times New Roman" w:cs="Times New Roman"/>
                <w:sz w:val="18"/>
                <w:szCs w:val="18"/>
                <w:lang w:eastAsia="en-MY"/>
              </w:rPr>
              <w:pPrChange w:id="1158" w:author="Microsoft account" w:date="2021-09-20T19:14:00Z">
                <w:pPr>
                  <w:spacing w:after="0" w:line="240" w:lineRule="auto"/>
                  <w:contextualSpacing/>
                </w:pPr>
              </w:pPrChange>
            </w:pPr>
            <w:r w:rsidRPr="00657B6D">
              <w:rPr>
                <w:rFonts w:ascii="Times New Roman" w:hAnsi="Times New Roman" w:cs="Times New Roman"/>
                <w:color w:val="000000"/>
                <w:sz w:val="18"/>
                <w:szCs w:val="18"/>
              </w:rPr>
              <w:t>1 (0.1)</w:t>
            </w:r>
          </w:p>
        </w:tc>
        <w:tc>
          <w:tcPr>
            <w:tcW w:w="971" w:type="dxa"/>
            <w:tcBorders>
              <w:top w:val="nil"/>
            </w:tcBorders>
            <w:shd w:val="clear" w:color="auto" w:fill="auto"/>
            <w:hideMark/>
            <w:tcPrChange w:id="1159" w:author="Mohammad Meshbahur Rahman" w:date="2021-09-11T01:37:00Z">
              <w:tcPr>
                <w:tcW w:w="971" w:type="dxa"/>
                <w:tcBorders>
                  <w:top w:val="nil"/>
                </w:tcBorders>
                <w:shd w:val="clear" w:color="auto" w:fill="auto"/>
                <w:hideMark/>
              </w:tcPr>
            </w:tcPrChange>
          </w:tcPr>
          <w:p w14:paraId="75E3A5BC" w14:textId="18A8175F" w:rsidR="00657B6D" w:rsidRPr="00657B6D" w:rsidRDefault="00657B6D" w:rsidP="00F5085E">
            <w:pPr>
              <w:spacing w:after="0" w:line="480" w:lineRule="auto"/>
              <w:contextualSpacing/>
              <w:rPr>
                <w:rFonts w:ascii="Times New Roman" w:hAnsi="Times New Roman" w:cs="Times New Roman"/>
                <w:sz w:val="18"/>
                <w:szCs w:val="18"/>
                <w:lang w:eastAsia="en-MY"/>
              </w:rPr>
              <w:pPrChange w:id="116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1037" w:type="dxa"/>
            <w:tcBorders>
              <w:top w:val="nil"/>
            </w:tcBorders>
            <w:shd w:val="clear" w:color="auto" w:fill="auto"/>
            <w:hideMark/>
            <w:tcPrChange w:id="1161" w:author="Mohammad Meshbahur Rahman" w:date="2021-09-11T01:37:00Z">
              <w:tcPr>
                <w:tcW w:w="1037" w:type="dxa"/>
                <w:tcBorders>
                  <w:top w:val="nil"/>
                </w:tcBorders>
                <w:shd w:val="clear" w:color="auto" w:fill="auto"/>
                <w:hideMark/>
              </w:tcPr>
            </w:tcPrChange>
          </w:tcPr>
          <w:p w14:paraId="395A152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 (0.0)</w:t>
            </w:r>
          </w:p>
        </w:tc>
        <w:tc>
          <w:tcPr>
            <w:tcW w:w="754" w:type="dxa"/>
            <w:vMerge/>
            <w:tcBorders>
              <w:top w:val="nil"/>
            </w:tcBorders>
            <w:shd w:val="clear" w:color="auto" w:fill="auto"/>
            <w:hideMark/>
            <w:tcPrChange w:id="1163" w:author="Mohammad Meshbahur Rahman" w:date="2021-09-11T01:37:00Z">
              <w:tcPr>
                <w:tcW w:w="754" w:type="dxa"/>
                <w:vMerge/>
                <w:tcBorders>
                  <w:top w:val="nil"/>
                </w:tcBorders>
                <w:shd w:val="clear" w:color="auto" w:fill="auto"/>
                <w:hideMark/>
              </w:tcPr>
            </w:tcPrChange>
          </w:tcPr>
          <w:p w14:paraId="4FEB778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64" w:author="Microsoft account" w:date="2021-09-20T19:14:00Z">
                <w:pPr>
                  <w:spacing w:after="0" w:line="240" w:lineRule="auto"/>
                  <w:contextualSpacing/>
                </w:pPr>
              </w:pPrChange>
            </w:pPr>
          </w:p>
        </w:tc>
        <w:tc>
          <w:tcPr>
            <w:tcW w:w="975" w:type="dxa"/>
            <w:tcBorders>
              <w:top w:val="nil"/>
            </w:tcBorders>
            <w:shd w:val="clear" w:color="auto" w:fill="auto"/>
            <w:hideMark/>
            <w:tcPrChange w:id="1165" w:author="Mohammad Meshbahur Rahman" w:date="2021-09-11T01:37:00Z">
              <w:tcPr>
                <w:tcW w:w="975" w:type="dxa"/>
                <w:tcBorders>
                  <w:top w:val="nil"/>
                </w:tcBorders>
                <w:shd w:val="clear" w:color="auto" w:fill="auto"/>
                <w:hideMark/>
              </w:tcPr>
            </w:tcPrChange>
          </w:tcPr>
          <w:p w14:paraId="17554C8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6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967" w:type="dxa"/>
            <w:tcBorders>
              <w:top w:val="nil"/>
            </w:tcBorders>
            <w:shd w:val="clear" w:color="auto" w:fill="auto"/>
            <w:hideMark/>
            <w:tcPrChange w:id="1167" w:author="Mohammad Meshbahur Rahman" w:date="2021-09-11T01:37:00Z">
              <w:tcPr>
                <w:tcW w:w="967" w:type="dxa"/>
                <w:tcBorders>
                  <w:top w:val="nil"/>
                </w:tcBorders>
                <w:shd w:val="clear" w:color="auto" w:fill="auto"/>
                <w:hideMark/>
              </w:tcPr>
            </w:tcPrChange>
          </w:tcPr>
          <w:p w14:paraId="3E65089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6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 (0.0)</w:t>
            </w:r>
          </w:p>
        </w:tc>
        <w:tc>
          <w:tcPr>
            <w:tcW w:w="628" w:type="dxa"/>
            <w:vMerge/>
            <w:tcBorders>
              <w:top w:val="nil"/>
            </w:tcBorders>
            <w:shd w:val="clear" w:color="auto" w:fill="auto"/>
            <w:hideMark/>
            <w:tcPrChange w:id="1169" w:author="Mohammad Meshbahur Rahman" w:date="2021-09-11T01:37:00Z">
              <w:tcPr>
                <w:tcW w:w="628" w:type="dxa"/>
                <w:vMerge/>
                <w:tcBorders>
                  <w:top w:val="nil"/>
                </w:tcBorders>
                <w:shd w:val="clear" w:color="auto" w:fill="auto"/>
                <w:hideMark/>
              </w:tcPr>
            </w:tcPrChange>
          </w:tcPr>
          <w:p w14:paraId="4507823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70" w:author="Microsoft account" w:date="2021-09-20T19:14:00Z">
                <w:pPr>
                  <w:spacing w:after="0" w:line="240" w:lineRule="auto"/>
                  <w:contextualSpacing/>
                </w:pPr>
              </w:pPrChange>
            </w:pPr>
          </w:p>
        </w:tc>
        <w:tc>
          <w:tcPr>
            <w:tcW w:w="1056" w:type="dxa"/>
            <w:tcBorders>
              <w:top w:val="nil"/>
            </w:tcBorders>
            <w:shd w:val="clear" w:color="auto" w:fill="auto"/>
            <w:hideMark/>
            <w:tcPrChange w:id="1171" w:author="Mohammad Meshbahur Rahman" w:date="2021-09-11T01:37:00Z">
              <w:tcPr>
                <w:tcW w:w="1056" w:type="dxa"/>
                <w:tcBorders>
                  <w:top w:val="nil"/>
                </w:tcBorders>
                <w:shd w:val="clear" w:color="auto" w:fill="auto"/>
                <w:hideMark/>
              </w:tcPr>
            </w:tcPrChange>
          </w:tcPr>
          <w:p w14:paraId="4C1C41E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7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34 (4.6)</w:t>
            </w:r>
          </w:p>
        </w:tc>
        <w:tc>
          <w:tcPr>
            <w:tcW w:w="992" w:type="dxa"/>
            <w:tcBorders>
              <w:top w:val="nil"/>
            </w:tcBorders>
            <w:shd w:val="clear" w:color="auto" w:fill="auto"/>
            <w:hideMark/>
            <w:tcPrChange w:id="1173" w:author="Mohammad Meshbahur Rahman" w:date="2021-09-11T01:37:00Z">
              <w:tcPr>
                <w:tcW w:w="992" w:type="dxa"/>
                <w:tcBorders>
                  <w:top w:val="nil"/>
                </w:tcBorders>
                <w:shd w:val="clear" w:color="auto" w:fill="auto"/>
                <w:hideMark/>
              </w:tcPr>
            </w:tcPrChange>
          </w:tcPr>
          <w:p w14:paraId="7318989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7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32 (4.3)</w:t>
            </w:r>
          </w:p>
        </w:tc>
        <w:tc>
          <w:tcPr>
            <w:tcW w:w="630" w:type="dxa"/>
            <w:vMerge w:val="restart"/>
            <w:tcBorders>
              <w:top w:val="nil"/>
            </w:tcBorders>
            <w:shd w:val="clear" w:color="auto" w:fill="auto"/>
            <w:hideMark/>
            <w:tcPrChange w:id="1175" w:author="Mohammad Meshbahur Rahman" w:date="2021-09-11T01:37:00Z">
              <w:tcPr>
                <w:tcW w:w="630" w:type="dxa"/>
                <w:vMerge w:val="restart"/>
                <w:tcBorders>
                  <w:top w:val="nil"/>
                </w:tcBorders>
                <w:shd w:val="clear" w:color="auto" w:fill="auto"/>
                <w:hideMark/>
              </w:tcPr>
            </w:tcPrChange>
          </w:tcPr>
          <w:p w14:paraId="11A31E7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7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0.72</w:t>
            </w:r>
          </w:p>
        </w:tc>
      </w:tr>
      <w:tr w:rsidR="00190BFA" w:rsidRPr="00657B6D" w14:paraId="76177466" w14:textId="77777777" w:rsidTr="00190BFA">
        <w:trPr>
          <w:trHeight w:val="251"/>
          <w:trPrChange w:id="1177" w:author="Mohammad Meshbahur Rahman" w:date="2021-09-11T01:37:00Z">
            <w:trPr>
              <w:gridBefore w:val="10"/>
              <w:trHeight w:val="251"/>
            </w:trPr>
          </w:trPrChange>
        </w:trPr>
        <w:tc>
          <w:tcPr>
            <w:tcW w:w="1170" w:type="dxa"/>
            <w:vMerge/>
            <w:shd w:val="clear" w:color="auto" w:fill="auto"/>
            <w:hideMark/>
            <w:tcPrChange w:id="1178" w:author="Mohammad Meshbahur Rahman" w:date="2021-09-11T01:37:00Z">
              <w:tcPr>
                <w:tcW w:w="995" w:type="dxa"/>
                <w:gridSpan w:val="2"/>
                <w:vMerge/>
                <w:shd w:val="clear" w:color="auto" w:fill="auto"/>
                <w:hideMark/>
              </w:tcPr>
            </w:tcPrChange>
          </w:tcPr>
          <w:p w14:paraId="08D7F348"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179" w:author="Microsoft account" w:date="2021-09-20T19:14:00Z">
                <w:pPr>
                  <w:spacing w:after="0" w:line="240" w:lineRule="auto"/>
                  <w:contextualSpacing/>
                </w:pPr>
              </w:pPrChange>
            </w:pPr>
          </w:p>
        </w:tc>
        <w:tc>
          <w:tcPr>
            <w:tcW w:w="1637" w:type="dxa"/>
            <w:shd w:val="clear" w:color="auto" w:fill="auto"/>
            <w:hideMark/>
            <w:tcPrChange w:id="1180" w:author="Mohammad Meshbahur Rahman" w:date="2021-09-11T01:37:00Z">
              <w:tcPr>
                <w:tcW w:w="1637" w:type="dxa"/>
                <w:gridSpan w:val="4"/>
                <w:shd w:val="clear" w:color="auto" w:fill="auto"/>
                <w:hideMark/>
              </w:tcPr>
            </w:tcPrChange>
          </w:tcPr>
          <w:p w14:paraId="5F9CB68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8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Secondary</w:t>
            </w:r>
          </w:p>
        </w:tc>
        <w:tc>
          <w:tcPr>
            <w:tcW w:w="968" w:type="dxa"/>
            <w:vAlign w:val="bottom"/>
            <w:tcPrChange w:id="1182" w:author="Mohammad Meshbahur Rahman" w:date="2021-09-11T01:37:00Z">
              <w:tcPr>
                <w:tcW w:w="968" w:type="dxa"/>
                <w:vAlign w:val="bottom"/>
              </w:tcPr>
            </w:tcPrChange>
          </w:tcPr>
          <w:p w14:paraId="04A9354C" w14:textId="5F494DAA" w:rsidR="00657B6D" w:rsidRPr="00657B6D" w:rsidRDefault="00657B6D" w:rsidP="00F5085E">
            <w:pPr>
              <w:spacing w:after="0" w:line="480" w:lineRule="auto"/>
              <w:contextualSpacing/>
              <w:rPr>
                <w:rFonts w:ascii="Times New Roman" w:hAnsi="Times New Roman" w:cs="Times New Roman"/>
                <w:sz w:val="18"/>
                <w:szCs w:val="18"/>
                <w:lang w:eastAsia="en-MY"/>
              </w:rPr>
              <w:pPrChange w:id="1183" w:author="Microsoft account" w:date="2021-09-20T19:14:00Z">
                <w:pPr>
                  <w:spacing w:after="0" w:line="240" w:lineRule="auto"/>
                  <w:contextualSpacing/>
                </w:pPr>
              </w:pPrChange>
            </w:pPr>
            <w:r w:rsidRPr="00657B6D">
              <w:rPr>
                <w:rFonts w:ascii="Times New Roman" w:hAnsi="Times New Roman" w:cs="Times New Roman"/>
                <w:color w:val="000000"/>
                <w:sz w:val="18"/>
                <w:szCs w:val="18"/>
              </w:rPr>
              <w:t>35 (4.7)</w:t>
            </w:r>
          </w:p>
        </w:tc>
        <w:tc>
          <w:tcPr>
            <w:tcW w:w="971" w:type="dxa"/>
            <w:shd w:val="clear" w:color="auto" w:fill="auto"/>
            <w:hideMark/>
            <w:tcPrChange w:id="1184" w:author="Mohammad Meshbahur Rahman" w:date="2021-09-11T01:37:00Z">
              <w:tcPr>
                <w:tcW w:w="971" w:type="dxa"/>
                <w:shd w:val="clear" w:color="auto" w:fill="auto"/>
                <w:hideMark/>
              </w:tcPr>
            </w:tcPrChange>
          </w:tcPr>
          <w:p w14:paraId="1A13E4D7" w14:textId="14365D62" w:rsidR="00657B6D" w:rsidRPr="00657B6D" w:rsidRDefault="00657B6D" w:rsidP="00F5085E">
            <w:pPr>
              <w:spacing w:after="0" w:line="480" w:lineRule="auto"/>
              <w:contextualSpacing/>
              <w:rPr>
                <w:rFonts w:ascii="Times New Roman" w:hAnsi="Times New Roman" w:cs="Times New Roman"/>
                <w:sz w:val="18"/>
                <w:szCs w:val="18"/>
                <w:lang w:eastAsia="en-MY"/>
              </w:rPr>
              <w:pPrChange w:id="118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 (3.4)</w:t>
            </w:r>
          </w:p>
        </w:tc>
        <w:tc>
          <w:tcPr>
            <w:tcW w:w="1037" w:type="dxa"/>
            <w:shd w:val="clear" w:color="auto" w:fill="auto"/>
            <w:hideMark/>
            <w:tcPrChange w:id="1186" w:author="Mohammad Meshbahur Rahman" w:date="2021-09-11T01:37:00Z">
              <w:tcPr>
                <w:tcW w:w="1037" w:type="dxa"/>
                <w:shd w:val="clear" w:color="auto" w:fill="auto"/>
                <w:hideMark/>
              </w:tcPr>
            </w:tcPrChange>
          </w:tcPr>
          <w:p w14:paraId="083EC6A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 (1.3)</w:t>
            </w:r>
          </w:p>
        </w:tc>
        <w:tc>
          <w:tcPr>
            <w:tcW w:w="754" w:type="dxa"/>
            <w:vMerge/>
            <w:shd w:val="clear" w:color="auto" w:fill="auto"/>
            <w:hideMark/>
            <w:tcPrChange w:id="1188" w:author="Mohammad Meshbahur Rahman" w:date="2021-09-11T01:37:00Z">
              <w:tcPr>
                <w:tcW w:w="754" w:type="dxa"/>
                <w:vMerge/>
                <w:shd w:val="clear" w:color="auto" w:fill="auto"/>
                <w:hideMark/>
              </w:tcPr>
            </w:tcPrChange>
          </w:tcPr>
          <w:p w14:paraId="6B56BCA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89" w:author="Microsoft account" w:date="2021-09-20T19:14:00Z">
                <w:pPr>
                  <w:spacing w:after="0" w:line="240" w:lineRule="auto"/>
                  <w:contextualSpacing/>
                </w:pPr>
              </w:pPrChange>
            </w:pPr>
          </w:p>
        </w:tc>
        <w:tc>
          <w:tcPr>
            <w:tcW w:w="975" w:type="dxa"/>
            <w:shd w:val="clear" w:color="auto" w:fill="auto"/>
            <w:hideMark/>
            <w:tcPrChange w:id="1190" w:author="Mohammad Meshbahur Rahman" w:date="2021-09-11T01:37:00Z">
              <w:tcPr>
                <w:tcW w:w="975" w:type="dxa"/>
                <w:shd w:val="clear" w:color="auto" w:fill="auto"/>
                <w:hideMark/>
              </w:tcPr>
            </w:tcPrChange>
          </w:tcPr>
          <w:p w14:paraId="798FDB9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9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 (2.3)</w:t>
            </w:r>
          </w:p>
        </w:tc>
        <w:tc>
          <w:tcPr>
            <w:tcW w:w="967" w:type="dxa"/>
            <w:shd w:val="clear" w:color="auto" w:fill="auto"/>
            <w:hideMark/>
            <w:tcPrChange w:id="1192" w:author="Mohammad Meshbahur Rahman" w:date="2021-09-11T01:37:00Z">
              <w:tcPr>
                <w:tcW w:w="967" w:type="dxa"/>
                <w:shd w:val="clear" w:color="auto" w:fill="auto"/>
                <w:hideMark/>
              </w:tcPr>
            </w:tcPrChange>
          </w:tcPr>
          <w:p w14:paraId="1EE7D4A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9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 (2.4)</w:t>
            </w:r>
          </w:p>
        </w:tc>
        <w:tc>
          <w:tcPr>
            <w:tcW w:w="628" w:type="dxa"/>
            <w:vMerge/>
            <w:shd w:val="clear" w:color="auto" w:fill="auto"/>
            <w:hideMark/>
            <w:tcPrChange w:id="1194" w:author="Mohammad Meshbahur Rahman" w:date="2021-09-11T01:37:00Z">
              <w:tcPr>
                <w:tcW w:w="628" w:type="dxa"/>
                <w:vMerge/>
                <w:shd w:val="clear" w:color="auto" w:fill="auto"/>
                <w:hideMark/>
              </w:tcPr>
            </w:tcPrChange>
          </w:tcPr>
          <w:p w14:paraId="3ED59EF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95" w:author="Microsoft account" w:date="2021-09-20T19:14:00Z">
                <w:pPr>
                  <w:spacing w:after="0" w:line="240" w:lineRule="auto"/>
                  <w:contextualSpacing/>
                </w:pPr>
              </w:pPrChange>
            </w:pPr>
          </w:p>
        </w:tc>
        <w:tc>
          <w:tcPr>
            <w:tcW w:w="1056" w:type="dxa"/>
            <w:shd w:val="clear" w:color="auto" w:fill="auto"/>
            <w:hideMark/>
            <w:tcPrChange w:id="1196" w:author="Mohammad Meshbahur Rahman" w:date="2021-09-11T01:37:00Z">
              <w:tcPr>
                <w:tcW w:w="1056" w:type="dxa"/>
                <w:shd w:val="clear" w:color="auto" w:fill="auto"/>
                <w:hideMark/>
              </w:tcPr>
            </w:tcPrChange>
          </w:tcPr>
          <w:p w14:paraId="244098E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9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158 (21.3)</w:t>
            </w:r>
          </w:p>
        </w:tc>
        <w:tc>
          <w:tcPr>
            <w:tcW w:w="992" w:type="dxa"/>
            <w:shd w:val="clear" w:color="auto" w:fill="auto"/>
            <w:hideMark/>
            <w:tcPrChange w:id="1198" w:author="Mohammad Meshbahur Rahman" w:date="2021-09-11T01:37:00Z">
              <w:tcPr>
                <w:tcW w:w="992" w:type="dxa"/>
                <w:shd w:val="clear" w:color="auto" w:fill="auto"/>
                <w:hideMark/>
              </w:tcPr>
            </w:tcPrChange>
          </w:tcPr>
          <w:p w14:paraId="5D37166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19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154 (20.7)</w:t>
            </w:r>
          </w:p>
        </w:tc>
        <w:tc>
          <w:tcPr>
            <w:tcW w:w="630" w:type="dxa"/>
            <w:vMerge/>
            <w:shd w:val="clear" w:color="auto" w:fill="auto"/>
            <w:hideMark/>
            <w:tcPrChange w:id="1200" w:author="Mohammad Meshbahur Rahman" w:date="2021-09-11T01:37:00Z">
              <w:tcPr>
                <w:tcW w:w="630" w:type="dxa"/>
                <w:vMerge/>
                <w:shd w:val="clear" w:color="auto" w:fill="auto"/>
                <w:hideMark/>
              </w:tcPr>
            </w:tcPrChange>
          </w:tcPr>
          <w:p w14:paraId="256385F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01" w:author="Microsoft account" w:date="2021-09-20T19:14:00Z">
                <w:pPr>
                  <w:spacing w:after="0" w:line="240" w:lineRule="auto"/>
                  <w:contextualSpacing/>
                </w:pPr>
              </w:pPrChange>
            </w:pPr>
          </w:p>
        </w:tc>
      </w:tr>
      <w:tr w:rsidR="00190BFA" w:rsidRPr="00657B6D" w14:paraId="1A02E56A" w14:textId="77777777" w:rsidTr="00190BFA">
        <w:trPr>
          <w:trHeight w:val="203"/>
          <w:trPrChange w:id="1202" w:author="Mohammad Meshbahur Rahman" w:date="2021-09-11T01:37:00Z">
            <w:trPr>
              <w:gridBefore w:val="10"/>
              <w:trHeight w:val="203"/>
            </w:trPr>
          </w:trPrChange>
        </w:trPr>
        <w:tc>
          <w:tcPr>
            <w:tcW w:w="1170" w:type="dxa"/>
            <w:vMerge/>
            <w:shd w:val="clear" w:color="auto" w:fill="auto"/>
            <w:hideMark/>
            <w:tcPrChange w:id="1203" w:author="Mohammad Meshbahur Rahman" w:date="2021-09-11T01:37:00Z">
              <w:tcPr>
                <w:tcW w:w="995" w:type="dxa"/>
                <w:gridSpan w:val="2"/>
                <w:vMerge/>
                <w:shd w:val="clear" w:color="auto" w:fill="auto"/>
                <w:hideMark/>
              </w:tcPr>
            </w:tcPrChange>
          </w:tcPr>
          <w:p w14:paraId="7CD9702D"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204" w:author="Microsoft account" w:date="2021-09-20T19:14:00Z">
                <w:pPr>
                  <w:spacing w:after="0" w:line="240" w:lineRule="auto"/>
                  <w:contextualSpacing/>
                </w:pPr>
              </w:pPrChange>
            </w:pPr>
          </w:p>
        </w:tc>
        <w:tc>
          <w:tcPr>
            <w:tcW w:w="1637" w:type="dxa"/>
            <w:shd w:val="clear" w:color="auto" w:fill="auto"/>
            <w:hideMark/>
            <w:tcPrChange w:id="1205" w:author="Mohammad Meshbahur Rahman" w:date="2021-09-11T01:37:00Z">
              <w:tcPr>
                <w:tcW w:w="1637" w:type="dxa"/>
                <w:gridSpan w:val="4"/>
                <w:shd w:val="clear" w:color="auto" w:fill="auto"/>
                <w:hideMark/>
              </w:tcPr>
            </w:tcPrChange>
          </w:tcPr>
          <w:p w14:paraId="3CB169C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0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Post-secondary</w:t>
            </w:r>
          </w:p>
        </w:tc>
        <w:tc>
          <w:tcPr>
            <w:tcW w:w="968" w:type="dxa"/>
            <w:vAlign w:val="bottom"/>
            <w:tcPrChange w:id="1207" w:author="Mohammad Meshbahur Rahman" w:date="2021-09-11T01:37:00Z">
              <w:tcPr>
                <w:tcW w:w="968" w:type="dxa"/>
                <w:vAlign w:val="bottom"/>
              </w:tcPr>
            </w:tcPrChange>
          </w:tcPr>
          <w:p w14:paraId="26F3CD21" w14:textId="1A3549D4" w:rsidR="00657B6D" w:rsidRPr="00657B6D" w:rsidRDefault="00657B6D" w:rsidP="00F5085E">
            <w:pPr>
              <w:spacing w:after="0" w:line="480" w:lineRule="auto"/>
              <w:contextualSpacing/>
              <w:rPr>
                <w:rFonts w:ascii="Times New Roman" w:hAnsi="Times New Roman" w:cs="Times New Roman"/>
                <w:sz w:val="18"/>
                <w:szCs w:val="18"/>
                <w:lang w:eastAsia="en-MY"/>
              </w:rPr>
              <w:pPrChange w:id="1208" w:author="Microsoft account" w:date="2021-09-20T19:14:00Z">
                <w:pPr>
                  <w:spacing w:after="0" w:line="240" w:lineRule="auto"/>
                  <w:contextualSpacing/>
                </w:pPr>
              </w:pPrChange>
            </w:pPr>
            <w:r w:rsidRPr="00657B6D">
              <w:rPr>
                <w:rFonts w:ascii="Times New Roman" w:hAnsi="Times New Roman" w:cs="Times New Roman"/>
                <w:color w:val="000000"/>
                <w:sz w:val="18"/>
                <w:szCs w:val="18"/>
              </w:rPr>
              <w:t>156 (21)</w:t>
            </w:r>
          </w:p>
        </w:tc>
        <w:tc>
          <w:tcPr>
            <w:tcW w:w="971" w:type="dxa"/>
            <w:shd w:val="clear" w:color="auto" w:fill="auto"/>
            <w:hideMark/>
            <w:tcPrChange w:id="1209" w:author="Mohammad Meshbahur Rahman" w:date="2021-09-11T01:37:00Z">
              <w:tcPr>
                <w:tcW w:w="971" w:type="dxa"/>
                <w:shd w:val="clear" w:color="auto" w:fill="auto"/>
                <w:hideMark/>
              </w:tcPr>
            </w:tcPrChange>
          </w:tcPr>
          <w:p w14:paraId="7D32F13E" w14:textId="6A6E5D07" w:rsidR="00657B6D" w:rsidRPr="00657B6D" w:rsidRDefault="00657B6D" w:rsidP="00F5085E">
            <w:pPr>
              <w:spacing w:after="0" w:line="480" w:lineRule="auto"/>
              <w:contextualSpacing/>
              <w:rPr>
                <w:rFonts w:ascii="Times New Roman" w:hAnsi="Times New Roman" w:cs="Times New Roman"/>
                <w:sz w:val="18"/>
                <w:szCs w:val="18"/>
                <w:lang w:eastAsia="en-MY"/>
              </w:rPr>
              <w:pPrChange w:id="121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82 (11.0)</w:t>
            </w:r>
          </w:p>
        </w:tc>
        <w:tc>
          <w:tcPr>
            <w:tcW w:w="1037" w:type="dxa"/>
            <w:shd w:val="clear" w:color="auto" w:fill="auto"/>
            <w:hideMark/>
            <w:tcPrChange w:id="1211" w:author="Mohammad Meshbahur Rahman" w:date="2021-09-11T01:37:00Z">
              <w:tcPr>
                <w:tcW w:w="1037" w:type="dxa"/>
                <w:shd w:val="clear" w:color="auto" w:fill="auto"/>
                <w:hideMark/>
              </w:tcPr>
            </w:tcPrChange>
          </w:tcPr>
          <w:p w14:paraId="265DD97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74 (10.0)</w:t>
            </w:r>
          </w:p>
        </w:tc>
        <w:tc>
          <w:tcPr>
            <w:tcW w:w="754" w:type="dxa"/>
            <w:vMerge/>
            <w:shd w:val="clear" w:color="auto" w:fill="auto"/>
            <w:hideMark/>
            <w:tcPrChange w:id="1213" w:author="Mohammad Meshbahur Rahman" w:date="2021-09-11T01:37:00Z">
              <w:tcPr>
                <w:tcW w:w="754" w:type="dxa"/>
                <w:vMerge/>
                <w:shd w:val="clear" w:color="auto" w:fill="auto"/>
                <w:hideMark/>
              </w:tcPr>
            </w:tcPrChange>
          </w:tcPr>
          <w:p w14:paraId="796BE96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14" w:author="Microsoft account" w:date="2021-09-20T19:14:00Z">
                <w:pPr>
                  <w:spacing w:after="0" w:line="240" w:lineRule="auto"/>
                  <w:contextualSpacing/>
                </w:pPr>
              </w:pPrChange>
            </w:pPr>
          </w:p>
        </w:tc>
        <w:tc>
          <w:tcPr>
            <w:tcW w:w="975" w:type="dxa"/>
            <w:shd w:val="clear" w:color="auto" w:fill="auto"/>
            <w:hideMark/>
            <w:tcPrChange w:id="1215" w:author="Mohammad Meshbahur Rahman" w:date="2021-09-11T01:37:00Z">
              <w:tcPr>
                <w:tcW w:w="975" w:type="dxa"/>
                <w:shd w:val="clear" w:color="auto" w:fill="auto"/>
                <w:hideMark/>
              </w:tcPr>
            </w:tcPrChange>
          </w:tcPr>
          <w:p w14:paraId="3BE6832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1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83 (11.2)</w:t>
            </w:r>
          </w:p>
        </w:tc>
        <w:tc>
          <w:tcPr>
            <w:tcW w:w="967" w:type="dxa"/>
            <w:shd w:val="clear" w:color="auto" w:fill="auto"/>
            <w:hideMark/>
            <w:tcPrChange w:id="1217" w:author="Mohammad Meshbahur Rahman" w:date="2021-09-11T01:37:00Z">
              <w:tcPr>
                <w:tcW w:w="967" w:type="dxa"/>
                <w:shd w:val="clear" w:color="auto" w:fill="auto"/>
                <w:hideMark/>
              </w:tcPr>
            </w:tcPrChange>
          </w:tcPr>
          <w:p w14:paraId="1541CAD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1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73 (9.8)</w:t>
            </w:r>
          </w:p>
        </w:tc>
        <w:tc>
          <w:tcPr>
            <w:tcW w:w="628" w:type="dxa"/>
            <w:vMerge/>
            <w:shd w:val="clear" w:color="auto" w:fill="auto"/>
            <w:hideMark/>
            <w:tcPrChange w:id="1219" w:author="Mohammad Meshbahur Rahman" w:date="2021-09-11T01:37:00Z">
              <w:tcPr>
                <w:tcW w:w="628" w:type="dxa"/>
                <w:vMerge/>
                <w:shd w:val="clear" w:color="auto" w:fill="auto"/>
                <w:hideMark/>
              </w:tcPr>
            </w:tcPrChange>
          </w:tcPr>
          <w:p w14:paraId="180EFD3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20" w:author="Microsoft account" w:date="2021-09-20T19:14:00Z">
                <w:pPr>
                  <w:spacing w:after="0" w:line="240" w:lineRule="auto"/>
                  <w:contextualSpacing/>
                </w:pPr>
              </w:pPrChange>
            </w:pPr>
          </w:p>
        </w:tc>
        <w:tc>
          <w:tcPr>
            <w:tcW w:w="1056" w:type="dxa"/>
            <w:shd w:val="clear" w:color="auto" w:fill="auto"/>
            <w:hideMark/>
            <w:tcPrChange w:id="1221" w:author="Mohammad Meshbahur Rahman" w:date="2021-09-11T01:37:00Z">
              <w:tcPr>
                <w:tcW w:w="1056" w:type="dxa"/>
                <w:shd w:val="clear" w:color="auto" w:fill="auto"/>
                <w:hideMark/>
              </w:tcPr>
            </w:tcPrChange>
          </w:tcPr>
          <w:p w14:paraId="1213C99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2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4 (0.5)</w:t>
            </w:r>
          </w:p>
        </w:tc>
        <w:tc>
          <w:tcPr>
            <w:tcW w:w="992" w:type="dxa"/>
            <w:shd w:val="clear" w:color="auto" w:fill="auto"/>
            <w:hideMark/>
            <w:tcPrChange w:id="1223" w:author="Mohammad Meshbahur Rahman" w:date="2021-09-11T01:37:00Z">
              <w:tcPr>
                <w:tcW w:w="992" w:type="dxa"/>
                <w:shd w:val="clear" w:color="auto" w:fill="auto"/>
                <w:hideMark/>
              </w:tcPr>
            </w:tcPrChange>
          </w:tcPr>
          <w:p w14:paraId="1C28A32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2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 (0.3)</w:t>
            </w:r>
          </w:p>
        </w:tc>
        <w:tc>
          <w:tcPr>
            <w:tcW w:w="630" w:type="dxa"/>
            <w:vMerge/>
            <w:shd w:val="clear" w:color="auto" w:fill="auto"/>
            <w:hideMark/>
            <w:tcPrChange w:id="1225" w:author="Mohammad Meshbahur Rahman" w:date="2021-09-11T01:37:00Z">
              <w:tcPr>
                <w:tcW w:w="630" w:type="dxa"/>
                <w:vMerge/>
                <w:shd w:val="clear" w:color="auto" w:fill="auto"/>
                <w:hideMark/>
              </w:tcPr>
            </w:tcPrChange>
          </w:tcPr>
          <w:p w14:paraId="5E08FDF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26" w:author="Microsoft account" w:date="2021-09-20T19:14:00Z">
                <w:pPr>
                  <w:spacing w:after="0" w:line="240" w:lineRule="auto"/>
                  <w:contextualSpacing/>
                </w:pPr>
              </w:pPrChange>
            </w:pPr>
          </w:p>
        </w:tc>
      </w:tr>
      <w:tr w:rsidR="00190BFA" w:rsidRPr="00657B6D" w14:paraId="30BD0CCB" w14:textId="77777777" w:rsidTr="00190BFA">
        <w:trPr>
          <w:trHeight w:val="225"/>
          <w:trPrChange w:id="1227" w:author="Mohammad Meshbahur Rahman" w:date="2021-09-11T01:37:00Z">
            <w:trPr>
              <w:gridBefore w:val="10"/>
              <w:trHeight w:val="378"/>
            </w:trPr>
          </w:trPrChange>
        </w:trPr>
        <w:tc>
          <w:tcPr>
            <w:tcW w:w="1170" w:type="dxa"/>
            <w:vMerge/>
            <w:tcBorders>
              <w:bottom w:val="single" w:sz="4" w:space="0" w:color="auto"/>
            </w:tcBorders>
            <w:shd w:val="clear" w:color="auto" w:fill="auto"/>
            <w:hideMark/>
            <w:tcPrChange w:id="1228" w:author="Mohammad Meshbahur Rahman" w:date="2021-09-11T01:37:00Z">
              <w:tcPr>
                <w:tcW w:w="1108" w:type="dxa"/>
                <w:gridSpan w:val="3"/>
                <w:vMerge/>
                <w:tcBorders>
                  <w:bottom w:val="single" w:sz="4" w:space="0" w:color="auto"/>
                </w:tcBorders>
                <w:shd w:val="clear" w:color="auto" w:fill="auto"/>
                <w:hideMark/>
              </w:tcPr>
            </w:tcPrChange>
          </w:tcPr>
          <w:p w14:paraId="7C27C555"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229" w:author="Microsoft account" w:date="2021-09-20T19:14:00Z">
                <w:pPr>
                  <w:spacing w:after="0" w:line="240" w:lineRule="auto"/>
                  <w:contextualSpacing/>
                </w:pPr>
              </w:pPrChange>
            </w:pPr>
          </w:p>
        </w:tc>
        <w:tc>
          <w:tcPr>
            <w:tcW w:w="1637" w:type="dxa"/>
            <w:tcBorders>
              <w:bottom w:val="single" w:sz="4" w:space="0" w:color="auto"/>
            </w:tcBorders>
            <w:shd w:val="clear" w:color="auto" w:fill="auto"/>
            <w:hideMark/>
            <w:tcPrChange w:id="1230" w:author="Mohammad Meshbahur Rahman" w:date="2021-09-11T01:37:00Z">
              <w:tcPr>
                <w:tcW w:w="1524" w:type="dxa"/>
                <w:gridSpan w:val="3"/>
                <w:tcBorders>
                  <w:bottom w:val="single" w:sz="4" w:space="0" w:color="auto"/>
                </w:tcBorders>
                <w:shd w:val="clear" w:color="auto" w:fill="auto"/>
                <w:hideMark/>
              </w:tcPr>
            </w:tcPrChange>
          </w:tcPr>
          <w:p w14:paraId="1CCA4611" w14:textId="5260D11F" w:rsidR="00657B6D" w:rsidRPr="00657B6D" w:rsidRDefault="00657B6D" w:rsidP="00F5085E">
            <w:pPr>
              <w:spacing w:after="0" w:line="480" w:lineRule="auto"/>
              <w:contextualSpacing/>
              <w:rPr>
                <w:rFonts w:ascii="Times New Roman" w:hAnsi="Times New Roman" w:cs="Times New Roman"/>
                <w:sz w:val="18"/>
                <w:szCs w:val="18"/>
                <w:lang w:eastAsia="en-MY"/>
              </w:rPr>
              <w:pPrChange w:id="123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Tertiary</w:t>
            </w:r>
            <w:ins w:id="1232" w:author="Mohammad Meshbahur Rahman" w:date="2021-09-11T01:37:00Z">
              <w:r w:rsidR="00190BFA">
                <w:rPr>
                  <w:rFonts w:ascii="Times New Roman" w:hAnsi="Times New Roman" w:cs="Times New Roman"/>
                  <w:sz w:val="18"/>
                  <w:szCs w:val="18"/>
                  <w:lang w:eastAsia="en-MY"/>
                </w:rPr>
                <w:t xml:space="preserve"> </w:t>
              </w:r>
            </w:ins>
            <w:del w:id="1233" w:author="Mohammad Meshbahur Rahman" w:date="2021-09-11T01:37:00Z">
              <w:r w:rsidRPr="00657B6D" w:rsidDel="00190BFA">
                <w:rPr>
                  <w:rFonts w:ascii="Times New Roman" w:hAnsi="Times New Roman" w:cs="Times New Roman"/>
                  <w:sz w:val="18"/>
                  <w:szCs w:val="18"/>
                  <w:lang w:eastAsia="en-MY"/>
                </w:rPr>
                <w:delText xml:space="preserve"> </w:delText>
              </w:r>
            </w:del>
            <w:r w:rsidRPr="00657B6D">
              <w:rPr>
                <w:rFonts w:ascii="Times New Roman" w:hAnsi="Times New Roman" w:cs="Times New Roman"/>
                <w:sz w:val="18"/>
                <w:szCs w:val="18"/>
                <w:lang w:eastAsia="en-MY"/>
              </w:rPr>
              <w:t>education</w:t>
            </w:r>
          </w:p>
        </w:tc>
        <w:tc>
          <w:tcPr>
            <w:tcW w:w="968" w:type="dxa"/>
            <w:tcBorders>
              <w:bottom w:val="single" w:sz="4" w:space="0" w:color="auto"/>
            </w:tcBorders>
            <w:vAlign w:val="bottom"/>
            <w:tcPrChange w:id="1234" w:author="Mohammad Meshbahur Rahman" w:date="2021-09-11T01:37:00Z">
              <w:tcPr>
                <w:tcW w:w="968" w:type="dxa"/>
                <w:tcBorders>
                  <w:bottom w:val="single" w:sz="4" w:space="0" w:color="auto"/>
                </w:tcBorders>
                <w:vAlign w:val="bottom"/>
              </w:tcPr>
            </w:tcPrChange>
          </w:tcPr>
          <w:p w14:paraId="1AF4D16A" w14:textId="4B9F41FE" w:rsidR="00657B6D" w:rsidRPr="00657B6D" w:rsidRDefault="00657B6D" w:rsidP="00F5085E">
            <w:pPr>
              <w:spacing w:after="0" w:line="480" w:lineRule="auto"/>
              <w:contextualSpacing/>
              <w:rPr>
                <w:rFonts w:ascii="Times New Roman" w:hAnsi="Times New Roman" w:cs="Times New Roman"/>
                <w:sz w:val="18"/>
                <w:szCs w:val="18"/>
                <w:lang w:eastAsia="en-MY"/>
              </w:rPr>
              <w:pPrChange w:id="1235" w:author="Microsoft account" w:date="2021-09-20T19:14:00Z">
                <w:pPr>
                  <w:spacing w:after="0" w:line="240" w:lineRule="auto"/>
                  <w:contextualSpacing/>
                </w:pPr>
              </w:pPrChange>
            </w:pPr>
            <w:r w:rsidRPr="00657B6D">
              <w:rPr>
                <w:rFonts w:ascii="Times New Roman" w:hAnsi="Times New Roman" w:cs="Times New Roman"/>
                <w:color w:val="000000"/>
                <w:sz w:val="18"/>
                <w:szCs w:val="18"/>
              </w:rPr>
              <w:t>548 (73.8)</w:t>
            </w:r>
          </w:p>
        </w:tc>
        <w:tc>
          <w:tcPr>
            <w:tcW w:w="971" w:type="dxa"/>
            <w:tcBorders>
              <w:bottom w:val="single" w:sz="4" w:space="0" w:color="auto"/>
            </w:tcBorders>
            <w:shd w:val="clear" w:color="auto" w:fill="auto"/>
            <w:hideMark/>
            <w:tcPrChange w:id="1236" w:author="Mohammad Meshbahur Rahman" w:date="2021-09-11T01:37:00Z">
              <w:tcPr>
                <w:tcW w:w="971" w:type="dxa"/>
                <w:tcBorders>
                  <w:bottom w:val="single" w:sz="4" w:space="0" w:color="auto"/>
                </w:tcBorders>
                <w:shd w:val="clear" w:color="auto" w:fill="auto"/>
                <w:hideMark/>
              </w:tcPr>
            </w:tcPrChange>
          </w:tcPr>
          <w:p w14:paraId="16EEBB24" w14:textId="721140EE" w:rsidR="00657B6D" w:rsidRPr="00657B6D" w:rsidRDefault="00657B6D" w:rsidP="00F5085E">
            <w:pPr>
              <w:spacing w:after="0" w:line="480" w:lineRule="auto"/>
              <w:contextualSpacing/>
              <w:rPr>
                <w:rFonts w:ascii="Times New Roman" w:hAnsi="Times New Roman" w:cs="Times New Roman"/>
                <w:sz w:val="18"/>
                <w:szCs w:val="18"/>
                <w:lang w:eastAsia="en-MY"/>
              </w:rPr>
              <w:pPrChange w:id="12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281 (37.8)</w:t>
            </w:r>
          </w:p>
        </w:tc>
        <w:tc>
          <w:tcPr>
            <w:tcW w:w="1037" w:type="dxa"/>
            <w:tcBorders>
              <w:bottom w:val="single" w:sz="4" w:space="0" w:color="auto"/>
            </w:tcBorders>
            <w:shd w:val="clear" w:color="auto" w:fill="auto"/>
            <w:hideMark/>
            <w:tcPrChange w:id="1238" w:author="Mohammad Meshbahur Rahman" w:date="2021-09-11T01:37:00Z">
              <w:tcPr>
                <w:tcW w:w="1037" w:type="dxa"/>
                <w:tcBorders>
                  <w:bottom w:val="single" w:sz="4" w:space="0" w:color="auto"/>
                </w:tcBorders>
                <w:shd w:val="clear" w:color="auto" w:fill="auto"/>
                <w:hideMark/>
              </w:tcPr>
            </w:tcPrChange>
          </w:tcPr>
          <w:p w14:paraId="5F8E1A0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3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267(35.9)</w:t>
            </w:r>
          </w:p>
        </w:tc>
        <w:tc>
          <w:tcPr>
            <w:tcW w:w="754" w:type="dxa"/>
            <w:vMerge/>
            <w:tcBorders>
              <w:bottom w:val="single" w:sz="4" w:space="0" w:color="auto"/>
            </w:tcBorders>
            <w:shd w:val="clear" w:color="auto" w:fill="auto"/>
            <w:hideMark/>
            <w:tcPrChange w:id="1240" w:author="Mohammad Meshbahur Rahman" w:date="2021-09-11T01:37:00Z">
              <w:tcPr>
                <w:tcW w:w="754" w:type="dxa"/>
                <w:vMerge/>
                <w:tcBorders>
                  <w:bottom w:val="single" w:sz="4" w:space="0" w:color="auto"/>
                </w:tcBorders>
                <w:shd w:val="clear" w:color="auto" w:fill="auto"/>
                <w:hideMark/>
              </w:tcPr>
            </w:tcPrChange>
          </w:tcPr>
          <w:p w14:paraId="698AA45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41" w:author="Microsoft account" w:date="2021-09-20T19:14:00Z">
                <w:pPr>
                  <w:spacing w:after="0" w:line="240" w:lineRule="auto"/>
                  <w:contextualSpacing/>
                </w:pPr>
              </w:pPrChange>
            </w:pPr>
          </w:p>
        </w:tc>
        <w:tc>
          <w:tcPr>
            <w:tcW w:w="975" w:type="dxa"/>
            <w:tcBorders>
              <w:bottom w:val="single" w:sz="4" w:space="0" w:color="auto"/>
            </w:tcBorders>
            <w:shd w:val="clear" w:color="auto" w:fill="auto"/>
            <w:hideMark/>
            <w:tcPrChange w:id="1242" w:author="Mohammad Meshbahur Rahman" w:date="2021-09-11T01:37:00Z">
              <w:tcPr>
                <w:tcW w:w="975" w:type="dxa"/>
                <w:tcBorders>
                  <w:bottom w:val="single" w:sz="4" w:space="0" w:color="auto"/>
                </w:tcBorders>
                <w:shd w:val="clear" w:color="auto" w:fill="auto"/>
                <w:hideMark/>
              </w:tcPr>
            </w:tcPrChange>
          </w:tcPr>
          <w:p w14:paraId="06CE7C5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4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282 (38.0)</w:t>
            </w:r>
          </w:p>
        </w:tc>
        <w:tc>
          <w:tcPr>
            <w:tcW w:w="967" w:type="dxa"/>
            <w:tcBorders>
              <w:bottom w:val="single" w:sz="4" w:space="0" w:color="auto"/>
            </w:tcBorders>
            <w:shd w:val="clear" w:color="auto" w:fill="auto"/>
            <w:hideMark/>
            <w:tcPrChange w:id="1244" w:author="Mohammad Meshbahur Rahman" w:date="2021-09-11T01:37:00Z">
              <w:tcPr>
                <w:tcW w:w="967" w:type="dxa"/>
                <w:tcBorders>
                  <w:bottom w:val="single" w:sz="4" w:space="0" w:color="auto"/>
                </w:tcBorders>
                <w:shd w:val="clear" w:color="auto" w:fill="auto"/>
                <w:hideMark/>
              </w:tcPr>
            </w:tcPrChange>
          </w:tcPr>
          <w:p w14:paraId="3A85B37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4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266 (35.8)</w:t>
            </w:r>
          </w:p>
        </w:tc>
        <w:tc>
          <w:tcPr>
            <w:tcW w:w="628" w:type="dxa"/>
            <w:vMerge/>
            <w:tcBorders>
              <w:bottom w:val="single" w:sz="4" w:space="0" w:color="auto"/>
            </w:tcBorders>
            <w:shd w:val="clear" w:color="auto" w:fill="auto"/>
            <w:hideMark/>
            <w:tcPrChange w:id="1246" w:author="Mohammad Meshbahur Rahman" w:date="2021-09-11T01:37:00Z">
              <w:tcPr>
                <w:tcW w:w="628" w:type="dxa"/>
                <w:vMerge/>
                <w:tcBorders>
                  <w:bottom w:val="single" w:sz="4" w:space="0" w:color="auto"/>
                </w:tcBorders>
                <w:shd w:val="clear" w:color="auto" w:fill="auto"/>
                <w:hideMark/>
              </w:tcPr>
            </w:tcPrChange>
          </w:tcPr>
          <w:p w14:paraId="364267C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47" w:author="Microsoft account" w:date="2021-09-20T19:14:00Z">
                <w:pPr>
                  <w:spacing w:after="0" w:line="240" w:lineRule="auto"/>
                  <w:contextualSpacing/>
                </w:pPr>
              </w:pPrChange>
            </w:pPr>
          </w:p>
        </w:tc>
        <w:tc>
          <w:tcPr>
            <w:tcW w:w="1056" w:type="dxa"/>
            <w:tcBorders>
              <w:bottom w:val="single" w:sz="4" w:space="0" w:color="auto"/>
            </w:tcBorders>
            <w:shd w:val="clear" w:color="auto" w:fill="auto"/>
            <w:hideMark/>
            <w:tcPrChange w:id="1248" w:author="Mohammad Meshbahur Rahman" w:date="2021-09-11T01:37:00Z">
              <w:tcPr>
                <w:tcW w:w="1056" w:type="dxa"/>
                <w:tcBorders>
                  <w:bottom w:val="single" w:sz="4" w:space="0" w:color="auto"/>
                </w:tcBorders>
                <w:shd w:val="clear" w:color="auto" w:fill="auto"/>
                <w:hideMark/>
              </w:tcPr>
            </w:tcPrChange>
          </w:tcPr>
          <w:p w14:paraId="2C93C95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4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172 (23.1)</w:t>
            </w:r>
          </w:p>
        </w:tc>
        <w:tc>
          <w:tcPr>
            <w:tcW w:w="992" w:type="dxa"/>
            <w:tcBorders>
              <w:bottom w:val="single" w:sz="4" w:space="0" w:color="auto"/>
            </w:tcBorders>
            <w:shd w:val="clear" w:color="auto" w:fill="auto"/>
            <w:hideMark/>
            <w:tcPrChange w:id="1250" w:author="Mohammad Meshbahur Rahman" w:date="2021-09-11T01:37:00Z">
              <w:tcPr>
                <w:tcW w:w="992" w:type="dxa"/>
                <w:tcBorders>
                  <w:bottom w:val="single" w:sz="4" w:space="0" w:color="auto"/>
                </w:tcBorders>
                <w:shd w:val="clear" w:color="auto" w:fill="auto"/>
                <w:hideMark/>
              </w:tcPr>
            </w:tcPrChange>
          </w:tcPr>
          <w:p w14:paraId="3CA08B4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5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187 (25.2)</w:t>
            </w:r>
          </w:p>
        </w:tc>
        <w:tc>
          <w:tcPr>
            <w:tcW w:w="630" w:type="dxa"/>
            <w:vMerge/>
            <w:tcBorders>
              <w:bottom w:val="single" w:sz="4" w:space="0" w:color="auto"/>
            </w:tcBorders>
            <w:shd w:val="clear" w:color="auto" w:fill="auto"/>
            <w:hideMark/>
            <w:tcPrChange w:id="1252" w:author="Mohammad Meshbahur Rahman" w:date="2021-09-11T01:37:00Z">
              <w:tcPr>
                <w:tcW w:w="630" w:type="dxa"/>
                <w:vMerge/>
                <w:tcBorders>
                  <w:bottom w:val="single" w:sz="4" w:space="0" w:color="auto"/>
                </w:tcBorders>
                <w:shd w:val="clear" w:color="auto" w:fill="auto"/>
                <w:hideMark/>
              </w:tcPr>
            </w:tcPrChange>
          </w:tcPr>
          <w:p w14:paraId="760B760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53" w:author="Microsoft account" w:date="2021-09-20T19:14:00Z">
                <w:pPr>
                  <w:spacing w:after="0" w:line="240" w:lineRule="auto"/>
                  <w:contextualSpacing/>
                </w:pPr>
              </w:pPrChange>
            </w:pPr>
          </w:p>
        </w:tc>
      </w:tr>
      <w:tr w:rsidR="00190BFA" w:rsidRPr="00657B6D" w14:paraId="55E512B5" w14:textId="77777777" w:rsidTr="00190BFA">
        <w:trPr>
          <w:trHeight w:val="153"/>
          <w:trPrChange w:id="1254" w:author="Mohammad Meshbahur Rahman" w:date="2021-09-11T01:37:00Z">
            <w:trPr>
              <w:gridBefore w:val="10"/>
              <w:trHeight w:val="153"/>
            </w:trPr>
          </w:trPrChange>
        </w:trPr>
        <w:tc>
          <w:tcPr>
            <w:tcW w:w="1170" w:type="dxa"/>
            <w:vMerge w:val="restart"/>
            <w:tcBorders>
              <w:top w:val="single" w:sz="4" w:space="0" w:color="auto"/>
              <w:bottom w:val="nil"/>
            </w:tcBorders>
            <w:shd w:val="clear" w:color="auto" w:fill="auto"/>
            <w:hideMark/>
            <w:tcPrChange w:id="1255" w:author="Mohammad Meshbahur Rahman" w:date="2021-09-11T01:37:00Z">
              <w:tcPr>
                <w:tcW w:w="1108" w:type="dxa"/>
                <w:gridSpan w:val="3"/>
                <w:vMerge w:val="restart"/>
                <w:tcBorders>
                  <w:top w:val="single" w:sz="4" w:space="0" w:color="auto"/>
                  <w:bottom w:val="nil"/>
                </w:tcBorders>
                <w:shd w:val="clear" w:color="auto" w:fill="auto"/>
                <w:hideMark/>
              </w:tcPr>
            </w:tcPrChange>
          </w:tcPr>
          <w:p w14:paraId="5FA09E96"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256"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Occupation</w:t>
            </w:r>
          </w:p>
        </w:tc>
        <w:tc>
          <w:tcPr>
            <w:tcW w:w="1637" w:type="dxa"/>
            <w:tcBorders>
              <w:top w:val="single" w:sz="4" w:space="0" w:color="auto"/>
              <w:bottom w:val="nil"/>
            </w:tcBorders>
            <w:shd w:val="clear" w:color="auto" w:fill="auto"/>
            <w:hideMark/>
            <w:tcPrChange w:id="1257" w:author="Mohammad Meshbahur Rahman" w:date="2021-09-11T01:37:00Z">
              <w:tcPr>
                <w:tcW w:w="1524" w:type="dxa"/>
                <w:gridSpan w:val="3"/>
                <w:tcBorders>
                  <w:top w:val="single" w:sz="4" w:space="0" w:color="auto"/>
                  <w:bottom w:val="nil"/>
                </w:tcBorders>
                <w:shd w:val="clear" w:color="auto" w:fill="auto"/>
                <w:hideMark/>
              </w:tcPr>
            </w:tcPrChange>
          </w:tcPr>
          <w:p w14:paraId="2FF0CE5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5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Part time employed</w:t>
            </w:r>
          </w:p>
        </w:tc>
        <w:tc>
          <w:tcPr>
            <w:tcW w:w="968" w:type="dxa"/>
            <w:tcBorders>
              <w:top w:val="single" w:sz="4" w:space="0" w:color="auto"/>
              <w:bottom w:val="nil"/>
            </w:tcBorders>
            <w:vAlign w:val="bottom"/>
            <w:tcPrChange w:id="1259" w:author="Mohammad Meshbahur Rahman" w:date="2021-09-11T01:37:00Z">
              <w:tcPr>
                <w:tcW w:w="968" w:type="dxa"/>
                <w:tcBorders>
                  <w:top w:val="single" w:sz="4" w:space="0" w:color="auto"/>
                  <w:bottom w:val="nil"/>
                </w:tcBorders>
                <w:vAlign w:val="bottom"/>
              </w:tcPr>
            </w:tcPrChange>
          </w:tcPr>
          <w:p w14:paraId="0D8AA8F1" w14:textId="59036E14" w:rsidR="00657B6D" w:rsidRPr="00657B6D" w:rsidRDefault="00657B6D" w:rsidP="00F5085E">
            <w:pPr>
              <w:spacing w:after="0" w:line="480" w:lineRule="auto"/>
              <w:contextualSpacing/>
              <w:rPr>
                <w:rFonts w:ascii="Times New Roman" w:hAnsi="Times New Roman" w:cs="Times New Roman"/>
                <w:sz w:val="18"/>
                <w:szCs w:val="18"/>
                <w:lang w:eastAsia="en-MY"/>
              </w:rPr>
              <w:pPrChange w:id="1260" w:author="Microsoft account" w:date="2021-09-20T19:14:00Z">
                <w:pPr>
                  <w:spacing w:after="0" w:line="240" w:lineRule="auto"/>
                  <w:contextualSpacing/>
                </w:pPr>
              </w:pPrChange>
            </w:pPr>
            <w:r w:rsidRPr="00657B6D">
              <w:rPr>
                <w:rFonts w:ascii="Times New Roman" w:hAnsi="Times New Roman" w:cs="Times New Roman"/>
                <w:color w:val="000000"/>
                <w:sz w:val="18"/>
                <w:szCs w:val="18"/>
              </w:rPr>
              <w:t>66 (8.9)</w:t>
            </w:r>
          </w:p>
        </w:tc>
        <w:tc>
          <w:tcPr>
            <w:tcW w:w="971" w:type="dxa"/>
            <w:tcBorders>
              <w:top w:val="single" w:sz="4" w:space="0" w:color="auto"/>
              <w:bottom w:val="nil"/>
            </w:tcBorders>
            <w:shd w:val="clear" w:color="auto" w:fill="auto"/>
            <w:hideMark/>
            <w:tcPrChange w:id="1261" w:author="Mohammad Meshbahur Rahman" w:date="2021-09-11T01:37:00Z">
              <w:tcPr>
                <w:tcW w:w="971" w:type="dxa"/>
                <w:tcBorders>
                  <w:top w:val="single" w:sz="4" w:space="0" w:color="auto"/>
                  <w:bottom w:val="nil"/>
                </w:tcBorders>
                <w:shd w:val="clear" w:color="auto" w:fill="auto"/>
                <w:hideMark/>
              </w:tcPr>
            </w:tcPrChange>
          </w:tcPr>
          <w:p w14:paraId="44289E05" w14:textId="3D12992A" w:rsidR="00657B6D" w:rsidRPr="00657B6D" w:rsidRDefault="00657B6D" w:rsidP="00F5085E">
            <w:pPr>
              <w:spacing w:after="0" w:line="480" w:lineRule="auto"/>
              <w:contextualSpacing/>
              <w:rPr>
                <w:rFonts w:ascii="Times New Roman" w:hAnsi="Times New Roman" w:cs="Times New Roman"/>
                <w:sz w:val="18"/>
                <w:szCs w:val="18"/>
                <w:lang w:eastAsia="en-MY"/>
              </w:rPr>
              <w:pPrChange w:id="12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36 (4.8)</w:t>
            </w:r>
          </w:p>
        </w:tc>
        <w:tc>
          <w:tcPr>
            <w:tcW w:w="1037" w:type="dxa"/>
            <w:tcBorders>
              <w:top w:val="single" w:sz="4" w:space="0" w:color="auto"/>
              <w:bottom w:val="nil"/>
            </w:tcBorders>
            <w:shd w:val="clear" w:color="auto" w:fill="auto"/>
            <w:hideMark/>
            <w:tcPrChange w:id="1263" w:author="Mohammad Meshbahur Rahman" w:date="2021-09-11T01:37:00Z">
              <w:tcPr>
                <w:tcW w:w="1037" w:type="dxa"/>
                <w:tcBorders>
                  <w:top w:val="single" w:sz="4" w:space="0" w:color="auto"/>
                  <w:bottom w:val="nil"/>
                </w:tcBorders>
                <w:shd w:val="clear" w:color="auto" w:fill="auto"/>
                <w:hideMark/>
              </w:tcPr>
            </w:tcPrChange>
          </w:tcPr>
          <w:p w14:paraId="65430B6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6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30 (4.0)</w:t>
            </w:r>
          </w:p>
        </w:tc>
        <w:tc>
          <w:tcPr>
            <w:tcW w:w="754" w:type="dxa"/>
            <w:vMerge w:val="restart"/>
            <w:tcBorders>
              <w:top w:val="single" w:sz="4" w:space="0" w:color="auto"/>
              <w:bottom w:val="nil"/>
            </w:tcBorders>
            <w:shd w:val="clear" w:color="auto" w:fill="auto"/>
            <w:hideMark/>
            <w:tcPrChange w:id="1265" w:author="Mohammad Meshbahur Rahman" w:date="2021-09-11T01:37:00Z">
              <w:tcPr>
                <w:tcW w:w="754" w:type="dxa"/>
                <w:vMerge w:val="restart"/>
                <w:tcBorders>
                  <w:top w:val="single" w:sz="4" w:space="0" w:color="auto"/>
                  <w:bottom w:val="nil"/>
                </w:tcBorders>
                <w:shd w:val="clear" w:color="auto" w:fill="auto"/>
                <w:hideMark/>
              </w:tcPr>
            </w:tcPrChange>
          </w:tcPr>
          <w:p w14:paraId="5819ED6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6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0.14</w:t>
            </w:r>
          </w:p>
        </w:tc>
        <w:tc>
          <w:tcPr>
            <w:tcW w:w="975" w:type="dxa"/>
            <w:tcBorders>
              <w:top w:val="single" w:sz="4" w:space="0" w:color="auto"/>
              <w:bottom w:val="nil"/>
            </w:tcBorders>
            <w:shd w:val="clear" w:color="auto" w:fill="auto"/>
            <w:hideMark/>
            <w:tcPrChange w:id="1267" w:author="Mohammad Meshbahur Rahman" w:date="2021-09-11T01:37:00Z">
              <w:tcPr>
                <w:tcW w:w="975" w:type="dxa"/>
                <w:tcBorders>
                  <w:top w:val="single" w:sz="4" w:space="0" w:color="auto"/>
                  <w:bottom w:val="nil"/>
                </w:tcBorders>
                <w:shd w:val="clear" w:color="auto" w:fill="auto"/>
                <w:hideMark/>
              </w:tcPr>
            </w:tcPrChange>
          </w:tcPr>
          <w:p w14:paraId="75B5409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6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36 (4.8)</w:t>
            </w:r>
          </w:p>
        </w:tc>
        <w:tc>
          <w:tcPr>
            <w:tcW w:w="967" w:type="dxa"/>
            <w:tcBorders>
              <w:top w:val="single" w:sz="4" w:space="0" w:color="auto"/>
              <w:bottom w:val="nil"/>
            </w:tcBorders>
            <w:shd w:val="clear" w:color="auto" w:fill="auto"/>
            <w:hideMark/>
            <w:tcPrChange w:id="1269" w:author="Mohammad Meshbahur Rahman" w:date="2021-09-11T01:37:00Z">
              <w:tcPr>
                <w:tcW w:w="967" w:type="dxa"/>
                <w:tcBorders>
                  <w:top w:val="single" w:sz="4" w:space="0" w:color="auto"/>
                  <w:bottom w:val="nil"/>
                </w:tcBorders>
                <w:shd w:val="clear" w:color="auto" w:fill="auto"/>
                <w:hideMark/>
              </w:tcPr>
            </w:tcPrChange>
          </w:tcPr>
          <w:p w14:paraId="457CA9B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7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30 (4.0)</w:t>
            </w:r>
          </w:p>
        </w:tc>
        <w:tc>
          <w:tcPr>
            <w:tcW w:w="628" w:type="dxa"/>
            <w:vMerge w:val="restart"/>
            <w:tcBorders>
              <w:top w:val="single" w:sz="4" w:space="0" w:color="auto"/>
              <w:bottom w:val="nil"/>
            </w:tcBorders>
            <w:shd w:val="clear" w:color="auto" w:fill="auto"/>
            <w:hideMark/>
            <w:tcPrChange w:id="1271" w:author="Mohammad Meshbahur Rahman" w:date="2021-09-11T01:37:00Z">
              <w:tcPr>
                <w:tcW w:w="628" w:type="dxa"/>
                <w:vMerge w:val="restart"/>
                <w:tcBorders>
                  <w:top w:val="single" w:sz="4" w:space="0" w:color="auto"/>
                  <w:bottom w:val="nil"/>
                </w:tcBorders>
                <w:shd w:val="clear" w:color="auto" w:fill="auto"/>
                <w:hideMark/>
              </w:tcPr>
            </w:tcPrChange>
          </w:tcPr>
          <w:p w14:paraId="5A87B3D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7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0.099</w:t>
            </w:r>
          </w:p>
        </w:tc>
        <w:tc>
          <w:tcPr>
            <w:tcW w:w="1056" w:type="dxa"/>
            <w:tcBorders>
              <w:top w:val="single" w:sz="4" w:space="0" w:color="auto"/>
              <w:bottom w:val="nil"/>
            </w:tcBorders>
            <w:shd w:val="clear" w:color="auto" w:fill="auto"/>
            <w:hideMark/>
            <w:tcPrChange w:id="1273" w:author="Mohammad Meshbahur Rahman" w:date="2021-09-11T01:37:00Z">
              <w:tcPr>
                <w:tcW w:w="1056" w:type="dxa"/>
                <w:tcBorders>
                  <w:top w:val="single" w:sz="4" w:space="0" w:color="auto"/>
                  <w:bottom w:val="nil"/>
                </w:tcBorders>
                <w:shd w:val="clear" w:color="auto" w:fill="auto"/>
                <w:hideMark/>
              </w:tcPr>
            </w:tcPrChange>
          </w:tcPr>
          <w:p w14:paraId="230BEBB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7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34 (4.6)</w:t>
            </w:r>
          </w:p>
        </w:tc>
        <w:tc>
          <w:tcPr>
            <w:tcW w:w="992" w:type="dxa"/>
            <w:tcBorders>
              <w:top w:val="single" w:sz="4" w:space="0" w:color="auto"/>
              <w:bottom w:val="nil"/>
            </w:tcBorders>
            <w:shd w:val="clear" w:color="auto" w:fill="auto"/>
            <w:hideMark/>
            <w:tcPrChange w:id="1275" w:author="Mohammad Meshbahur Rahman" w:date="2021-09-11T01:37:00Z">
              <w:tcPr>
                <w:tcW w:w="992" w:type="dxa"/>
                <w:tcBorders>
                  <w:top w:val="single" w:sz="4" w:space="0" w:color="auto"/>
                  <w:bottom w:val="nil"/>
                </w:tcBorders>
                <w:shd w:val="clear" w:color="auto" w:fill="auto"/>
                <w:hideMark/>
              </w:tcPr>
            </w:tcPrChange>
          </w:tcPr>
          <w:p w14:paraId="1B5EC1C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7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32 (4.3)</w:t>
            </w:r>
          </w:p>
        </w:tc>
        <w:tc>
          <w:tcPr>
            <w:tcW w:w="630" w:type="dxa"/>
            <w:vMerge w:val="restart"/>
            <w:tcBorders>
              <w:top w:val="single" w:sz="4" w:space="0" w:color="auto"/>
              <w:bottom w:val="nil"/>
            </w:tcBorders>
            <w:shd w:val="clear" w:color="auto" w:fill="auto"/>
            <w:hideMark/>
            <w:tcPrChange w:id="1277" w:author="Mohammad Meshbahur Rahman" w:date="2021-09-11T01:37:00Z">
              <w:tcPr>
                <w:tcW w:w="630" w:type="dxa"/>
                <w:vMerge w:val="restart"/>
                <w:tcBorders>
                  <w:top w:val="single" w:sz="4" w:space="0" w:color="auto"/>
                  <w:bottom w:val="nil"/>
                </w:tcBorders>
                <w:shd w:val="clear" w:color="auto" w:fill="auto"/>
                <w:hideMark/>
              </w:tcPr>
            </w:tcPrChange>
          </w:tcPr>
          <w:p w14:paraId="1D3D5B5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7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0.72</w:t>
            </w:r>
          </w:p>
        </w:tc>
      </w:tr>
      <w:tr w:rsidR="00190BFA" w:rsidRPr="00657B6D" w14:paraId="144343A2" w14:textId="77777777" w:rsidTr="00190BFA">
        <w:trPr>
          <w:trHeight w:val="143"/>
          <w:trPrChange w:id="1279" w:author="Mohammad Meshbahur Rahman" w:date="2021-09-11T01:37:00Z">
            <w:trPr>
              <w:gridBefore w:val="10"/>
              <w:trHeight w:val="143"/>
            </w:trPr>
          </w:trPrChange>
        </w:trPr>
        <w:tc>
          <w:tcPr>
            <w:tcW w:w="1170" w:type="dxa"/>
            <w:vMerge/>
            <w:tcBorders>
              <w:top w:val="nil"/>
            </w:tcBorders>
            <w:shd w:val="clear" w:color="auto" w:fill="auto"/>
            <w:hideMark/>
            <w:tcPrChange w:id="1280" w:author="Mohammad Meshbahur Rahman" w:date="2021-09-11T01:37:00Z">
              <w:tcPr>
                <w:tcW w:w="1108" w:type="dxa"/>
                <w:gridSpan w:val="3"/>
                <w:vMerge/>
                <w:tcBorders>
                  <w:top w:val="nil"/>
                </w:tcBorders>
                <w:shd w:val="clear" w:color="auto" w:fill="auto"/>
                <w:hideMark/>
              </w:tcPr>
            </w:tcPrChange>
          </w:tcPr>
          <w:p w14:paraId="500B9341"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281" w:author="Microsoft account" w:date="2021-09-20T19:14:00Z">
                <w:pPr>
                  <w:spacing w:after="0" w:line="240" w:lineRule="auto"/>
                  <w:contextualSpacing/>
                </w:pPr>
              </w:pPrChange>
            </w:pPr>
          </w:p>
        </w:tc>
        <w:tc>
          <w:tcPr>
            <w:tcW w:w="1637" w:type="dxa"/>
            <w:tcBorders>
              <w:top w:val="nil"/>
            </w:tcBorders>
            <w:shd w:val="clear" w:color="auto" w:fill="auto"/>
            <w:hideMark/>
            <w:tcPrChange w:id="1282" w:author="Mohammad Meshbahur Rahman" w:date="2021-09-11T01:37:00Z">
              <w:tcPr>
                <w:tcW w:w="1524" w:type="dxa"/>
                <w:gridSpan w:val="3"/>
                <w:tcBorders>
                  <w:top w:val="nil"/>
                </w:tcBorders>
                <w:shd w:val="clear" w:color="auto" w:fill="auto"/>
                <w:hideMark/>
              </w:tcPr>
            </w:tcPrChange>
          </w:tcPr>
          <w:p w14:paraId="671CF4D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8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Full time employed</w:t>
            </w:r>
          </w:p>
        </w:tc>
        <w:tc>
          <w:tcPr>
            <w:tcW w:w="968" w:type="dxa"/>
            <w:tcBorders>
              <w:top w:val="nil"/>
            </w:tcBorders>
            <w:vAlign w:val="bottom"/>
            <w:tcPrChange w:id="1284" w:author="Mohammad Meshbahur Rahman" w:date="2021-09-11T01:37:00Z">
              <w:tcPr>
                <w:tcW w:w="968" w:type="dxa"/>
                <w:tcBorders>
                  <w:top w:val="nil"/>
                </w:tcBorders>
                <w:vAlign w:val="bottom"/>
              </w:tcPr>
            </w:tcPrChange>
          </w:tcPr>
          <w:p w14:paraId="13CF668B" w14:textId="47F8B018" w:rsidR="00657B6D" w:rsidRPr="00657B6D" w:rsidRDefault="00657B6D" w:rsidP="00F5085E">
            <w:pPr>
              <w:spacing w:after="0" w:line="480" w:lineRule="auto"/>
              <w:contextualSpacing/>
              <w:rPr>
                <w:rFonts w:ascii="Times New Roman" w:hAnsi="Times New Roman" w:cs="Times New Roman"/>
                <w:sz w:val="18"/>
                <w:szCs w:val="18"/>
                <w:lang w:eastAsia="en-MY"/>
              </w:rPr>
              <w:pPrChange w:id="1285" w:author="Microsoft account" w:date="2021-09-20T19:14:00Z">
                <w:pPr>
                  <w:spacing w:after="0" w:line="240" w:lineRule="auto"/>
                  <w:contextualSpacing/>
                </w:pPr>
              </w:pPrChange>
            </w:pPr>
            <w:r w:rsidRPr="00657B6D">
              <w:rPr>
                <w:rFonts w:ascii="Times New Roman" w:hAnsi="Times New Roman" w:cs="Times New Roman"/>
                <w:color w:val="000000"/>
                <w:sz w:val="18"/>
                <w:szCs w:val="18"/>
              </w:rPr>
              <w:t>312 (42)</w:t>
            </w:r>
          </w:p>
        </w:tc>
        <w:tc>
          <w:tcPr>
            <w:tcW w:w="971" w:type="dxa"/>
            <w:tcBorders>
              <w:top w:val="nil"/>
            </w:tcBorders>
            <w:shd w:val="clear" w:color="auto" w:fill="auto"/>
            <w:hideMark/>
            <w:tcPrChange w:id="1286" w:author="Mohammad Meshbahur Rahman" w:date="2021-09-11T01:37:00Z">
              <w:tcPr>
                <w:tcW w:w="971" w:type="dxa"/>
                <w:tcBorders>
                  <w:top w:val="nil"/>
                </w:tcBorders>
                <w:shd w:val="clear" w:color="auto" w:fill="auto"/>
                <w:hideMark/>
              </w:tcPr>
            </w:tcPrChange>
          </w:tcPr>
          <w:p w14:paraId="5CEA8A5D" w14:textId="1B7FE05F" w:rsidR="00657B6D" w:rsidRPr="00657B6D" w:rsidRDefault="00657B6D" w:rsidP="00F5085E">
            <w:pPr>
              <w:spacing w:after="0" w:line="480" w:lineRule="auto"/>
              <w:contextualSpacing/>
              <w:rPr>
                <w:rFonts w:ascii="Times New Roman" w:hAnsi="Times New Roman" w:cs="Times New Roman"/>
                <w:sz w:val="18"/>
                <w:szCs w:val="18"/>
                <w:lang w:eastAsia="en-MY"/>
              </w:rPr>
              <w:pPrChange w:id="12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174 (23.4)</w:t>
            </w:r>
          </w:p>
        </w:tc>
        <w:tc>
          <w:tcPr>
            <w:tcW w:w="1037" w:type="dxa"/>
            <w:tcBorders>
              <w:top w:val="nil"/>
            </w:tcBorders>
            <w:shd w:val="clear" w:color="auto" w:fill="auto"/>
            <w:hideMark/>
            <w:tcPrChange w:id="1288" w:author="Mohammad Meshbahur Rahman" w:date="2021-09-11T01:37:00Z">
              <w:tcPr>
                <w:tcW w:w="1037" w:type="dxa"/>
                <w:tcBorders>
                  <w:top w:val="nil"/>
                </w:tcBorders>
                <w:shd w:val="clear" w:color="auto" w:fill="auto"/>
                <w:hideMark/>
              </w:tcPr>
            </w:tcPrChange>
          </w:tcPr>
          <w:p w14:paraId="2CCB07F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8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138(18.6)</w:t>
            </w:r>
          </w:p>
        </w:tc>
        <w:tc>
          <w:tcPr>
            <w:tcW w:w="754" w:type="dxa"/>
            <w:vMerge/>
            <w:tcBorders>
              <w:top w:val="nil"/>
            </w:tcBorders>
            <w:shd w:val="clear" w:color="auto" w:fill="auto"/>
            <w:hideMark/>
            <w:tcPrChange w:id="1290" w:author="Mohammad Meshbahur Rahman" w:date="2021-09-11T01:37:00Z">
              <w:tcPr>
                <w:tcW w:w="754" w:type="dxa"/>
                <w:vMerge/>
                <w:tcBorders>
                  <w:top w:val="nil"/>
                </w:tcBorders>
                <w:shd w:val="clear" w:color="auto" w:fill="auto"/>
                <w:hideMark/>
              </w:tcPr>
            </w:tcPrChange>
          </w:tcPr>
          <w:p w14:paraId="03FCB9E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91" w:author="Microsoft account" w:date="2021-09-20T19:14:00Z">
                <w:pPr>
                  <w:spacing w:after="0" w:line="240" w:lineRule="auto"/>
                  <w:contextualSpacing/>
                </w:pPr>
              </w:pPrChange>
            </w:pPr>
          </w:p>
        </w:tc>
        <w:tc>
          <w:tcPr>
            <w:tcW w:w="975" w:type="dxa"/>
            <w:tcBorders>
              <w:top w:val="nil"/>
            </w:tcBorders>
            <w:shd w:val="clear" w:color="auto" w:fill="auto"/>
            <w:hideMark/>
            <w:tcPrChange w:id="1292" w:author="Mohammad Meshbahur Rahman" w:date="2021-09-11T01:37:00Z">
              <w:tcPr>
                <w:tcW w:w="975" w:type="dxa"/>
                <w:tcBorders>
                  <w:top w:val="nil"/>
                </w:tcBorders>
                <w:shd w:val="clear" w:color="auto" w:fill="auto"/>
                <w:hideMark/>
              </w:tcPr>
            </w:tcPrChange>
          </w:tcPr>
          <w:p w14:paraId="1175082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9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145(19.5)</w:t>
            </w:r>
          </w:p>
        </w:tc>
        <w:tc>
          <w:tcPr>
            <w:tcW w:w="967" w:type="dxa"/>
            <w:tcBorders>
              <w:top w:val="nil"/>
            </w:tcBorders>
            <w:shd w:val="clear" w:color="auto" w:fill="auto"/>
            <w:hideMark/>
            <w:tcPrChange w:id="1294" w:author="Mohammad Meshbahur Rahman" w:date="2021-09-11T01:37:00Z">
              <w:tcPr>
                <w:tcW w:w="967" w:type="dxa"/>
                <w:tcBorders>
                  <w:top w:val="nil"/>
                </w:tcBorders>
                <w:shd w:val="clear" w:color="auto" w:fill="auto"/>
                <w:hideMark/>
              </w:tcPr>
            </w:tcPrChange>
          </w:tcPr>
          <w:p w14:paraId="51C7425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9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167 (22.5)</w:t>
            </w:r>
          </w:p>
        </w:tc>
        <w:tc>
          <w:tcPr>
            <w:tcW w:w="628" w:type="dxa"/>
            <w:vMerge/>
            <w:tcBorders>
              <w:top w:val="nil"/>
            </w:tcBorders>
            <w:shd w:val="clear" w:color="auto" w:fill="auto"/>
            <w:hideMark/>
            <w:tcPrChange w:id="1296" w:author="Mohammad Meshbahur Rahman" w:date="2021-09-11T01:37:00Z">
              <w:tcPr>
                <w:tcW w:w="628" w:type="dxa"/>
                <w:vMerge/>
                <w:tcBorders>
                  <w:top w:val="nil"/>
                </w:tcBorders>
                <w:shd w:val="clear" w:color="auto" w:fill="auto"/>
                <w:hideMark/>
              </w:tcPr>
            </w:tcPrChange>
          </w:tcPr>
          <w:p w14:paraId="644A0DC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97" w:author="Microsoft account" w:date="2021-09-20T19:14:00Z">
                <w:pPr>
                  <w:spacing w:after="0" w:line="240" w:lineRule="auto"/>
                  <w:contextualSpacing/>
                </w:pPr>
              </w:pPrChange>
            </w:pPr>
          </w:p>
        </w:tc>
        <w:tc>
          <w:tcPr>
            <w:tcW w:w="1056" w:type="dxa"/>
            <w:tcBorders>
              <w:top w:val="nil"/>
            </w:tcBorders>
            <w:shd w:val="clear" w:color="auto" w:fill="auto"/>
            <w:hideMark/>
            <w:tcPrChange w:id="1298" w:author="Mohammad Meshbahur Rahman" w:date="2021-09-11T01:37:00Z">
              <w:tcPr>
                <w:tcW w:w="1056" w:type="dxa"/>
                <w:tcBorders>
                  <w:top w:val="nil"/>
                </w:tcBorders>
                <w:shd w:val="clear" w:color="auto" w:fill="auto"/>
                <w:hideMark/>
              </w:tcPr>
            </w:tcPrChange>
          </w:tcPr>
          <w:p w14:paraId="080062C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29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158 (21.3)</w:t>
            </w:r>
          </w:p>
        </w:tc>
        <w:tc>
          <w:tcPr>
            <w:tcW w:w="992" w:type="dxa"/>
            <w:tcBorders>
              <w:top w:val="nil"/>
            </w:tcBorders>
            <w:shd w:val="clear" w:color="auto" w:fill="auto"/>
            <w:hideMark/>
            <w:tcPrChange w:id="1300" w:author="Mohammad Meshbahur Rahman" w:date="2021-09-11T01:37:00Z">
              <w:tcPr>
                <w:tcW w:w="992" w:type="dxa"/>
                <w:tcBorders>
                  <w:top w:val="nil"/>
                </w:tcBorders>
                <w:shd w:val="clear" w:color="auto" w:fill="auto"/>
                <w:hideMark/>
              </w:tcPr>
            </w:tcPrChange>
          </w:tcPr>
          <w:p w14:paraId="11D9C54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0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154 (20.7)</w:t>
            </w:r>
          </w:p>
        </w:tc>
        <w:tc>
          <w:tcPr>
            <w:tcW w:w="630" w:type="dxa"/>
            <w:vMerge/>
            <w:tcBorders>
              <w:top w:val="nil"/>
            </w:tcBorders>
            <w:shd w:val="clear" w:color="auto" w:fill="auto"/>
            <w:hideMark/>
            <w:tcPrChange w:id="1302" w:author="Mohammad Meshbahur Rahman" w:date="2021-09-11T01:37:00Z">
              <w:tcPr>
                <w:tcW w:w="630" w:type="dxa"/>
                <w:vMerge/>
                <w:tcBorders>
                  <w:top w:val="nil"/>
                </w:tcBorders>
                <w:shd w:val="clear" w:color="auto" w:fill="auto"/>
                <w:hideMark/>
              </w:tcPr>
            </w:tcPrChange>
          </w:tcPr>
          <w:p w14:paraId="6A71367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03" w:author="Microsoft account" w:date="2021-09-20T19:14:00Z">
                <w:pPr>
                  <w:spacing w:after="0" w:line="240" w:lineRule="auto"/>
                  <w:contextualSpacing/>
                </w:pPr>
              </w:pPrChange>
            </w:pPr>
          </w:p>
        </w:tc>
      </w:tr>
      <w:tr w:rsidR="00190BFA" w:rsidRPr="00657B6D" w14:paraId="70C7A90C" w14:textId="77777777" w:rsidTr="00190BFA">
        <w:trPr>
          <w:trHeight w:val="251"/>
          <w:trPrChange w:id="1304" w:author="Mohammad Meshbahur Rahman" w:date="2021-09-11T01:37:00Z">
            <w:trPr>
              <w:gridBefore w:val="10"/>
              <w:trHeight w:val="251"/>
            </w:trPr>
          </w:trPrChange>
        </w:trPr>
        <w:tc>
          <w:tcPr>
            <w:tcW w:w="1170" w:type="dxa"/>
            <w:vMerge/>
            <w:shd w:val="clear" w:color="auto" w:fill="auto"/>
            <w:hideMark/>
            <w:tcPrChange w:id="1305" w:author="Mohammad Meshbahur Rahman" w:date="2021-09-11T01:37:00Z">
              <w:tcPr>
                <w:tcW w:w="995" w:type="dxa"/>
                <w:gridSpan w:val="2"/>
                <w:vMerge/>
                <w:shd w:val="clear" w:color="auto" w:fill="auto"/>
                <w:hideMark/>
              </w:tcPr>
            </w:tcPrChange>
          </w:tcPr>
          <w:p w14:paraId="73864D81"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306" w:author="Microsoft account" w:date="2021-09-20T19:14:00Z">
                <w:pPr>
                  <w:spacing w:after="0" w:line="240" w:lineRule="auto"/>
                  <w:contextualSpacing/>
                </w:pPr>
              </w:pPrChange>
            </w:pPr>
          </w:p>
        </w:tc>
        <w:tc>
          <w:tcPr>
            <w:tcW w:w="1637" w:type="dxa"/>
            <w:shd w:val="clear" w:color="auto" w:fill="auto"/>
            <w:hideMark/>
            <w:tcPrChange w:id="1307" w:author="Mohammad Meshbahur Rahman" w:date="2021-09-11T01:37:00Z">
              <w:tcPr>
                <w:tcW w:w="1637" w:type="dxa"/>
                <w:gridSpan w:val="4"/>
                <w:shd w:val="clear" w:color="auto" w:fill="auto"/>
                <w:hideMark/>
              </w:tcPr>
            </w:tcPrChange>
          </w:tcPr>
          <w:p w14:paraId="02583BC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Part time student</w:t>
            </w:r>
          </w:p>
        </w:tc>
        <w:tc>
          <w:tcPr>
            <w:tcW w:w="968" w:type="dxa"/>
            <w:vAlign w:val="bottom"/>
            <w:tcPrChange w:id="1309" w:author="Mohammad Meshbahur Rahman" w:date="2021-09-11T01:37:00Z">
              <w:tcPr>
                <w:tcW w:w="968" w:type="dxa"/>
                <w:vAlign w:val="bottom"/>
              </w:tcPr>
            </w:tcPrChange>
          </w:tcPr>
          <w:p w14:paraId="3935A49C" w14:textId="4B512F9B" w:rsidR="00657B6D" w:rsidRPr="00657B6D" w:rsidRDefault="00657B6D" w:rsidP="00F5085E">
            <w:pPr>
              <w:spacing w:after="0" w:line="480" w:lineRule="auto"/>
              <w:contextualSpacing/>
              <w:rPr>
                <w:rFonts w:ascii="Times New Roman" w:hAnsi="Times New Roman" w:cs="Times New Roman"/>
                <w:sz w:val="18"/>
                <w:szCs w:val="18"/>
                <w:lang w:eastAsia="en-MY"/>
              </w:rPr>
              <w:pPrChange w:id="1310" w:author="Microsoft account" w:date="2021-09-20T19:14:00Z">
                <w:pPr>
                  <w:spacing w:after="0" w:line="240" w:lineRule="auto"/>
                  <w:contextualSpacing/>
                </w:pPr>
              </w:pPrChange>
            </w:pPr>
            <w:r w:rsidRPr="00657B6D">
              <w:rPr>
                <w:rFonts w:ascii="Times New Roman" w:hAnsi="Times New Roman" w:cs="Times New Roman"/>
                <w:color w:val="000000"/>
                <w:sz w:val="18"/>
                <w:szCs w:val="18"/>
              </w:rPr>
              <w:t>6 (0.8)</w:t>
            </w:r>
          </w:p>
        </w:tc>
        <w:tc>
          <w:tcPr>
            <w:tcW w:w="971" w:type="dxa"/>
            <w:shd w:val="clear" w:color="auto" w:fill="auto"/>
            <w:hideMark/>
            <w:tcPrChange w:id="1311" w:author="Mohammad Meshbahur Rahman" w:date="2021-09-11T01:37:00Z">
              <w:tcPr>
                <w:tcW w:w="971" w:type="dxa"/>
                <w:shd w:val="clear" w:color="auto" w:fill="auto"/>
                <w:hideMark/>
              </w:tcPr>
            </w:tcPrChange>
          </w:tcPr>
          <w:p w14:paraId="0DFA537B" w14:textId="169DA7A8" w:rsidR="00657B6D" w:rsidRPr="00657B6D" w:rsidRDefault="00657B6D" w:rsidP="00F5085E">
            <w:pPr>
              <w:spacing w:after="0" w:line="480" w:lineRule="auto"/>
              <w:contextualSpacing/>
              <w:rPr>
                <w:rFonts w:ascii="Times New Roman" w:hAnsi="Times New Roman" w:cs="Times New Roman"/>
                <w:sz w:val="18"/>
                <w:szCs w:val="18"/>
                <w:lang w:eastAsia="en-MY"/>
              </w:rPr>
              <w:pPrChange w:id="13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 (0.7)</w:t>
            </w:r>
          </w:p>
        </w:tc>
        <w:tc>
          <w:tcPr>
            <w:tcW w:w="1037" w:type="dxa"/>
            <w:shd w:val="clear" w:color="auto" w:fill="auto"/>
            <w:hideMark/>
            <w:tcPrChange w:id="1313" w:author="Mohammad Meshbahur Rahman" w:date="2021-09-11T01:37:00Z">
              <w:tcPr>
                <w:tcW w:w="1037" w:type="dxa"/>
                <w:shd w:val="clear" w:color="auto" w:fill="auto"/>
                <w:hideMark/>
              </w:tcPr>
            </w:tcPrChange>
          </w:tcPr>
          <w:p w14:paraId="576157C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754" w:type="dxa"/>
            <w:vMerge/>
            <w:shd w:val="clear" w:color="auto" w:fill="auto"/>
            <w:hideMark/>
            <w:tcPrChange w:id="1315" w:author="Mohammad Meshbahur Rahman" w:date="2021-09-11T01:37:00Z">
              <w:tcPr>
                <w:tcW w:w="754" w:type="dxa"/>
                <w:vMerge/>
                <w:shd w:val="clear" w:color="auto" w:fill="auto"/>
                <w:hideMark/>
              </w:tcPr>
            </w:tcPrChange>
          </w:tcPr>
          <w:p w14:paraId="4C71195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16" w:author="Microsoft account" w:date="2021-09-20T19:14:00Z">
                <w:pPr>
                  <w:spacing w:after="0" w:line="240" w:lineRule="auto"/>
                  <w:contextualSpacing/>
                </w:pPr>
              </w:pPrChange>
            </w:pPr>
          </w:p>
        </w:tc>
        <w:tc>
          <w:tcPr>
            <w:tcW w:w="975" w:type="dxa"/>
            <w:shd w:val="clear" w:color="auto" w:fill="auto"/>
            <w:hideMark/>
            <w:tcPrChange w:id="1317" w:author="Mohammad Meshbahur Rahman" w:date="2021-09-11T01:37:00Z">
              <w:tcPr>
                <w:tcW w:w="975" w:type="dxa"/>
                <w:shd w:val="clear" w:color="auto" w:fill="auto"/>
                <w:hideMark/>
              </w:tcPr>
            </w:tcPrChange>
          </w:tcPr>
          <w:p w14:paraId="29E6640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1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 (0.4)</w:t>
            </w:r>
          </w:p>
        </w:tc>
        <w:tc>
          <w:tcPr>
            <w:tcW w:w="967" w:type="dxa"/>
            <w:shd w:val="clear" w:color="auto" w:fill="auto"/>
            <w:hideMark/>
            <w:tcPrChange w:id="1319" w:author="Mohammad Meshbahur Rahman" w:date="2021-09-11T01:37:00Z">
              <w:tcPr>
                <w:tcW w:w="967" w:type="dxa"/>
                <w:shd w:val="clear" w:color="auto" w:fill="auto"/>
                <w:hideMark/>
              </w:tcPr>
            </w:tcPrChange>
          </w:tcPr>
          <w:p w14:paraId="0698C56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2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 (0.4)</w:t>
            </w:r>
          </w:p>
        </w:tc>
        <w:tc>
          <w:tcPr>
            <w:tcW w:w="628" w:type="dxa"/>
            <w:vMerge/>
            <w:shd w:val="clear" w:color="auto" w:fill="auto"/>
            <w:hideMark/>
            <w:tcPrChange w:id="1321" w:author="Mohammad Meshbahur Rahman" w:date="2021-09-11T01:37:00Z">
              <w:tcPr>
                <w:tcW w:w="628" w:type="dxa"/>
                <w:vMerge/>
                <w:shd w:val="clear" w:color="auto" w:fill="auto"/>
                <w:hideMark/>
              </w:tcPr>
            </w:tcPrChange>
          </w:tcPr>
          <w:p w14:paraId="2DD8C36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22" w:author="Microsoft account" w:date="2021-09-20T19:14:00Z">
                <w:pPr>
                  <w:spacing w:after="0" w:line="240" w:lineRule="auto"/>
                  <w:contextualSpacing/>
                </w:pPr>
              </w:pPrChange>
            </w:pPr>
          </w:p>
        </w:tc>
        <w:tc>
          <w:tcPr>
            <w:tcW w:w="1056" w:type="dxa"/>
            <w:shd w:val="clear" w:color="auto" w:fill="auto"/>
            <w:hideMark/>
            <w:tcPrChange w:id="1323" w:author="Mohammad Meshbahur Rahman" w:date="2021-09-11T01:37:00Z">
              <w:tcPr>
                <w:tcW w:w="1056" w:type="dxa"/>
                <w:shd w:val="clear" w:color="auto" w:fill="auto"/>
                <w:hideMark/>
              </w:tcPr>
            </w:tcPrChange>
          </w:tcPr>
          <w:p w14:paraId="6FCC08F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2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4 (0.5)</w:t>
            </w:r>
          </w:p>
        </w:tc>
        <w:tc>
          <w:tcPr>
            <w:tcW w:w="992" w:type="dxa"/>
            <w:shd w:val="clear" w:color="auto" w:fill="auto"/>
            <w:hideMark/>
            <w:tcPrChange w:id="1325" w:author="Mohammad Meshbahur Rahman" w:date="2021-09-11T01:37:00Z">
              <w:tcPr>
                <w:tcW w:w="992" w:type="dxa"/>
                <w:shd w:val="clear" w:color="auto" w:fill="auto"/>
                <w:hideMark/>
              </w:tcPr>
            </w:tcPrChange>
          </w:tcPr>
          <w:p w14:paraId="018217A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2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 (0.3)</w:t>
            </w:r>
          </w:p>
        </w:tc>
        <w:tc>
          <w:tcPr>
            <w:tcW w:w="630" w:type="dxa"/>
            <w:vMerge/>
            <w:shd w:val="clear" w:color="auto" w:fill="auto"/>
            <w:hideMark/>
            <w:tcPrChange w:id="1327" w:author="Mohammad Meshbahur Rahman" w:date="2021-09-11T01:37:00Z">
              <w:tcPr>
                <w:tcW w:w="630" w:type="dxa"/>
                <w:vMerge/>
                <w:shd w:val="clear" w:color="auto" w:fill="auto"/>
                <w:hideMark/>
              </w:tcPr>
            </w:tcPrChange>
          </w:tcPr>
          <w:p w14:paraId="76D1FC4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28" w:author="Microsoft account" w:date="2021-09-20T19:14:00Z">
                <w:pPr>
                  <w:spacing w:after="0" w:line="240" w:lineRule="auto"/>
                  <w:contextualSpacing/>
                </w:pPr>
              </w:pPrChange>
            </w:pPr>
          </w:p>
        </w:tc>
      </w:tr>
      <w:tr w:rsidR="00190BFA" w:rsidRPr="00657B6D" w14:paraId="39F1B6C2" w14:textId="77777777" w:rsidTr="00190BFA">
        <w:trPr>
          <w:trHeight w:val="170"/>
          <w:trPrChange w:id="1329" w:author="Mohammad Meshbahur Rahman" w:date="2021-09-11T01:37:00Z">
            <w:trPr>
              <w:gridBefore w:val="10"/>
              <w:trHeight w:val="170"/>
            </w:trPr>
          </w:trPrChange>
        </w:trPr>
        <w:tc>
          <w:tcPr>
            <w:tcW w:w="1170" w:type="dxa"/>
            <w:vMerge/>
            <w:tcBorders>
              <w:bottom w:val="single" w:sz="4" w:space="0" w:color="auto"/>
            </w:tcBorders>
            <w:shd w:val="clear" w:color="auto" w:fill="auto"/>
            <w:hideMark/>
            <w:tcPrChange w:id="1330" w:author="Mohammad Meshbahur Rahman" w:date="2021-09-11T01:37:00Z">
              <w:tcPr>
                <w:tcW w:w="1108" w:type="dxa"/>
                <w:gridSpan w:val="3"/>
                <w:vMerge/>
                <w:tcBorders>
                  <w:bottom w:val="single" w:sz="4" w:space="0" w:color="auto"/>
                </w:tcBorders>
                <w:shd w:val="clear" w:color="auto" w:fill="auto"/>
                <w:hideMark/>
              </w:tcPr>
            </w:tcPrChange>
          </w:tcPr>
          <w:p w14:paraId="36AD2FC4"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331" w:author="Microsoft account" w:date="2021-09-20T19:14:00Z">
                <w:pPr>
                  <w:spacing w:after="0" w:line="240" w:lineRule="auto"/>
                  <w:contextualSpacing/>
                </w:pPr>
              </w:pPrChange>
            </w:pPr>
          </w:p>
        </w:tc>
        <w:tc>
          <w:tcPr>
            <w:tcW w:w="1637" w:type="dxa"/>
            <w:tcBorders>
              <w:bottom w:val="single" w:sz="4" w:space="0" w:color="auto"/>
            </w:tcBorders>
            <w:shd w:val="clear" w:color="auto" w:fill="auto"/>
            <w:hideMark/>
            <w:tcPrChange w:id="1332" w:author="Mohammad Meshbahur Rahman" w:date="2021-09-11T01:37:00Z">
              <w:tcPr>
                <w:tcW w:w="1524" w:type="dxa"/>
                <w:gridSpan w:val="3"/>
                <w:tcBorders>
                  <w:bottom w:val="single" w:sz="4" w:space="0" w:color="auto"/>
                </w:tcBorders>
                <w:shd w:val="clear" w:color="auto" w:fill="auto"/>
                <w:hideMark/>
              </w:tcPr>
            </w:tcPrChange>
          </w:tcPr>
          <w:p w14:paraId="2D0E362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3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Full time student</w:t>
            </w:r>
          </w:p>
        </w:tc>
        <w:tc>
          <w:tcPr>
            <w:tcW w:w="968" w:type="dxa"/>
            <w:tcBorders>
              <w:bottom w:val="single" w:sz="4" w:space="0" w:color="auto"/>
            </w:tcBorders>
            <w:vAlign w:val="bottom"/>
            <w:tcPrChange w:id="1334" w:author="Mohammad Meshbahur Rahman" w:date="2021-09-11T01:37:00Z">
              <w:tcPr>
                <w:tcW w:w="968" w:type="dxa"/>
                <w:tcBorders>
                  <w:bottom w:val="single" w:sz="4" w:space="0" w:color="auto"/>
                </w:tcBorders>
                <w:vAlign w:val="bottom"/>
              </w:tcPr>
            </w:tcPrChange>
          </w:tcPr>
          <w:p w14:paraId="3700A151" w14:textId="77069DEB" w:rsidR="00657B6D" w:rsidRPr="00657B6D" w:rsidRDefault="00657B6D" w:rsidP="00F5085E">
            <w:pPr>
              <w:spacing w:after="0" w:line="480" w:lineRule="auto"/>
              <w:contextualSpacing/>
              <w:rPr>
                <w:rFonts w:ascii="Times New Roman" w:hAnsi="Times New Roman" w:cs="Times New Roman"/>
                <w:sz w:val="18"/>
                <w:szCs w:val="18"/>
                <w:lang w:eastAsia="en-MY"/>
              </w:rPr>
              <w:pPrChange w:id="1335" w:author="Microsoft account" w:date="2021-09-20T19:14:00Z">
                <w:pPr>
                  <w:spacing w:after="0" w:line="240" w:lineRule="auto"/>
                  <w:contextualSpacing/>
                </w:pPr>
              </w:pPrChange>
            </w:pPr>
            <w:r w:rsidRPr="00657B6D">
              <w:rPr>
                <w:rFonts w:ascii="Times New Roman" w:hAnsi="Times New Roman" w:cs="Times New Roman"/>
                <w:color w:val="000000"/>
                <w:sz w:val="18"/>
                <w:szCs w:val="18"/>
              </w:rPr>
              <w:t>359 (48.3)</w:t>
            </w:r>
          </w:p>
        </w:tc>
        <w:tc>
          <w:tcPr>
            <w:tcW w:w="971" w:type="dxa"/>
            <w:tcBorders>
              <w:bottom w:val="single" w:sz="4" w:space="0" w:color="auto"/>
            </w:tcBorders>
            <w:shd w:val="clear" w:color="auto" w:fill="auto"/>
            <w:hideMark/>
            <w:tcPrChange w:id="1336" w:author="Mohammad Meshbahur Rahman" w:date="2021-09-11T01:37:00Z">
              <w:tcPr>
                <w:tcW w:w="971" w:type="dxa"/>
                <w:tcBorders>
                  <w:bottom w:val="single" w:sz="4" w:space="0" w:color="auto"/>
                </w:tcBorders>
                <w:shd w:val="clear" w:color="auto" w:fill="auto"/>
                <w:hideMark/>
              </w:tcPr>
            </w:tcPrChange>
          </w:tcPr>
          <w:p w14:paraId="1540B96F" w14:textId="59F8C093" w:rsidR="00657B6D" w:rsidRPr="00657B6D" w:rsidRDefault="00657B6D" w:rsidP="00F5085E">
            <w:pPr>
              <w:spacing w:after="0" w:line="480" w:lineRule="auto"/>
              <w:contextualSpacing/>
              <w:rPr>
                <w:rFonts w:ascii="Times New Roman" w:hAnsi="Times New Roman" w:cs="Times New Roman"/>
                <w:sz w:val="18"/>
                <w:szCs w:val="18"/>
                <w:lang w:eastAsia="en-MY"/>
              </w:rPr>
              <w:pPrChange w:id="13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176 (23.7)</w:t>
            </w:r>
          </w:p>
        </w:tc>
        <w:tc>
          <w:tcPr>
            <w:tcW w:w="1037" w:type="dxa"/>
            <w:tcBorders>
              <w:bottom w:val="single" w:sz="4" w:space="0" w:color="auto"/>
            </w:tcBorders>
            <w:shd w:val="clear" w:color="auto" w:fill="auto"/>
            <w:hideMark/>
            <w:tcPrChange w:id="1338" w:author="Mohammad Meshbahur Rahman" w:date="2021-09-11T01:37:00Z">
              <w:tcPr>
                <w:tcW w:w="1037" w:type="dxa"/>
                <w:tcBorders>
                  <w:bottom w:val="single" w:sz="4" w:space="0" w:color="auto"/>
                </w:tcBorders>
                <w:shd w:val="clear" w:color="auto" w:fill="auto"/>
                <w:hideMark/>
              </w:tcPr>
            </w:tcPrChange>
          </w:tcPr>
          <w:p w14:paraId="6F16986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3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183(24.6)</w:t>
            </w:r>
          </w:p>
        </w:tc>
        <w:tc>
          <w:tcPr>
            <w:tcW w:w="754" w:type="dxa"/>
            <w:vMerge/>
            <w:tcBorders>
              <w:bottom w:val="single" w:sz="4" w:space="0" w:color="auto"/>
            </w:tcBorders>
            <w:shd w:val="clear" w:color="auto" w:fill="auto"/>
            <w:hideMark/>
            <w:tcPrChange w:id="1340" w:author="Mohammad Meshbahur Rahman" w:date="2021-09-11T01:37:00Z">
              <w:tcPr>
                <w:tcW w:w="754" w:type="dxa"/>
                <w:vMerge/>
                <w:tcBorders>
                  <w:bottom w:val="single" w:sz="4" w:space="0" w:color="auto"/>
                </w:tcBorders>
                <w:shd w:val="clear" w:color="auto" w:fill="auto"/>
                <w:hideMark/>
              </w:tcPr>
            </w:tcPrChange>
          </w:tcPr>
          <w:p w14:paraId="50E2D49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41" w:author="Microsoft account" w:date="2021-09-20T19:14:00Z">
                <w:pPr>
                  <w:spacing w:after="0" w:line="240" w:lineRule="auto"/>
                  <w:contextualSpacing/>
                </w:pPr>
              </w:pPrChange>
            </w:pPr>
          </w:p>
        </w:tc>
        <w:tc>
          <w:tcPr>
            <w:tcW w:w="975" w:type="dxa"/>
            <w:tcBorders>
              <w:bottom w:val="single" w:sz="4" w:space="0" w:color="auto"/>
            </w:tcBorders>
            <w:shd w:val="clear" w:color="auto" w:fill="auto"/>
            <w:hideMark/>
            <w:tcPrChange w:id="1342" w:author="Mohammad Meshbahur Rahman" w:date="2021-09-11T01:37:00Z">
              <w:tcPr>
                <w:tcW w:w="975" w:type="dxa"/>
                <w:tcBorders>
                  <w:bottom w:val="single" w:sz="4" w:space="0" w:color="auto"/>
                </w:tcBorders>
                <w:shd w:val="clear" w:color="auto" w:fill="auto"/>
                <w:hideMark/>
              </w:tcPr>
            </w:tcPrChange>
          </w:tcPr>
          <w:p w14:paraId="290328E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4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201(27.1)</w:t>
            </w:r>
          </w:p>
        </w:tc>
        <w:tc>
          <w:tcPr>
            <w:tcW w:w="967" w:type="dxa"/>
            <w:tcBorders>
              <w:bottom w:val="single" w:sz="4" w:space="0" w:color="auto"/>
            </w:tcBorders>
            <w:shd w:val="clear" w:color="auto" w:fill="auto"/>
            <w:hideMark/>
            <w:tcPrChange w:id="1344" w:author="Mohammad Meshbahur Rahman" w:date="2021-09-11T01:37:00Z">
              <w:tcPr>
                <w:tcW w:w="967" w:type="dxa"/>
                <w:tcBorders>
                  <w:bottom w:val="single" w:sz="4" w:space="0" w:color="auto"/>
                </w:tcBorders>
                <w:shd w:val="clear" w:color="auto" w:fill="auto"/>
                <w:hideMark/>
              </w:tcPr>
            </w:tcPrChange>
          </w:tcPr>
          <w:p w14:paraId="79461E8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4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158 (21.3)</w:t>
            </w:r>
          </w:p>
        </w:tc>
        <w:tc>
          <w:tcPr>
            <w:tcW w:w="628" w:type="dxa"/>
            <w:vMerge/>
            <w:tcBorders>
              <w:bottom w:val="single" w:sz="4" w:space="0" w:color="auto"/>
            </w:tcBorders>
            <w:shd w:val="clear" w:color="auto" w:fill="auto"/>
            <w:hideMark/>
            <w:tcPrChange w:id="1346" w:author="Mohammad Meshbahur Rahman" w:date="2021-09-11T01:37:00Z">
              <w:tcPr>
                <w:tcW w:w="628" w:type="dxa"/>
                <w:vMerge/>
                <w:tcBorders>
                  <w:bottom w:val="single" w:sz="4" w:space="0" w:color="auto"/>
                </w:tcBorders>
                <w:shd w:val="clear" w:color="auto" w:fill="auto"/>
                <w:hideMark/>
              </w:tcPr>
            </w:tcPrChange>
          </w:tcPr>
          <w:p w14:paraId="120D383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47" w:author="Microsoft account" w:date="2021-09-20T19:14:00Z">
                <w:pPr>
                  <w:spacing w:after="0" w:line="240" w:lineRule="auto"/>
                  <w:contextualSpacing/>
                </w:pPr>
              </w:pPrChange>
            </w:pPr>
          </w:p>
        </w:tc>
        <w:tc>
          <w:tcPr>
            <w:tcW w:w="1056" w:type="dxa"/>
            <w:tcBorders>
              <w:bottom w:val="single" w:sz="4" w:space="0" w:color="auto"/>
            </w:tcBorders>
            <w:shd w:val="clear" w:color="auto" w:fill="auto"/>
            <w:hideMark/>
            <w:tcPrChange w:id="1348" w:author="Mohammad Meshbahur Rahman" w:date="2021-09-11T01:37:00Z">
              <w:tcPr>
                <w:tcW w:w="1056" w:type="dxa"/>
                <w:tcBorders>
                  <w:bottom w:val="single" w:sz="4" w:space="0" w:color="auto"/>
                </w:tcBorders>
                <w:shd w:val="clear" w:color="auto" w:fill="auto"/>
                <w:hideMark/>
              </w:tcPr>
            </w:tcPrChange>
          </w:tcPr>
          <w:p w14:paraId="203291D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4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172 (23.1)</w:t>
            </w:r>
          </w:p>
        </w:tc>
        <w:tc>
          <w:tcPr>
            <w:tcW w:w="992" w:type="dxa"/>
            <w:tcBorders>
              <w:bottom w:val="single" w:sz="4" w:space="0" w:color="auto"/>
            </w:tcBorders>
            <w:shd w:val="clear" w:color="auto" w:fill="auto"/>
            <w:hideMark/>
            <w:tcPrChange w:id="1350" w:author="Mohammad Meshbahur Rahman" w:date="2021-09-11T01:37:00Z">
              <w:tcPr>
                <w:tcW w:w="992" w:type="dxa"/>
                <w:tcBorders>
                  <w:bottom w:val="single" w:sz="4" w:space="0" w:color="auto"/>
                </w:tcBorders>
                <w:shd w:val="clear" w:color="auto" w:fill="auto"/>
                <w:hideMark/>
              </w:tcPr>
            </w:tcPrChange>
          </w:tcPr>
          <w:p w14:paraId="4F11A23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5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187 (25.2)</w:t>
            </w:r>
          </w:p>
        </w:tc>
        <w:tc>
          <w:tcPr>
            <w:tcW w:w="630" w:type="dxa"/>
            <w:vMerge/>
            <w:tcBorders>
              <w:bottom w:val="single" w:sz="4" w:space="0" w:color="auto"/>
            </w:tcBorders>
            <w:shd w:val="clear" w:color="auto" w:fill="auto"/>
            <w:hideMark/>
            <w:tcPrChange w:id="1352" w:author="Mohammad Meshbahur Rahman" w:date="2021-09-11T01:37:00Z">
              <w:tcPr>
                <w:tcW w:w="630" w:type="dxa"/>
                <w:vMerge/>
                <w:tcBorders>
                  <w:bottom w:val="single" w:sz="4" w:space="0" w:color="auto"/>
                </w:tcBorders>
                <w:shd w:val="clear" w:color="auto" w:fill="auto"/>
                <w:hideMark/>
              </w:tcPr>
            </w:tcPrChange>
          </w:tcPr>
          <w:p w14:paraId="728A2D1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53" w:author="Microsoft account" w:date="2021-09-20T19:14:00Z">
                <w:pPr>
                  <w:spacing w:after="0" w:line="240" w:lineRule="auto"/>
                  <w:contextualSpacing/>
                </w:pPr>
              </w:pPrChange>
            </w:pPr>
          </w:p>
        </w:tc>
      </w:tr>
      <w:tr w:rsidR="00190BFA" w:rsidRPr="00657B6D" w14:paraId="7E1E899A" w14:textId="77777777" w:rsidTr="00190BFA">
        <w:trPr>
          <w:trHeight w:val="60"/>
          <w:trPrChange w:id="1354" w:author="Mohammad Meshbahur Rahman" w:date="2021-09-11T01:37:00Z">
            <w:trPr>
              <w:gridBefore w:val="10"/>
              <w:trHeight w:val="60"/>
            </w:trPr>
          </w:trPrChange>
        </w:trPr>
        <w:tc>
          <w:tcPr>
            <w:tcW w:w="1170" w:type="dxa"/>
            <w:vMerge w:val="restart"/>
            <w:tcBorders>
              <w:top w:val="single" w:sz="4" w:space="0" w:color="auto"/>
              <w:bottom w:val="nil"/>
            </w:tcBorders>
            <w:shd w:val="clear" w:color="auto" w:fill="auto"/>
            <w:hideMark/>
            <w:tcPrChange w:id="1355" w:author="Mohammad Meshbahur Rahman" w:date="2021-09-11T01:37:00Z">
              <w:tcPr>
                <w:tcW w:w="1108" w:type="dxa"/>
                <w:gridSpan w:val="3"/>
                <w:vMerge w:val="restart"/>
                <w:tcBorders>
                  <w:top w:val="single" w:sz="4" w:space="0" w:color="auto"/>
                  <w:bottom w:val="nil"/>
                </w:tcBorders>
                <w:shd w:val="clear" w:color="auto" w:fill="auto"/>
                <w:hideMark/>
              </w:tcPr>
            </w:tcPrChange>
          </w:tcPr>
          <w:p w14:paraId="08FD08D2"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356"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Marital Status</w:t>
            </w:r>
          </w:p>
        </w:tc>
        <w:tc>
          <w:tcPr>
            <w:tcW w:w="1637" w:type="dxa"/>
            <w:tcBorders>
              <w:top w:val="single" w:sz="4" w:space="0" w:color="auto"/>
              <w:bottom w:val="nil"/>
            </w:tcBorders>
            <w:shd w:val="clear" w:color="auto" w:fill="auto"/>
            <w:hideMark/>
            <w:tcPrChange w:id="1357" w:author="Mohammad Meshbahur Rahman" w:date="2021-09-11T01:37:00Z">
              <w:tcPr>
                <w:tcW w:w="1524" w:type="dxa"/>
                <w:gridSpan w:val="3"/>
                <w:tcBorders>
                  <w:top w:val="single" w:sz="4" w:space="0" w:color="auto"/>
                  <w:bottom w:val="nil"/>
                </w:tcBorders>
                <w:shd w:val="clear" w:color="auto" w:fill="auto"/>
                <w:hideMark/>
              </w:tcPr>
            </w:tcPrChange>
          </w:tcPr>
          <w:p w14:paraId="6E4819A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5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Single</w:t>
            </w:r>
          </w:p>
        </w:tc>
        <w:tc>
          <w:tcPr>
            <w:tcW w:w="968" w:type="dxa"/>
            <w:tcBorders>
              <w:top w:val="single" w:sz="4" w:space="0" w:color="auto"/>
              <w:bottom w:val="nil"/>
            </w:tcBorders>
            <w:vAlign w:val="bottom"/>
            <w:tcPrChange w:id="1359" w:author="Mohammad Meshbahur Rahman" w:date="2021-09-11T01:37:00Z">
              <w:tcPr>
                <w:tcW w:w="968" w:type="dxa"/>
                <w:tcBorders>
                  <w:top w:val="single" w:sz="4" w:space="0" w:color="auto"/>
                  <w:bottom w:val="nil"/>
                </w:tcBorders>
                <w:vAlign w:val="bottom"/>
              </w:tcPr>
            </w:tcPrChange>
          </w:tcPr>
          <w:p w14:paraId="6DE65671" w14:textId="5B1D312C" w:rsidR="00657B6D" w:rsidRPr="00657B6D" w:rsidRDefault="00657B6D" w:rsidP="00F5085E">
            <w:pPr>
              <w:spacing w:after="0" w:line="480" w:lineRule="auto"/>
              <w:contextualSpacing/>
              <w:rPr>
                <w:rFonts w:ascii="Times New Roman" w:hAnsi="Times New Roman" w:cs="Times New Roman"/>
                <w:sz w:val="18"/>
                <w:szCs w:val="18"/>
                <w:lang w:eastAsia="en-MY"/>
              </w:rPr>
              <w:pPrChange w:id="1360" w:author="Microsoft account" w:date="2021-09-20T19:14:00Z">
                <w:pPr>
                  <w:spacing w:after="0" w:line="240" w:lineRule="auto"/>
                  <w:contextualSpacing/>
                </w:pPr>
              </w:pPrChange>
            </w:pPr>
            <w:r w:rsidRPr="00657B6D">
              <w:rPr>
                <w:rFonts w:ascii="Times New Roman" w:hAnsi="Times New Roman" w:cs="Times New Roman"/>
                <w:color w:val="000000"/>
                <w:sz w:val="18"/>
                <w:szCs w:val="18"/>
              </w:rPr>
              <w:t>497 (66.9)</w:t>
            </w:r>
          </w:p>
        </w:tc>
        <w:tc>
          <w:tcPr>
            <w:tcW w:w="971" w:type="dxa"/>
            <w:tcBorders>
              <w:top w:val="single" w:sz="4" w:space="0" w:color="auto"/>
              <w:bottom w:val="nil"/>
            </w:tcBorders>
            <w:shd w:val="clear" w:color="auto" w:fill="auto"/>
            <w:hideMark/>
            <w:tcPrChange w:id="1361" w:author="Mohammad Meshbahur Rahman" w:date="2021-09-11T01:37:00Z">
              <w:tcPr>
                <w:tcW w:w="971" w:type="dxa"/>
                <w:tcBorders>
                  <w:top w:val="single" w:sz="4" w:space="0" w:color="auto"/>
                  <w:bottom w:val="nil"/>
                </w:tcBorders>
                <w:shd w:val="clear" w:color="auto" w:fill="auto"/>
                <w:hideMark/>
              </w:tcPr>
            </w:tcPrChange>
          </w:tcPr>
          <w:p w14:paraId="5F0E2DA8" w14:textId="2E397911" w:rsidR="00657B6D" w:rsidRPr="00657B6D" w:rsidRDefault="00657B6D" w:rsidP="00F5085E">
            <w:pPr>
              <w:spacing w:after="0" w:line="480" w:lineRule="auto"/>
              <w:contextualSpacing/>
              <w:rPr>
                <w:rFonts w:ascii="Times New Roman" w:hAnsi="Times New Roman" w:cs="Times New Roman"/>
                <w:sz w:val="18"/>
                <w:szCs w:val="18"/>
                <w:lang w:eastAsia="en-MY"/>
              </w:rPr>
              <w:pPrChange w:id="13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240 (32.3)</w:t>
            </w:r>
          </w:p>
        </w:tc>
        <w:tc>
          <w:tcPr>
            <w:tcW w:w="1037" w:type="dxa"/>
            <w:tcBorders>
              <w:top w:val="single" w:sz="4" w:space="0" w:color="auto"/>
              <w:bottom w:val="nil"/>
            </w:tcBorders>
            <w:shd w:val="clear" w:color="auto" w:fill="auto"/>
            <w:hideMark/>
            <w:tcPrChange w:id="1363" w:author="Mohammad Meshbahur Rahman" w:date="2021-09-11T01:37:00Z">
              <w:tcPr>
                <w:tcW w:w="1037" w:type="dxa"/>
                <w:tcBorders>
                  <w:top w:val="single" w:sz="4" w:space="0" w:color="auto"/>
                  <w:bottom w:val="nil"/>
                </w:tcBorders>
                <w:shd w:val="clear" w:color="auto" w:fill="auto"/>
                <w:hideMark/>
              </w:tcPr>
            </w:tcPrChange>
          </w:tcPr>
          <w:p w14:paraId="3DFA733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6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257(34.6)</w:t>
            </w:r>
          </w:p>
        </w:tc>
        <w:tc>
          <w:tcPr>
            <w:tcW w:w="754" w:type="dxa"/>
            <w:vMerge w:val="restart"/>
            <w:tcBorders>
              <w:top w:val="single" w:sz="4" w:space="0" w:color="auto"/>
              <w:bottom w:val="nil"/>
            </w:tcBorders>
            <w:shd w:val="clear" w:color="auto" w:fill="auto"/>
            <w:hideMark/>
            <w:tcPrChange w:id="1365" w:author="Mohammad Meshbahur Rahman" w:date="2021-09-11T01:37:00Z">
              <w:tcPr>
                <w:tcW w:w="754" w:type="dxa"/>
                <w:vMerge w:val="restart"/>
                <w:tcBorders>
                  <w:top w:val="single" w:sz="4" w:space="0" w:color="auto"/>
                  <w:bottom w:val="nil"/>
                </w:tcBorders>
                <w:shd w:val="clear" w:color="auto" w:fill="auto"/>
                <w:hideMark/>
              </w:tcPr>
            </w:tcPrChange>
          </w:tcPr>
          <w:p w14:paraId="4C225E5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6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.006</w:t>
            </w:r>
          </w:p>
        </w:tc>
        <w:tc>
          <w:tcPr>
            <w:tcW w:w="975" w:type="dxa"/>
            <w:tcBorders>
              <w:top w:val="single" w:sz="4" w:space="0" w:color="auto"/>
              <w:bottom w:val="nil"/>
            </w:tcBorders>
            <w:shd w:val="clear" w:color="auto" w:fill="auto"/>
            <w:hideMark/>
            <w:tcPrChange w:id="1367" w:author="Mohammad Meshbahur Rahman" w:date="2021-09-11T01:37:00Z">
              <w:tcPr>
                <w:tcW w:w="975" w:type="dxa"/>
                <w:tcBorders>
                  <w:top w:val="single" w:sz="4" w:space="0" w:color="auto"/>
                  <w:bottom w:val="nil"/>
                </w:tcBorders>
                <w:shd w:val="clear" w:color="auto" w:fill="auto"/>
                <w:hideMark/>
              </w:tcPr>
            </w:tcPrChange>
          </w:tcPr>
          <w:p w14:paraId="5D892DC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6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270(36.3)</w:t>
            </w:r>
          </w:p>
        </w:tc>
        <w:tc>
          <w:tcPr>
            <w:tcW w:w="967" w:type="dxa"/>
            <w:tcBorders>
              <w:top w:val="single" w:sz="4" w:space="0" w:color="auto"/>
              <w:bottom w:val="nil"/>
            </w:tcBorders>
            <w:shd w:val="clear" w:color="auto" w:fill="auto"/>
            <w:hideMark/>
            <w:tcPrChange w:id="1369" w:author="Mohammad Meshbahur Rahman" w:date="2021-09-11T01:37:00Z">
              <w:tcPr>
                <w:tcW w:w="967" w:type="dxa"/>
                <w:tcBorders>
                  <w:top w:val="single" w:sz="4" w:space="0" w:color="auto"/>
                  <w:bottom w:val="nil"/>
                </w:tcBorders>
                <w:shd w:val="clear" w:color="auto" w:fill="auto"/>
                <w:hideMark/>
              </w:tcPr>
            </w:tcPrChange>
          </w:tcPr>
          <w:p w14:paraId="72AD274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7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227 (30.6)</w:t>
            </w:r>
          </w:p>
        </w:tc>
        <w:tc>
          <w:tcPr>
            <w:tcW w:w="628" w:type="dxa"/>
            <w:vMerge w:val="restart"/>
            <w:tcBorders>
              <w:top w:val="single" w:sz="4" w:space="0" w:color="auto"/>
              <w:bottom w:val="nil"/>
            </w:tcBorders>
            <w:shd w:val="clear" w:color="auto" w:fill="auto"/>
            <w:hideMark/>
            <w:tcPrChange w:id="1371" w:author="Mohammad Meshbahur Rahman" w:date="2021-09-11T01:37:00Z">
              <w:tcPr>
                <w:tcW w:w="628" w:type="dxa"/>
                <w:vMerge w:val="restart"/>
                <w:tcBorders>
                  <w:top w:val="single" w:sz="4" w:space="0" w:color="auto"/>
                  <w:bottom w:val="nil"/>
                </w:tcBorders>
                <w:shd w:val="clear" w:color="auto" w:fill="auto"/>
                <w:hideMark/>
              </w:tcPr>
            </w:tcPrChange>
          </w:tcPr>
          <w:p w14:paraId="77C859F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7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0.10</w:t>
            </w:r>
          </w:p>
        </w:tc>
        <w:tc>
          <w:tcPr>
            <w:tcW w:w="1056" w:type="dxa"/>
            <w:tcBorders>
              <w:top w:val="single" w:sz="4" w:space="0" w:color="auto"/>
              <w:bottom w:val="nil"/>
            </w:tcBorders>
            <w:shd w:val="clear" w:color="auto" w:fill="auto"/>
            <w:hideMark/>
            <w:tcPrChange w:id="1373" w:author="Mohammad Meshbahur Rahman" w:date="2021-09-11T01:37:00Z">
              <w:tcPr>
                <w:tcW w:w="1056" w:type="dxa"/>
                <w:tcBorders>
                  <w:top w:val="single" w:sz="4" w:space="0" w:color="auto"/>
                  <w:bottom w:val="nil"/>
                </w:tcBorders>
                <w:shd w:val="clear" w:color="auto" w:fill="auto"/>
                <w:hideMark/>
              </w:tcPr>
            </w:tcPrChange>
          </w:tcPr>
          <w:p w14:paraId="5C2FE86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7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238 (32.0)</w:t>
            </w:r>
          </w:p>
        </w:tc>
        <w:tc>
          <w:tcPr>
            <w:tcW w:w="992" w:type="dxa"/>
            <w:tcBorders>
              <w:top w:val="single" w:sz="4" w:space="0" w:color="auto"/>
              <w:bottom w:val="nil"/>
            </w:tcBorders>
            <w:shd w:val="clear" w:color="auto" w:fill="auto"/>
            <w:hideMark/>
            <w:tcPrChange w:id="1375" w:author="Mohammad Meshbahur Rahman" w:date="2021-09-11T01:37:00Z">
              <w:tcPr>
                <w:tcW w:w="992" w:type="dxa"/>
                <w:tcBorders>
                  <w:top w:val="single" w:sz="4" w:space="0" w:color="auto"/>
                  <w:bottom w:val="nil"/>
                </w:tcBorders>
                <w:shd w:val="clear" w:color="auto" w:fill="auto"/>
                <w:hideMark/>
              </w:tcPr>
            </w:tcPrChange>
          </w:tcPr>
          <w:p w14:paraId="34F31CD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7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259 (34.9)</w:t>
            </w:r>
          </w:p>
        </w:tc>
        <w:tc>
          <w:tcPr>
            <w:tcW w:w="630" w:type="dxa"/>
            <w:vMerge w:val="restart"/>
            <w:tcBorders>
              <w:top w:val="single" w:sz="4" w:space="0" w:color="auto"/>
              <w:bottom w:val="nil"/>
            </w:tcBorders>
            <w:shd w:val="clear" w:color="auto" w:fill="auto"/>
            <w:hideMark/>
            <w:tcPrChange w:id="1377" w:author="Mohammad Meshbahur Rahman" w:date="2021-09-11T01:37:00Z">
              <w:tcPr>
                <w:tcW w:w="630" w:type="dxa"/>
                <w:vMerge w:val="restart"/>
                <w:tcBorders>
                  <w:top w:val="single" w:sz="4" w:space="0" w:color="auto"/>
                  <w:bottom w:val="nil"/>
                </w:tcBorders>
                <w:shd w:val="clear" w:color="auto" w:fill="auto"/>
                <w:hideMark/>
              </w:tcPr>
            </w:tcPrChange>
          </w:tcPr>
          <w:p w14:paraId="6DA56B9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7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0.549</w:t>
            </w:r>
          </w:p>
        </w:tc>
      </w:tr>
      <w:tr w:rsidR="00190BFA" w:rsidRPr="00657B6D" w14:paraId="76674BE8" w14:textId="77777777" w:rsidTr="00190BFA">
        <w:trPr>
          <w:trHeight w:val="36"/>
          <w:trPrChange w:id="1379" w:author="Mohammad Meshbahur Rahman" w:date="2021-09-11T01:37:00Z">
            <w:trPr>
              <w:gridBefore w:val="10"/>
              <w:trHeight w:val="36"/>
            </w:trPr>
          </w:trPrChange>
        </w:trPr>
        <w:tc>
          <w:tcPr>
            <w:tcW w:w="1170" w:type="dxa"/>
            <w:vMerge/>
            <w:tcBorders>
              <w:top w:val="nil"/>
            </w:tcBorders>
            <w:shd w:val="clear" w:color="auto" w:fill="auto"/>
            <w:hideMark/>
            <w:tcPrChange w:id="1380" w:author="Mohammad Meshbahur Rahman" w:date="2021-09-11T01:37:00Z">
              <w:tcPr>
                <w:tcW w:w="1108" w:type="dxa"/>
                <w:gridSpan w:val="3"/>
                <w:vMerge/>
                <w:tcBorders>
                  <w:top w:val="nil"/>
                </w:tcBorders>
                <w:shd w:val="clear" w:color="auto" w:fill="auto"/>
                <w:hideMark/>
              </w:tcPr>
            </w:tcPrChange>
          </w:tcPr>
          <w:p w14:paraId="7491C6DD"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381" w:author="Microsoft account" w:date="2021-09-20T19:14:00Z">
                <w:pPr>
                  <w:spacing w:after="0" w:line="240" w:lineRule="auto"/>
                  <w:contextualSpacing/>
                </w:pPr>
              </w:pPrChange>
            </w:pPr>
          </w:p>
        </w:tc>
        <w:tc>
          <w:tcPr>
            <w:tcW w:w="1637" w:type="dxa"/>
            <w:tcBorders>
              <w:top w:val="nil"/>
            </w:tcBorders>
            <w:shd w:val="clear" w:color="auto" w:fill="auto"/>
            <w:hideMark/>
            <w:tcPrChange w:id="1382" w:author="Mohammad Meshbahur Rahman" w:date="2021-09-11T01:37:00Z">
              <w:tcPr>
                <w:tcW w:w="1524" w:type="dxa"/>
                <w:gridSpan w:val="3"/>
                <w:tcBorders>
                  <w:top w:val="nil"/>
                </w:tcBorders>
                <w:shd w:val="clear" w:color="auto" w:fill="auto"/>
                <w:hideMark/>
              </w:tcPr>
            </w:tcPrChange>
          </w:tcPr>
          <w:p w14:paraId="1786F81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8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Married</w:t>
            </w:r>
          </w:p>
        </w:tc>
        <w:tc>
          <w:tcPr>
            <w:tcW w:w="968" w:type="dxa"/>
            <w:tcBorders>
              <w:top w:val="nil"/>
            </w:tcBorders>
            <w:vAlign w:val="bottom"/>
            <w:tcPrChange w:id="1384" w:author="Mohammad Meshbahur Rahman" w:date="2021-09-11T01:37:00Z">
              <w:tcPr>
                <w:tcW w:w="968" w:type="dxa"/>
                <w:tcBorders>
                  <w:top w:val="nil"/>
                </w:tcBorders>
                <w:vAlign w:val="bottom"/>
              </w:tcPr>
            </w:tcPrChange>
          </w:tcPr>
          <w:p w14:paraId="6618BBC2" w14:textId="7E792403" w:rsidR="00657B6D" w:rsidRPr="00657B6D" w:rsidRDefault="00657B6D" w:rsidP="00F5085E">
            <w:pPr>
              <w:spacing w:after="0" w:line="480" w:lineRule="auto"/>
              <w:contextualSpacing/>
              <w:rPr>
                <w:rFonts w:ascii="Times New Roman" w:hAnsi="Times New Roman" w:cs="Times New Roman"/>
                <w:sz w:val="18"/>
                <w:szCs w:val="18"/>
                <w:lang w:eastAsia="en-MY"/>
              </w:rPr>
              <w:pPrChange w:id="1385" w:author="Microsoft account" w:date="2021-09-20T19:14:00Z">
                <w:pPr>
                  <w:spacing w:after="0" w:line="240" w:lineRule="auto"/>
                  <w:contextualSpacing/>
                </w:pPr>
              </w:pPrChange>
            </w:pPr>
            <w:r w:rsidRPr="00657B6D">
              <w:rPr>
                <w:rFonts w:ascii="Times New Roman" w:hAnsi="Times New Roman" w:cs="Times New Roman"/>
                <w:color w:val="000000"/>
                <w:sz w:val="18"/>
                <w:szCs w:val="18"/>
              </w:rPr>
              <w:t>224 (30.1)</w:t>
            </w:r>
          </w:p>
        </w:tc>
        <w:tc>
          <w:tcPr>
            <w:tcW w:w="971" w:type="dxa"/>
            <w:tcBorders>
              <w:top w:val="nil"/>
            </w:tcBorders>
            <w:shd w:val="clear" w:color="auto" w:fill="auto"/>
            <w:hideMark/>
            <w:tcPrChange w:id="1386" w:author="Mohammad Meshbahur Rahman" w:date="2021-09-11T01:37:00Z">
              <w:tcPr>
                <w:tcW w:w="971" w:type="dxa"/>
                <w:tcBorders>
                  <w:top w:val="nil"/>
                </w:tcBorders>
                <w:shd w:val="clear" w:color="auto" w:fill="auto"/>
                <w:hideMark/>
              </w:tcPr>
            </w:tcPrChange>
          </w:tcPr>
          <w:p w14:paraId="2FE90C56" w14:textId="388F2204" w:rsidR="00657B6D" w:rsidRPr="00657B6D" w:rsidRDefault="00657B6D" w:rsidP="00F5085E">
            <w:pPr>
              <w:spacing w:after="0" w:line="480" w:lineRule="auto"/>
              <w:contextualSpacing/>
              <w:rPr>
                <w:rFonts w:ascii="Times New Roman" w:hAnsi="Times New Roman" w:cs="Times New Roman"/>
                <w:sz w:val="18"/>
                <w:szCs w:val="18"/>
                <w:lang w:eastAsia="en-MY"/>
              </w:rPr>
              <w:pPrChange w:id="13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140 (18.8)</w:t>
            </w:r>
          </w:p>
        </w:tc>
        <w:tc>
          <w:tcPr>
            <w:tcW w:w="1037" w:type="dxa"/>
            <w:tcBorders>
              <w:top w:val="nil"/>
            </w:tcBorders>
            <w:shd w:val="clear" w:color="auto" w:fill="auto"/>
            <w:hideMark/>
            <w:tcPrChange w:id="1388" w:author="Mohammad Meshbahur Rahman" w:date="2021-09-11T01:37:00Z">
              <w:tcPr>
                <w:tcW w:w="1037" w:type="dxa"/>
                <w:tcBorders>
                  <w:top w:val="nil"/>
                </w:tcBorders>
                <w:shd w:val="clear" w:color="auto" w:fill="auto"/>
                <w:hideMark/>
              </w:tcPr>
            </w:tcPrChange>
          </w:tcPr>
          <w:p w14:paraId="1A8B01A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8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84 (11.3)</w:t>
            </w:r>
          </w:p>
        </w:tc>
        <w:tc>
          <w:tcPr>
            <w:tcW w:w="754" w:type="dxa"/>
            <w:vMerge/>
            <w:tcBorders>
              <w:top w:val="nil"/>
            </w:tcBorders>
            <w:shd w:val="clear" w:color="auto" w:fill="auto"/>
            <w:hideMark/>
            <w:tcPrChange w:id="1390" w:author="Mohammad Meshbahur Rahman" w:date="2021-09-11T01:37:00Z">
              <w:tcPr>
                <w:tcW w:w="754" w:type="dxa"/>
                <w:vMerge/>
                <w:tcBorders>
                  <w:top w:val="nil"/>
                </w:tcBorders>
                <w:shd w:val="clear" w:color="auto" w:fill="auto"/>
                <w:hideMark/>
              </w:tcPr>
            </w:tcPrChange>
          </w:tcPr>
          <w:p w14:paraId="61CA54C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91" w:author="Microsoft account" w:date="2021-09-20T19:14:00Z">
                <w:pPr>
                  <w:spacing w:after="0" w:line="240" w:lineRule="auto"/>
                  <w:contextualSpacing/>
                </w:pPr>
              </w:pPrChange>
            </w:pPr>
          </w:p>
        </w:tc>
        <w:tc>
          <w:tcPr>
            <w:tcW w:w="975" w:type="dxa"/>
            <w:tcBorders>
              <w:top w:val="nil"/>
            </w:tcBorders>
            <w:shd w:val="clear" w:color="auto" w:fill="auto"/>
            <w:hideMark/>
            <w:tcPrChange w:id="1392" w:author="Mohammad Meshbahur Rahman" w:date="2021-09-11T01:37:00Z">
              <w:tcPr>
                <w:tcW w:w="975" w:type="dxa"/>
                <w:tcBorders>
                  <w:top w:val="nil"/>
                </w:tcBorders>
                <w:shd w:val="clear" w:color="auto" w:fill="auto"/>
                <w:hideMark/>
              </w:tcPr>
            </w:tcPrChange>
          </w:tcPr>
          <w:p w14:paraId="2A23479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9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106(14.3)</w:t>
            </w:r>
          </w:p>
        </w:tc>
        <w:tc>
          <w:tcPr>
            <w:tcW w:w="967" w:type="dxa"/>
            <w:tcBorders>
              <w:top w:val="nil"/>
            </w:tcBorders>
            <w:shd w:val="clear" w:color="auto" w:fill="auto"/>
            <w:hideMark/>
            <w:tcPrChange w:id="1394" w:author="Mohammad Meshbahur Rahman" w:date="2021-09-11T01:37:00Z">
              <w:tcPr>
                <w:tcW w:w="967" w:type="dxa"/>
                <w:tcBorders>
                  <w:top w:val="nil"/>
                </w:tcBorders>
                <w:shd w:val="clear" w:color="auto" w:fill="auto"/>
                <w:hideMark/>
              </w:tcPr>
            </w:tcPrChange>
          </w:tcPr>
          <w:p w14:paraId="267E118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9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118 (15.9)</w:t>
            </w:r>
          </w:p>
        </w:tc>
        <w:tc>
          <w:tcPr>
            <w:tcW w:w="628" w:type="dxa"/>
            <w:vMerge/>
            <w:tcBorders>
              <w:top w:val="nil"/>
            </w:tcBorders>
            <w:shd w:val="clear" w:color="auto" w:fill="auto"/>
            <w:hideMark/>
            <w:tcPrChange w:id="1396" w:author="Mohammad Meshbahur Rahman" w:date="2021-09-11T01:37:00Z">
              <w:tcPr>
                <w:tcW w:w="628" w:type="dxa"/>
                <w:vMerge/>
                <w:tcBorders>
                  <w:top w:val="nil"/>
                </w:tcBorders>
                <w:shd w:val="clear" w:color="auto" w:fill="auto"/>
                <w:hideMark/>
              </w:tcPr>
            </w:tcPrChange>
          </w:tcPr>
          <w:p w14:paraId="4D73E95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97" w:author="Microsoft account" w:date="2021-09-20T19:14:00Z">
                <w:pPr>
                  <w:spacing w:after="0" w:line="240" w:lineRule="auto"/>
                  <w:contextualSpacing/>
                </w:pPr>
              </w:pPrChange>
            </w:pPr>
          </w:p>
        </w:tc>
        <w:tc>
          <w:tcPr>
            <w:tcW w:w="1056" w:type="dxa"/>
            <w:tcBorders>
              <w:top w:val="nil"/>
            </w:tcBorders>
            <w:shd w:val="clear" w:color="auto" w:fill="auto"/>
            <w:hideMark/>
            <w:tcPrChange w:id="1398" w:author="Mohammad Meshbahur Rahman" w:date="2021-09-11T01:37:00Z">
              <w:tcPr>
                <w:tcW w:w="1056" w:type="dxa"/>
                <w:tcBorders>
                  <w:top w:val="nil"/>
                </w:tcBorders>
                <w:shd w:val="clear" w:color="auto" w:fill="auto"/>
                <w:hideMark/>
              </w:tcPr>
            </w:tcPrChange>
          </w:tcPr>
          <w:p w14:paraId="72CBCBB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39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120 (16.2)</w:t>
            </w:r>
          </w:p>
        </w:tc>
        <w:tc>
          <w:tcPr>
            <w:tcW w:w="992" w:type="dxa"/>
            <w:tcBorders>
              <w:top w:val="nil"/>
            </w:tcBorders>
            <w:shd w:val="clear" w:color="auto" w:fill="auto"/>
            <w:hideMark/>
            <w:tcPrChange w:id="1400" w:author="Mohammad Meshbahur Rahman" w:date="2021-09-11T01:37:00Z">
              <w:tcPr>
                <w:tcW w:w="992" w:type="dxa"/>
                <w:tcBorders>
                  <w:top w:val="nil"/>
                </w:tcBorders>
                <w:shd w:val="clear" w:color="auto" w:fill="auto"/>
                <w:hideMark/>
              </w:tcPr>
            </w:tcPrChange>
          </w:tcPr>
          <w:p w14:paraId="0F539AF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0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104 (14.0)</w:t>
            </w:r>
          </w:p>
        </w:tc>
        <w:tc>
          <w:tcPr>
            <w:tcW w:w="630" w:type="dxa"/>
            <w:vMerge/>
            <w:tcBorders>
              <w:top w:val="nil"/>
            </w:tcBorders>
            <w:shd w:val="clear" w:color="auto" w:fill="auto"/>
            <w:hideMark/>
            <w:tcPrChange w:id="1402" w:author="Mohammad Meshbahur Rahman" w:date="2021-09-11T01:37:00Z">
              <w:tcPr>
                <w:tcW w:w="630" w:type="dxa"/>
                <w:vMerge/>
                <w:tcBorders>
                  <w:top w:val="nil"/>
                </w:tcBorders>
                <w:shd w:val="clear" w:color="auto" w:fill="auto"/>
                <w:hideMark/>
              </w:tcPr>
            </w:tcPrChange>
          </w:tcPr>
          <w:p w14:paraId="156C4A3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03" w:author="Microsoft account" w:date="2021-09-20T19:14:00Z">
                <w:pPr>
                  <w:spacing w:after="0" w:line="240" w:lineRule="auto"/>
                  <w:contextualSpacing/>
                </w:pPr>
              </w:pPrChange>
            </w:pPr>
          </w:p>
        </w:tc>
      </w:tr>
      <w:tr w:rsidR="00190BFA" w:rsidRPr="00657B6D" w14:paraId="67DB8288" w14:textId="77777777" w:rsidTr="00190BFA">
        <w:trPr>
          <w:trHeight w:val="124"/>
          <w:trPrChange w:id="1404" w:author="Mohammad Meshbahur Rahman" w:date="2021-09-11T01:37:00Z">
            <w:trPr>
              <w:gridBefore w:val="10"/>
              <w:trHeight w:val="124"/>
            </w:trPr>
          </w:trPrChange>
        </w:trPr>
        <w:tc>
          <w:tcPr>
            <w:tcW w:w="1170" w:type="dxa"/>
            <w:vMerge/>
            <w:shd w:val="clear" w:color="auto" w:fill="auto"/>
            <w:hideMark/>
            <w:tcPrChange w:id="1405" w:author="Mohammad Meshbahur Rahman" w:date="2021-09-11T01:37:00Z">
              <w:tcPr>
                <w:tcW w:w="995" w:type="dxa"/>
                <w:gridSpan w:val="2"/>
                <w:vMerge/>
                <w:shd w:val="clear" w:color="auto" w:fill="auto"/>
                <w:hideMark/>
              </w:tcPr>
            </w:tcPrChange>
          </w:tcPr>
          <w:p w14:paraId="73D80B20"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406" w:author="Microsoft account" w:date="2021-09-20T19:14:00Z">
                <w:pPr>
                  <w:spacing w:after="0" w:line="240" w:lineRule="auto"/>
                  <w:contextualSpacing/>
                </w:pPr>
              </w:pPrChange>
            </w:pPr>
          </w:p>
        </w:tc>
        <w:tc>
          <w:tcPr>
            <w:tcW w:w="1637" w:type="dxa"/>
            <w:shd w:val="clear" w:color="auto" w:fill="auto"/>
            <w:hideMark/>
            <w:tcPrChange w:id="1407" w:author="Mohammad Meshbahur Rahman" w:date="2021-09-11T01:37:00Z">
              <w:tcPr>
                <w:tcW w:w="1637" w:type="dxa"/>
                <w:gridSpan w:val="4"/>
                <w:shd w:val="clear" w:color="auto" w:fill="auto"/>
                <w:hideMark/>
              </w:tcPr>
            </w:tcPrChange>
          </w:tcPr>
          <w:p w14:paraId="422FB09A"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Divorced</w:t>
            </w:r>
          </w:p>
        </w:tc>
        <w:tc>
          <w:tcPr>
            <w:tcW w:w="968" w:type="dxa"/>
            <w:vAlign w:val="bottom"/>
            <w:tcPrChange w:id="1409" w:author="Mohammad Meshbahur Rahman" w:date="2021-09-11T01:37:00Z">
              <w:tcPr>
                <w:tcW w:w="968" w:type="dxa"/>
                <w:vAlign w:val="bottom"/>
              </w:tcPr>
            </w:tcPrChange>
          </w:tcPr>
          <w:p w14:paraId="24765159" w14:textId="07E62CC0" w:rsidR="00657B6D" w:rsidRPr="00657B6D" w:rsidRDefault="00657B6D" w:rsidP="00F5085E">
            <w:pPr>
              <w:spacing w:after="0" w:line="480" w:lineRule="auto"/>
              <w:contextualSpacing/>
              <w:rPr>
                <w:rFonts w:ascii="Times New Roman" w:hAnsi="Times New Roman" w:cs="Times New Roman"/>
                <w:sz w:val="18"/>
                <w:szCs w:val="18"/>
                <w:lang w:eastAsia="en-MY"/>
              </w:rPr>
              <w:pPrChange w:id="1410" w:author="Microsoft account" w:date="2021-09-20T19:14:00Z">
                <w:pPr>
                  <w:spacing w:after="0" w:line="240" w:lineRule="auto"/>
                  <w:contextualSpacing/>
                </w:pPr>
              </w:pPrChange>
            </w:pPr>
            <w:r w:rsidRPr="00657B6D">
              <w:rPr>
                <w:rFonts w:ascii="Times New Roman" w:hAnsi="Times New Roman" w:cs="Times New Roman"/>
                <w:color w:val="000000"/>
                <w:sz w:val="18"/>
                <w:szCs w:val="18"/>
              </w:rPr>
              <w:t>11 (1.5)</w:t>
            </w:r>
          </w:p>
        </w:tc>
        <w:tc>
          <w:tcPr>
            <w:tcW w:w="971" w:type="dxa"/>
            <w:shd w:val="clear" w:color="auto" w:fill="auto"/>
            <w:hideMark/>
            <w:tcPrChange w:id="1411" w:author="Mohammad Meshbahur Rahman" w:date="2021-09-11T01:37:00Z">
              <w:tcPr>
                <w:tcW w:w="971" w:type="dxa"/>
                <w:shd w:val="clear" w:color="auto" w:fill="auto"/>
                <w:hideMark/>
              </w:tcPr>
            </w:tcPrChange>
          </w:tcPr>
          <w:p w14:paraId="3A96E607" w14:textId="5DE7E62E" w:rsidR="00657B6D" w:rsidRPr="00657B6D" w:rsidRDefault="00657B6D" w:rsidP="00F5085E">
            <w:pPr>
              <w:spacing w:after="0" w:line="480" w:lineRule="auto"/>
              <w:contextualSpacing/>
              <w:rPr>
                <w:rFonts w:ascii="Times New Roman" w:hAnsi="Times New Roman" w:cs="Times New Roman"/>
                <w:sz w:val="18"/>
                <w:szCs w:val="18"/>
                <w:lang w:eastAsia="en-MY"/>
              </w:rPr>
              <w:pPrChange w:id="14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 (0.9)</w:t>
            </w:r>
          </w:p>
        </w:tc>
        <w:tc>
          <w:tcPr>
            <w:tcW w:w="1037" w:type="dxa"/>
            <w:shd w:val="clear" w:color="auto" w:fill="auto"/>
            <w:hideMark/>
            <w:tcPrChange w:id="1413" w:author="Mohammad Meshbahur Rahman" w:date="2021-09-11T01:37:00Z">
              <w:tcPr>
                <w:tcW w:w="1037" w:type="dxa"/>
                <w:shd w:val="clear" w:color="auto" w:fill="auto"/>
                <w:hideMark/>
              </w:tcPr>
            </w:tcPrChange>
          </w:tcPr>
          <w:p w14:paraId="4A036B7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4 (0.5)</w:t>
            </w:r>
          </w:p>
        </w:tc>
        <w:tc>
          <w:tcPr>
            <w:tcW w:w="754" w:type="dxa"/>
            <w:vMerge/>
            <w:shd w:val="clear" w:color="auto" w:fill="auto"/>
            <w:hideMark/>
            <w:tcPrChange w:id="1415" w:author="Mohammad Meshbahur Rahman" w:date="2021-09-11T01:37:00Z">
              <w:tcPr>
                <w:tcW w:w="754" w:type="dxa"/>
                <w:vMerge/>
                <w:shd w:val="clear" w:color="auto" w:fill="auto"/>
                <w:hideMark/>
              </w:tcPr>
            </w:tcPrChange>
          </w:tcPr>
          <w:p w14:paraId="003E94A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16" w:author="Microsoft account" w:date="2021-09-20T19:14:00Z">
                <w:pPr>
                  <w:spacing w:after="0" w:line="240" w:lineRule="auto"/>
                  <w:contextualSpacing/>
                </w:pPr>
              </w:pPrChange>
            </w:pPr>
          </w:p>
        </w:tc>
        <w:tc>
          <w:tcPr>
            <w:tcW w:w="975" w:type="dxa"/>
            <w:shd w:val="clear" w:color="auto" w:fill="auto"/>
            <w:hideMark/>
            <w:tcPrChange w:id="1417" w:author="Mohammad Meshbahur Rahman" w:date="2021-09-11T01:37:00Z">
              <w:tcPr>
                <w:tcW w:w="975" w:type="dxa"/>
                <w:shd w:val="clear" w:color="auto" w:fill="auto"/>
                <w:hideMark/>
              </w:tcPr>
            </w:tcPrChange>
          </w:tcPr>
          <w:p w14:paraId="7BDA0ED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1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 (0.4)</w:t>
            </w:r>
          </w:p>
        </w:tc>
        <w:tc>
          <w:tcPr>
            <w:tcW w:w="967" w:type="dxa"/>
            <w:shd w:val="clear" w:color="auto" w:fill="auto"/>
            <w:hideMark/>
            <w:tcPrChange w:id="1419" w:author="Mohammad Meshbahur Rahman" w:date="2021-09-11T01:37:00Z">
              <w:tcPr>
                <w:tcW w:w="967" w:type="dxa"/>
                <w:shd w:val="clear" w:color="auto" w:fill="auto"/>
                <w:hideMark/>
              </w:tcPr>
            </w:tcPrChange>
          </w:tcPr>
          <w:p w14:paraId="7777C96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2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 (1.1)</w:t>
            </w:r>
          </w:p>
        </w:tc>
        <w:tc>
          <w:tcPr>
            <w:tcW w:w="628" w:type="dxa"/>
            <w:vMerge/>
            <w:shd w:val="clear" w:color="auto" w:fill="auto"/>
            <w:hideMark/>
            <w:tcPrChange w:id="1421" w:author="Mohammad Meshbahur Rahman" w:date="2021-09-11T01:37:00Z">
              <w:tcPr>
                <w:tcW w:w="628" w:type="dxa"/>
                <w:vMerge/>
                <w:shd w:val="clear" w:color="auto" w:fill="auto"/>
                <w:hideMark/>
              </w:tcPr>
            </w:tcPrChange>
          </w:tcPr>
          <w:p w14:paraId="4975B24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22" w:author="Microsoft account" w:date="2021-09-20T19:14:00Z">
                <w:pPr>
                  <w:spacing w:after="0" w:line="240" w:lineRule="auto"/>
                  <w:contextualSpacing/>
                </w:pPr>
              </w:pPrChange>
            </w:pPr>
          </w:p>
        </w:tc>
        <w:tc>
          <w:tcPr>
            <w:tcW w:w="1056" w:type="dxa"/>
            <w:shd w:val="clear" w:color="auto" w:fill="auto"/>
            <w:hideMark/>
            <w:tcPrChange w:id="1423" w:author="Mohammad Meshbahur Rahman" w:date="2021-09-11T01:37:00Z">
              <w:tcPr>
                <w:tcW w:w="1056" w:type="dxa"/>
                <w:shd w:val="clear" w:color="auto" w:fill="auto"/>
                <w:hideMark/>
              </w:tcPr>
            </w:tcPrChange>
          </w:tcPr>
          <w:p w14:paraId="434458F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2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 (0.8)</w:t>
            </w:r>
          </w:p>
        </w:tc>
        <w:tc>
          <w:tcPr>
            <w:tcW w:w="992" w:type="dxa"/>
            <w:shd w:val="clear" w:color="auto" w:fill="auto"/>
            <w:hideMark/>
            <w:tcPrChange w:id="1425" w:author="Mohammad Meshbahur Rahman" w:date="2021-09-11T01:37:00Z">
              <w:tcPr>
                <w:tcW w:w="992" w:type="dxa"/>
                <w:shd w:val="clear" w:color="auto" w:fill="auto"/>
                <w:hideMark/>
              </w:tcPr>
            </w:tcPrChange>
          </w:tcPr>
          <w:p w14:paraId="3016683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2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 (0.7)</w:t>
            </w:r>
          </w:p>
        </w:tc>
        <w:tc>
          <w:tcPr>
            <w:tcW w:w="630" w:type="dxa"/>
            <w:vMerge/>
            <w:shd w:val="clear" w:color="auto" w:fill="auto"/>
            <w:hideMark/>
            <w:tcPrChange w:id="1427" w:author="Mohammad Meshbahur Rahman" w:date="2021-09-11T01:37:00Z">
              <w:tcPr>
                <w:tcW w:w="630" w:type="dxa"/>
                <w:vMerge/>
                <w:shd w:val="clear" w:color="auto" w:fill="auto"/>
                <w:hideMark/>
              </w:tcPr>
            </w:tcPrChange>
          </w:tcPr>
          <w:p w14:paraId="66A8769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28" w:author="Microsoft account" w:date="2021-09-20T19:14:00Z">
                <w:pPr>
                  <w:spacing w:after="0" w:line="240" w:lineRule="auto"/>
                  <w:contextualSpacing/>
                </w:pPr>
              </w:pPrChange>
            </w:pPr>
          </w:p>
        </w:tc>
      </w:tr>
      <w:tr w:rsidR="00190BFA" w:rsidRPr="00657B6D" w14:paraId="43F0297B" w14:textId="77777777" w:rsidTr="00190BFA">
        <w:trPr>
          <w:trHeight w:val="36"/>
          <w:trPrChange w:id="1429" w:author="Mohammad Meshbahur Rahman" w:date="2021-09-11T01:37:00Z">
            <w:trPr>
              <w:gridBefore w:val="10"/>
              <w:trHeight w:val="36"/>
            </w:trPr>
          </w:trPrChange>
        </w:trPr>
        <w:tc>
          <w:tcPr>
            <w:tcW w:w="1170" w:type="dxa"/>
            <w:vMerge/>
            <w:shd w:val="clear" w:color="auto" w:fill="auto"/>
            <w:hideMark/>
            <w:tcPrChange w:id="1430" w:author="Mohammad Meshbahur Rahman" w:date="2021-09-11T01:37:00Z">
              <w:tcPr>
                <w:tcW w:w="995" w:type="dxa"/>
                <w:gridSpan w:val="2"/>
                <w:vMerge/>
                <w:shd w:val="clear" w:color="auto" w:fill="auto"/>
                <w:hideMark/>
              </w:tcPr>
            </w:tcPrChange>
          </w:tcPr>
          <w:p w14:paraId="6B2B9443"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431" w:author="Microsoft account" w:date="2021-09-20T19:14:00Z">
                <w:pPr>
                  <w:spacing w:after="0" w:line="240" w:lineRule="auto"/>
                  <w:contextualSpacing/>
                </w:pPr>
              </w:pPrChange>
            </w:pPr>
          </w:p>
        </w:tc>
        <w:tc>
          <w:tcPr>
            <w:tcW w:w="1637" w:type="dxa"/>
            <w:shd w:val="clear" w:color="auto" w:fill="auto"/>
            <w:hideMark/>
            <w:tcPrChange w:id="1432" w:author="Mohammad Meshbahur Rahman" w:date="2021-09-11T01:37:00Z">
              <w:tcPr>
                <w:tcW w:w="1637" w:type="dxa"/>
                <w:gridSpan w:val="4"/>
                <w:shd w:val="clear" w:color="auto" w:fill="auto"/>
                <w:hideMark/>
              </w:tcPr>
            </w:tcPrChange>
          </w:tcPr>
          <w:p w14:paraId="01E3CE0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3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Widowed</w:t>
            </w:r>
          </w:p>
        </w:tc>
        <w:tc>
          <w:tcPr>
            <w:tcW w:w="968" w:type="dxa"/>
            <w:vAlign w:val="bottom"/>
            <w:tcPrChange w:id="1434" w:author="Mohammad Meshbahur Rahman" w:date="2021-09-11T01:37:00Z">
              <w:tcPr>
                <w:tcW w:w="968" w:type="dxa"/>
                <w:vAlign w:val="bottom"/>
              </w:tcPr>
            </w:tcPrChange>
          </w:tcPr>
          <w:p w14:paraId="3D083995" w14:textId="18F790BC" w:rsidR="00657B6D" w:rsidRPr="00657B6D" w:rsidRDefault="00657B6D" w:rsidP="00F5085E">
            <w:pPr>
              <w:spacing w:after="0" w:line="480" w:lineRule="auto"/>
              <w:contextualSpacing/>
              <w:rPr>
                <w:rFonts w:ascii="Times New Roman" w:hAnsi="Times New Roman" w:cs="Times New Roman"/>
                <w:sz w:val="18"/>
                <w:szCs w:val="18"/>
                <w:lang w:eastAsia="en-MY"/>
              </w:rPr>
              <w:pPrChange w:id="1435" w:author="Microsoft account" w:date="2021-09-20T19:14:00Z">
                <w:pPr>
                  <w:spacing w:after="0" w:line="240" w:lineRule="auto"/>
                  <w:contextualSpacing/>
                </w:pPr>
              </w:pPrChange>
            </w:pPr>
            <w:r w:rsidRPr="00657B6D">
              <w:rPr>
                <w:rFonts w:ascii="Times New Roman" w:hAnsi="Times New Roman" w:cs="Times New Roman"/>
                <w:color w:val="000000"/>
                <w:sz w:val="18"/>
                <w:szCs w:val="18"/>
              </w:rPr>
              <w:t>2 (0.3)</w:t>
            </w:r>
          </w:p>
        </w:tc>
        <w:tc>
          <w:tcPr>
            <w:tcW w:w="971" w:type="dxa"/>
            <w:shd w:val="clear" w:color="auto" w:fill="auto"/>
            <w:hideMark/>
            <w:tcPrChange w:id="1436" w:author="Mohammad Meshbahur Rahman" w:date="2021-09-11T01:37:00Z">
              <w:tcPr>
                <w:tcW w:w="971" w:type="dxa"/>
                <w:shd w:val="clear" w:color="auto" w:fill="auto"/>
                <w:hideMark/>
              </w:tcPr>
            </w:tcPrChange>
          </w:tcPr>
          <w:p w14:paraId="1B635D13" w14:textId="6A1B869E" w:rsidR="00657B6D" w:rsidRPr="00657B6D" w:rsidRDefault="00657B6D" w:rsidP="00F5085E">
            <w:pPr>
              <w:spacing w:after="0" w:line="480" w:lineRule="auto"/>
              <w:contextualSpacing/>
              <w:rPr>
                <w:rFonts w:ascii="Times New Roman" w:hAnsi="Times New Roman" w:cs="Times New Roman"/>
                <w:sz w:val="18"/>
                <w:szCs w:val="18"/>
                <w:lang w:eastAsia="en-MY"/>
              </w:rPr>
              <w:pPrChange w:id="14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1037" w:type="dxa"/>
            <w:shd w:val="clear" w:color="auto" w:fill="auto"/>
            <w:hideMark/>
            <w:tcPrChange w:id="1438" w:author="Mohammad Meshbahur Rahman" w:date="2021-09-11T01:37:00Z">
              <w:tcPr>
                <w:tcW w:w="1037" w:type="dxa"/>
                <w:shd w:val="clear" w:color="auto" w:fill="auto"/>
                <w:hideMark/>
              </w:tcPr>
            </w:tcPrChange>
          </w:tcPr>
          <w:p w14:paraId="4DF671C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3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754" w:type="dxa"/>
            <w:vMerge/>
            <w:shd w:val="clear" w:color="auto" w:fill="auto"/>
            <w:hideMark/>
            <w:tcPrChange w:id="1440" w:author="Mohammad Meshbahur Rahman" w:date="2021-09-11T01:37:00Z">
              <w:tcPr>
                <w:tcW w:w="754" w:type="dxa"/>
                <w:vMerge/>
                <w:shd w:val="clear" w:color="auto" w:fill="auto"/>
                <w:hideMark/>
              </w:tcPr>
            </w:tcPrChange>
          </w:tcPr>
          <w:p w14:paraId="0277C1E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41" w:author="Microsoft account" w:date="2021-09-20T19:14:00Z">
                <w:pPr>
                  <w:spacing w:after="0" w:line="240" w:lineRule="auto"/>
                  <w:contextualSpacing/>
                </w:pPr>
              </w:pPrChange>
            </w:pPr>
          </w:p>
        </w:tc>
        <w:tc>
          <w:tcPr>
            <w:tcW w:w="975" w:type="dxa"/>
            <w:shd w:val="clear" w:color="auto" w:fill="auto"/>
            <w:hideMark/>
            <w:tcPrChange w:id="1442" w:author="Mohammad Meshbahur Rahman" w:date="2021-09-11T01:37:00Z">
              <w:tcPr>
                <w:tcW w:w="975" w:type="dxa"/>
                <w:shd w:val="clear" w:color="auto" w:fill="auto"/>
                <w:hideMark/>
              </w:tcPr>
            </w:tcPrChange>
          </w:tcPr>
          <w:p w14:paraId="47566FE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4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 (0.3)</w:t>
            </w:r>
          </w:p>
        </w:tc>
        <w:tc>
          <w:tcPr>
            <w:tcW w:w="967" w:type="dxa"/>
            <w:shd w:val="clear" w:color="auto" w:fill="auto"/>
            <w:hideMark/>
            <w:tcPrChange w:id="1444" w:author="Mohammad Meshbahur Rahman" w:date="2021-09-11T01:37:00Z">
              <w:tcPr>
                <w:tcW w:w="967" w:type="dxa"/>
                <w:shd w:val="clear" w:color="auto" w:fill="auto"/>
                <w:hideMark/>
              </w:tcPr>
            </w:tcPrChange>
          </w:tcPr>
          <w:p w14:paraId="5A0F67C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4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10 (0.0)</w:t>
            </w:r>
          </w:p>
        </w:tc>
        <w:tc>
          <w:tcPr>
            <w:tcW w:w="628" w:type="dxa"/>
            <w:vMerge/>
            <w:shd w:val="clear" w:color="auto" w:fill="auto"/>
            <w:hideMark/>
            <w:tcPrChange w:id="1446" w:author="Mohammad Meshbahur Rahman" w:date="2021-09-11T01:37:00Z">
              <w:tcPr>
                <w:tcW w:w="628" w:type="dxa"/>
                <w:vMerge/>
                <w:shd w:val="clear" w:color="auto" w:fill="auto"/>
                <w:hideMark/>
              </w:tcPr>
            </w:tcPrChange>
          </w:tcPr>
          <w:p w14:paraId="1C0D27F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47" w:author="Microsoft account" w:date="2021-09-20T19:14:00Z">
                <w:pPr>
                  <w:spacing w:after="0" w:line="240" w:lineRule="auto"/>
                  <w:contextualSpacing/>
                </w:pPr>
              </w:pPrChange>
            </w:pPr>
          </w:p>
        </w:tc>
        <w:tc>
          <w:tcPr>
            <w:tcW w:w="1056" w:type="dxa"/>
            <w:shd w:val="clear" w:color="auto" w:fill="auto"/>
            <w:hideMark/>
            <w:tcPrChange w:id="1448" w:author="Mohammad Meshbahur Rahman" w:date="2021-09-11T01:37:00Z">
              <w:tcPr>
                <w:tcW w:w="1056" w:type="dxa"/>
                <w:shd w:val="clear" w:color="auto" w:fill="auto"/>
                <w:hideMark/>
              </w:tcPr>
            </w:tcPrChange>
          </w:tcPr>
          <w:p w14:paraId="3FC407E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4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992" w:type="dxa"/>
            <w:shd w:val="clear" w:color="auto" w:fill="auto"/>
            <w:hideMark/>
            <w:tcPrChange w:id="1450" w:author="Mohammad Meshbahur Rahman" w:date="2021-09-11T01:37:00Z">
              <w:tcPr>
                <w:tcW w:w="992" w:type="dxa"/>
                <w:shd w:val="clear" w:color="auto" w:fill="auto"/>
                <w:hideMark/>
              </w:tcPr>
            </w:tcPrChange>
          </w:tcPr>
          <w:p w14:paraId="5E70E1F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5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 (0.1)</w:t>
            </w:r>
          </w:p>
        </w:tc>
        <w:tc>
          <w:tcPr>
            <w:tcW w:w="630" w:type="dxa"/>
            <w:vMerge/>
            <w:shd w:val="clear" w:color="auto" w:fill="auto"/>
            <w:hideMark/>
            <w:tcPrChange w:id="1452" w:author="Mohammad Meshbahur Rahman" w:date="2021-09-11T01:37:00Z">
              <w:tcPr>
                <w:tcW w:w="630" w:type="dxa"/>
                <w:vMerge/>
                <w:shd w:val="clear" w:color="auto" w:fill="auto"/>
                <w:hideMark/>
              </w:tcPr>
            </w:tcPrChange>
          </w:tcPr>
          <w:p w14:paraId="2B99BCE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53" w:author="Microsoft account" w:date="2021-09-20T19:14:00Z">
                <w:pPr>
                  <w:spacing w:after="0" w:line="240" w:lineRule="auto"/>
                  <w:contextualSpacing/>
                </w:pPr>
              </w:pPrChange>
            </w:pPr>
          </w:p>
        </w:tc>
      </w:tr>
      <w:tr w:rsidR="00190BFA" w:rsidRPr="00657B6D" w14:paraId="5BA940FC" w14:textId="77777777" w:rsidTr="00B327F9">
        <w:trPr>
          <w:trHeight w:val="124"/>
          <w:trPrChange w:id="1454" w:author="Microsoft account" w:date="2021-09-11T13:49:00Z">
            <w:trPr>
              <w:gridBefore w:val="10"/>
              <w:trHeight w:val="124"/>
            </w:trPr>
          </w:trPrChange>
        </w:trPr>
        <w:tc>
          <w:tcPr>
            <w:tcW w:w="1170" w:type="dxa"/>
            <w:vMerge/>
            <w:tcBorders>
              <w:bottom w:val="single" w:sz="4" w:space="0" w:color="auto"/>
            </w:tcBorders>
            <w:shd w:val="clear" w:color="auto" w:fill="auto"/>
            <w:hideMark/>
            <w:tcPrChange w:id="1455" w:author="Microsoft account" w:date="2021-09-11T13:49:00Z">
              <w:tcPr>
                <w:tcW w:w="1108" w:type="dxa"/>
                <w:gridSpan w:val="3"/>
                <w:vMerge/>
                <w:tcBorders>
                  <w:bottom w:val="single" w:sz="4" w:space="0" w:color="auto"/>
                </w:tcBorders>
                <w:shd w:val="clear" w:color="auto" w:fill="auto"/>
                <w:hideMark/>
              </w:tcPr>
            </w:tcPrChange>
          </w:tcPr>
          <w:p w14:paraId="6F74256E"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456" w:author="Microsoft account" w:date="2021-09-20T19:14:00Z">
                <w:pPr>
                  <w:spacing w:after="0" w:line="240" w:lineRule="auto"/>
                  <w:contextualSpacing/>
                </w:pPr>
              </w:pPrChange>
            </w:pPr>
          </w:p>
        </w:tc>
        <w:tc>
          <w:tcPr>
            <w:tcW w:w="1637" w:type="dxa"/>
            <w:tcBorders>
              <w:bottom w:val="single" w:sz="4" w:space="0" w:color="auto"/>
            </w:tcBorders>
            <w:shd w:val="clear" w:color="auto" w:fill="auto"/>
            <w:hideMark/>
            <w:tcPrChange w:id="1457" w:author="Microsoft account" w:date="2021-09-11T13:49:00Z">
              <w:tcPr>
                <w:tcW w:w="1524" w:type="dxa"/>
                <w:gridSpan w:val="3"/>
                <w:tcBorders>
                  <w:bottom w:val="single" w:sz="4" w:space="0" w:color="auto"/>
                </w:tcBorders>
                <w:shd w:val="clear" w:color="auto" w:fill="auto"/>
                <w:hideMark/>
              </w:tcPr>
            </w:tcPrChange>
          </w:tcPr>
          <w:p w14:paraId="55CCCD5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5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Others</w:t>
            </w:r>
          </w:p>
        </w:tc>
        <w:tc>
          <w:tcPr>
            <w:tcW w:w="968" w:type="dxa"/>
            <w:tcBorders>
              <w:bottom w:val="single" w:sz="4" w:space="0" w:color="auto"/>
            </w:tcBorders>
            <w:vAlign w:val="bottom"/>
            <w:tcPrChange w:id="1459" w:author="Microsoft account" w:date="2021-09-11T13:49:00Z">
              <w:tcPr>
                <w:tcW w:w="968" w:type="dxa"/>
                <w:tcBorders>
                  <w:bottom w:val="single" w:sz="4" w:space="0" w:color="auto"/>
                </w:tcBorders>
                <w:vAlign w:val="bottom"/>
              </w:tcPr>
            </w:tcPrChange>
          </w:tcPr>
          <w:p w14:paraId="360B606E" w14:textId="5AEFE38A" w:rsidR="00657B6D" w:rsidRPr="00657B6D" w:rsidRDefault="00657B6D" w:rsidP="00F5085E">
            <w:pPr>
              <w:spacing w:after="0" w:line="480" w:lineRule="auto"/>
              <w:contextualSpacing/>
              <w:rPr>
                <w:rFonts w:ascii="Times New Roman" w:hAnsi="Times New Roman" w:cs="Times New Roman"/>
                <w:sz w:val="18"/>
                <w:szCs w:val="18"/>
                <w:lang w:eastAsia="en-MY"/>
              </w:rPr>
              <w:pPrChange w:id="1460" w:author="Microsoft account" w:date="2021-09-20T19:14:00Z">
                <w:pPr>
                  <w:spacing w:after="0" w:line="240" w:lineRule="auto"/>
                  <w:contextualSpacing/>
                </w:pPr>
              </w:pPrChange>
            </w:pPr>
            <w:r w:rsidRPr="00657B6D">
              <w:rPr>
                <w:rFonts w:ascii="Times New Roman" w:hAnsi="Times New Roman" w:cs="Times New Roman"/>
                <w:color w:val="000000"/>
                <w:sz w:val="18"/>
                <w:szCs w:val="18"/>
              </w:rPr>
              <w:t>9 (1.2)</w:t>
            </w:r>
          </w:p>
        </w:tc>
        <w:tc>
          <w:tcPr>
            <w:tcW w:w="971" w:type="dxa"/>
            <w:tcBorders>
              <w:bottom w:val="single" w:sz="4" w:space="0" w:color="auto"/>
            </w:tcBorders>
            <w:shd w:val="clear" w:color="auto" w:fill="auto"/>
            <w:hideMark/>
            <w:tcPrChange w:id="1461" w:author="Microsoft account" w:date="2021-09-11T13:49:00Z">
              <w:tcPr>
                <w:tcW w:w="971" w:type="dxa"/>
                <w:tcBorders>
                  <w:bottom w:val="single" w:sz="4" w:space="0" w:color="auto"/>
                </w:tcBorders>
                <w:shd w:val="clear" w:color="auto" w:fill="auto"/>
                <w:hideMark/>
              </w:tcPr>
            </w:tcPrChange>
          </w:tcPr>
          <w:p w14:paraId="2CED8D0B" w14:textId="7F95EF54" w:rsidR="00657B6D" w:rsidRPr="00657B6D" w:rsidRDefault="00657B6D" w:rsidP="00F5085E">
            <w:pPr>
              <w:spacing w:after="0" w:line="480" w:lineRule="auto"/>
              <w:contextualSpacing/>
              <w:rPr>
                <w:rFonts w:ascii="Times New Roman" w:hAnsi="Times New Roman" w:cs="Times New Roman"/>
                <w:sz w:val="18"/>
                <w:szCs w:val="18"/>
                <w:lang w:eastAsia="en-MY"/>
              </w:rPr>
              <w:pPrChange w:id="14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 (0.4)</w:t>
            </w:r>
          </w:p>
        </w:tc>
        <w:tc>
          <w:tcPr>
            <w:tcW w:w="1037" w:type="dxa"/>
            <w:tcBorders>
              <w:bottom w:val="single" w:sz="4" w:space="0" w:color="auto"/>
            </w:tcBorders>
            <w:shd w:val="clear" w:color="auto" w:fill="auto"/>
            <w:hideMark/>
            <w:tcPrChange w:id="1463" w:author="Microsoft account" w:date="2021-09-11T13:49:00Z">
              <w:tcPr>
                <w:tcW w:w="1037" w:type="dxa"/>
                <w:tcBorders>
                  <w:bottom w:val="single" w:sz="4" w:space="0" w:color="auto"/>
                </w:tcBorders>
                <w:shd w:val="clear" w:color="auto" w:fill="auto"/>
                <w:hideMark/>
              </w:tcPr>
            </w:tcPrChange>
          </w:tcPr>
          <w:p w14:paraId="3048B91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6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 (0.8)</w:t>
            </w:r>
          </w:p>
        </w:tc>
        <w:tc>
          <w:tcPr>
            <w:tcW w:w="754" w:type="dxa"/>
            <w:vMerge/>
            <w:tcBorders>
              <w:bottom w:val="single" w:sz="4" w:space="0" w:color="auto"/>
            </w:tcBorders>
            <w:shd w:val="clear" w:color="auto" w:fill="auto"/>
            <w:hideMark/>
            <w:tcPrChange w:id="1465" w:author="Microsoft account" w:date="2021-09-11T13:49:00Z">
              <w:tcPr>
                <w:tcW w:w="754" w:type="dxa"/>
                <w:vMerge/>
                <w:tcBorders>
                  <w:bottom w:val="single" w:sz="4" w:space="0" w:color="auto"/>
                </w:tcBorders>
                <w:shd w:val="clear" w:color="auto" w:fill="auto"/>
                <w:hideMark/>
              </w:tcPr>
            </w:tcPrChange>
          </w:tcPr>
          <w:p w14:paraId="70F05B0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66" w:author="Microsoft account" w:date="2021-09-20T19:14:00Z">
                <w:pPr>
                  <w:spacing w:after="0" w:line="240" w:lineRule="auto"/>
                  <w:contextualSpacing/>
                </w:pPr>
              </w:pPrChange>
            </w:pPr>
          </w:p>
        </w:tc>
        <w:tc>
          <w:tcPr>
            <w:tcW w:w="975" w:type="dxa"/>
            <w:tcBorders>
              <w:bottom w:val="single" w:sz="4" w:space="0" w:color="auto"/>
            </w:tcBorders>
            <w:shd w:val="clear" w:color="auto" w:fill="auto"/>
            <w:hideMark/>
            <w:tcPrChange w:id="1467" w:author="Microsoft account" w:date="2021-09-11T13:49:00Z">
              <w:tcPr>
                <w:tcW w:w="975" w:type="dxa"/>
                <w:tcBorders>
                  <w:bottom w:val="single" w:sz="4" w:space="0" w:color="auto"/>
                </w:tcBorders>
                <w:shd w:val="clear" w:color="auto" w:fill="auto"/>
                <w:hideMark/>
              </w:tcPr>
            </w:tcPrChange>
          </w:tcPr>
          <w:p w14:paraId="4FE0E89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6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4 (0.5)</w:t>
            </w:r>
          </w:p>
        </w:tc>
        <w:tc>
          <w:tcPr>
            <w:tcW w:w="967" w:type="dxa"/>
            <w:tcBorders>
              <w:bottom w:val="single" w:sz="4" w:space="0" w:color="auto"/>
            </w:tcBorders>
            <w:shd w:val="clear" w:color="auto" w:fill="auto"/>
            <w:hideMark/>
            <w:tcPrChange w:id="1469" w:author="Microsoft account" w:date="2021-09-11T13:49:00Z">
              <w:tcPr>
                <w:tcW w:w="967" w:type="dxa"/>
                <w:tcBorders>
                  <w:bottom w:val="single" w:sz="4" w:space="0" w:color="auto"/>
                </w:tcBorders>
                <w:shd w:val="clear" w:color="auto" w:fill="auto"/>
                <w:hideMark/>
              </w:tcPr>
            </w:tcPrChange>
          </w:tcPr>
          <w:p w14:paraId="0246F86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7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 (0.7)</w:t>
            </w:r>
          </w:p>
        </w:tc>
        <w:tc>
          <w:tcPr>
            <w:tcW w:w="628" w:type="dxa"/>
            <w:vMerge/>
            <w:tcBorders>
              <w:bottom w:val="single" w:sz="4" w:space="0" w:color="auto"/>
            </w:tcBorders>
            <w:shd w:val="clear" w:color="auto" w:fill="auto"/>
            <w:hideMark/>
            <w:tcPrChange w:id="1471" w:author="Microsoft account" w:date="2021-09-11T13:49:00Z">
              <w:tcPr>
                <w:tcW w:w="628" w:type="dxa"/>
                <w:vMerge/>
                <w:tcBorders>
                  <w:bottom w:val="single" w:sz="4" w:space="0" w:color="auto"/>
                </w:tcBorders>
                <w:shd w:val="clear" w:color="auto" w:fill="auto"/>
                <w:hideMark/>
              </w:tcPr>
            </w:tcPrChange>
          </w:tcPr>
          <w:p w14:paraId="77B3D58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72" w:author="Microsoft account" w:date="2021-09-20T19:14:00Z">
                <w:pPr>
                  <w:spacing w:after="0" w:line="240" w:lineRule="auto"/>
                  <w:contextualSpacing/>
                </w:pPr>
              </w:pPrChange>
            </w:pPr>
          </w:p>
        </w:tc>
        <w:tc>
          <w:tcPr>
            <w:tcW w:w="1056" w:type="dxa"/>
            <w:tcBorders>
              <w:bottom w:val="single" w:sz="4" w:space="0" w:color="auto"/>
            </w:tcBorders>
            <w:shd w:val="clear" w:color="auto" w:fill="auto"/>
            <w:hideMark/>
            <w:tcPrChange w:id="1473" w:author="Microsoft account" w:date="2021-09-11T13:49:00Z">
              <w:tcPr>
                <w:tcW w:w="1056" w:type="dxa"/>
                <w:tcBorders>
                  <w:bottom w:val="single" w:sz="4" w:space="0" w:color="auto"/>
                </w:tcBorders>
                <w:shd w:val="clear" w:color="auto" w:fill="auto"/>
                <w:hideMark/>
              </w:tcPr>
            </w:tcPrChange>
          </w:tcPr>
          <w:p w14:paraId="491303D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7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 (0.4)</w:t>
            </w:r>
          </w:p>
        </w:tc>
        <w:tc>
          <w:tcPr>
            <w:tcW w:w="992" w:type="dxa"/>
            <w:tcBorders>
              <w:bottom w:val="single" w:sz="4" w:space="0" w:color="auto"/>
            </w:tcBorders>
            <w:shd w:val="clear" w:color="auto" w:fill="auto"/>
            <w:hideMark/>
            <w:tcPrChange w:id="1475" w:author="Microsoft account" w:date="2021-09-11T13:49:00Z">
              <w:tcPr>
                <w:tcW w:w="992" w:type="dxa"/>
                <w:tcBorders>
                  <w:bottom w:val="single" w:sz="4" w:space="0" w:color="auto"/>
                </w:tcBorders>
                <w:shd w:val="clear" w:color="auto" w:fill="auto"/>
                <w:hideMark/>
              </w:tcPr>
            </w:tcPrChange>
          </w:tcPr>
          <w:p w14:paraId="79874C9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7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6 (0.8)</w:t>
            </w:r>
          </w:p>
        </w:tc>
        <w:tc>
          <w:tcPr>
            <w:tcW w:w="630" w:type="dxa"/>
            <w:vMerge/>
            <w:tcBorders>
              <w:bottom w:val="single" w:sz="4" w:space="0" w:color="auto"/>
            </w:tcBorders>
            <w:shd w:val="clear" w:color="auto" w:fill="auto"/>
            <w:hideMark/>
            <w:tcPrChange w:id="1477" w:author="Microsoft account" w:date="2021-09-11T13:49:00Z">
              <w:tcPr>
                <w:tcW w:w="630" w:type="dxa"/>
                <w:vMerge/>
                <w:tcBorders>
                  <w:bottom w:val="single" w:sz="4" w:space="0" w:color="auto"/>
                </w:tcBorders>
                <w:shd w:val="clear" w:color="auto" w:fill="auto"/>
                <w:hideMark/>
              </w:tcPr>
            </w:tcPrChange>
          </w:tcPr>
          <w:p w14:paraId="5692E00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78" w:author="Microsoft account" w:date="2021-09-20T19:14:00Z">
                <w:pPr>
                  <w:spacing w:after="0" w:line="240" w:lineRule="auto"/>
                  <w:contextualSpacing/>
                </w:pPr>
              </w:pPrChange>
            </w:pPr>
          </w:p>
        </w:tc>
      </w:tr>
      <w:tr w:rsidR="00190BFA" w:rsidRPr="00657B6D" w14:paraId="24DEE9C6" w14:textId="77777777" w:rsidTr="00B327F9">
        <w:trPr>
          <w:trHeight w:val="150"/>
          <w:trPrChange w:id="1479" w:author="Microsoft account" w:date="2021-09-11T13:49:00Z">
            <w:trPr>
              <w:gridBefore w:val="10"/>
              <w:trHeight w:val="150"/>
            </w:trPr>
          </w:trPrChange>
        </w:trPr>
        <w:tc>
          <w:tcPr>
            <w:tcW w:w="1170" w:type="dxa"/>
            <w:vMerge w:val="restart"/>
            <w:tcBorders>
              <w:top w:val="single" w:sz="4" w:space="0" w:color="auto"/>
              <w:bottom w:val="nil"/>
            </w:tcBorders>
            <w:shd w:val="clear" w:color="auto" w:fill="auto"/>
            <w:hideMark/>
            <w:tcPrChange w:id="1480" w:author="Microsoft account" w:date="2021-09-11T13:49:00Z">
              <w:tcPr>
                <w:tcW w:w="1108" w:type="dxa"/>
                <w:gridSpan w:val="3"/>
                <w:vMerge w:val="restart"/>
                <w:tcBorders>
                  <w:top w:val="single" w:sz="4" w:space="0" w:color="auto"/>
                  <w:bottom w:val="nil"/>
                </w:tcBorders>
                <w:shd w:val="clear" w:color="auto" w:fill="auto"/>
                <w:hideMark/>
              </w:tcPr>
            </w:tcPrChange>
          </w:tcPr>
          <w:p w14:paraId="072EF897"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481"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No. of family members</w:t>
            </w:r>
          </w:p>
        </w:tc>
        <w:tc>
          <w:tcPr>
            <w:tcW w:w="1637" w:type="dxa"/>
            <w:tcBorders>
              <w:top w:val="single" w:sz="4" w:space="0" w:color="auto"/>
              <w:bottom w:val="nil"/>
            </w:tcBorders>
            <w:shd w:val="clear" w:color="auto" w:fill="auto"/>
            <w:hideMark/>
            <w:tcPrChange w:id="1482" w:author="Microsoft account" w:date="2021-09-11T13:49:00Z">
              <w:tcPr>
                <w:tcW w:w="1524" w:type="dxa"/>
                <w:gridSpan w:val="3"/>
                <w:tcBorders>
                  <w:top w:val="single" w:sz="4" w:space="0" w:color="auto"/>
                  <w:bottom w:val="nil"/>
                </w:tcBorders>
                <w:shd w:val="clear" w:color="auto" w:fill="auto"/>
                <w:hideMark/>
              </w:tcPr>
            </w:tcPrChange>
          </w:tcPr>
          <w:p w14:paraId="300361B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8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&lt;5</w:t>
            </w:r>
          </w:p>
        </w:tc>
        <w:tc>
          <w:tcPr>
            <w:tcW w:w="968" w:type="dxa"/>
            <w:tcBorders>
              <w:top w:val="single" w:sz="4" w:space="0" w:color="auto"/>
              <w:bottom w:val="nil"/>
            </w:tcBorders>
            <w:vAlign w:val="bottom"/>
            <w:tcPrChange w:id="1484" w:author="Microsoft account" w:date="2021-09-11T13:49:00Z">
              <w:tcPr>
                <w:tcW w:w="968" w:type="dxa"/>
                <w:tcBorders>
                  <w:top w:val="single" w:sz="4" w:space="0" w:color="auto"/>
                  <w:bottom w:val="nil"/>
                </w:tcBorders>
                <w:vAlign w:val="bottom"/>
              </w:tcPr>
            </w:tcPrChange>
          </w:tcPr>
          <w:p w14:paraId="4006FBC5" w14:textId="7BE0E1E6" w:rsidR="00657B6D" w:rsidRPr="00657B6D" w:rsidRDefault="00657B6D" w:rsidP="00F5085E">
            <w:pPr>
              <w:spacing w:after="0" w:line="480" w:lineRule="auto"/>
              <w:contextualSpacing/>
              <w:rPr>
                <w:rFonts w:ascii="Times New Roman" w:hAnsi="Times New Roman" w:cs="Times New Roman"/>
                <w:sz w:val="18"/>
                <w:szCs w:val="18"/>
                <w:lang w:eastAsia="en-MY"/>
              </w:rPr>
              <w:pPrChange w:id="1485" w:author="Microsoft account" w:date="2021-09-20T19:14:00Z">
                <w:pPr>
                  <w:spacing w:after="0" w:line="240" w:lineRule="auto"/>
                  <w:contextualSpacing/>
                </w:pPr>
              </w:pPrChange>
            </w:pPr>
            <w:r w:rsidRPr="00657B6D">
              <w:rPr>
                <w:rFonts w:ascii="Times New Roman" w:hAnsi="Times New Roman" w:cs="Times New Roman"/>
                <w:color w:val="000000"/>
                <w:sz w:val="18"/>
                <w:szCs w:val="18"/>
              </w:rPr>
              <w:t>311 (41.9)</w:t>
            </w:r>
          </w:p>
        </w:tc>
        <w:tc>
          <w:tcPr>
            <w:tcW w:w="971" w:type="dxa"/>
            <w:tcBorders>
              <w:top w:val="single" w:sz="4" w:space="0" w:color="auto"/>
              <w:bottom w:val="nil"/>
            </w:tcBorders>
            <w:shd w:val="clear" w:color="auto" w:fill="auto"/>
            <w:hideMark/>
            <w:tcPrChange w:id="1486" w:author="Microsoft account" w:date="2021-09-11T13:49:00Z">
              <w:tcPr>
                <w:tcW w:w="971" w:type="dxa"/>
                <w:tcBorders>
                  <w:top w:val="single" w:sz="4" w:space="0" w:color="auto"/>
                  <w:bottom w:val="nil"/>
                </w:tcBorders>
                <w:shd w:val="clear" w:color="auto" w:fill="auto"/>
                <w:hideMark/>
              </w:tcPr>
            </w:tcPrChange>
          </w:tcPr>
          <w:p w14:paraId="0CC79CEB" w14:textId="6D7F19A0" w:rsidR="00657B6D" w:rsidRPr="00657B6D" w:rsidRDefault="00657B6D" w:rsidP="00F5085E">
            <w:pPr>
              <w:spacing w:after="0" w:line="480" w:lineRule="auto"/>
              <w:contextualSpacing/>
              <w:rPr>
                <w:rFonts w:ascii="Times New Roman" w:hAnsi="Times New Roman" w:cs="Times New Roman"/>
                <w:sz w:val="18"/>
                <w:szCs w:val="18"/>
                <w:lang w:eastAsia="en-MY"/>
              </w:rPr>
              <w:pPrChange w:id="14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169 (22.7)</w:t>
            </w:r>
          </w:p>
        </w:tc>
        <w:tc>
          <w:tcPr>
            <w:tcW w:w="1037" w:type="dxa"/>
            <w:tcBorders>
              <w:top w:val="single" w:sz="4" w:space="0" w:color="auto"/>
              <w:bottom w:val="nil"/>
            </w:tcBorders>
            <w:shd w:val="clear" w:color="auto" w:fill="auto"/>
            <w:hideMark/>
            <w:tcPrChange w:id="1488" w:author="Microsoft account" w:date="2021-09-11T13:49:00Z">
              <w:tcPr>
                <w:tcW w:w="1037" w:type="dxa"/>
                <w:tcBorders>
                  <w:top w:val="single" w:sz="4" w:space="0" w:color="auto"/>
                  <w:bottom w:val="nil"/>
                </w:tcBorders>
                <w:shd w:val="clear" w:color="auto" w:fill="auto"/>
                <w:hideMark/>
              </w:tcPr>
            </w:tcPrChange>
          </w:tcPr>
          <w:p w14:paraId="60DBA02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8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142(19.1)</w:t>
            </w:r>
          </w:p>
        </w:tc>
        <w:tc>
          <w:tcPr>
            <w:tcW w:w="754" w:type="dxa"/>
            <w:vMerge w:val="restart"/>
            <w:tcBorders>
              <w:top w:val="single" w:sz="4" w:space="0" w:color="auto"/>
              <w:bottom w:val="nil"/>
            </w:tcBorders>
            <w:shd w:val="clear" w:color="auto" w:fill="auto"/>
            <w:hideMark/>
            <w:tcPrChange w:id="1490" w:author="Microsoft account" w:date="2021-09-11T13:49:00Z">
              <w:tcPr>
                <w:tcW w:w="754" w:type="dxa"/>
                <w:vMerge w:val="restart"/>
                <w:tcBorders>
                  <w:top w:val="single" w:sz="4" w:space="0" w:color="auto"/>
                  <w:bottom w:val="nil"/>
                </w:tcBorders>
                <w:shd w:val="clear" w:color="auto" w:fill="auto"/>
                <w:hideMark/>
              </w:tcPr>
            </w:tcPrChange>
          </w:tcPr>
          <w:p w14:paraId="649B447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9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0.077</w:t>
            </w:r>
          </w:p>
        </w:tc>
        <w:tc>
          <w:tcPr>
            <w:tcW w:w="975" w:type="dxa"/>
            <w:tcBorders>
              <w:top w:val="single" w:sz="4" w:space="0" w:color="auto"/>
              <w:bottom w:val="nil"/>
            </w:tcBorders>
            <w:shd w:val="clear" w:color="auto" w:fill="auto"/>
            <w:hideMark/>
            <w:tcPrChange w:id="1492" w:author="Microsoft account" w:date="2021-09-11T13:49:00Z">
              <w:tcPr>
                <w:tcW w:w="975" w:type="dxa"/>
                <w:tcBorders>
                  <w:top w:val="single" w:sz="4" w:space="0" w:color="auto"/>
                  <w:bottom w:val="nil"/>
                </w:tcBorders>
                <w:shd w:val="clear" w:color="auto" w:fill="auto"/>
                <w:hideMark/>
              </w:tcPr>
            </w:tcPrChange>
          </w:tcPr>
          <w:p w14:paraId="339E7CB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9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165(22.2)</w:t>
            </w:r>
          </w:p>
        </w:tc>
        <w:tc>
          <w:tcPr>
            <w:tcW w:w="967" w:type="dxa"/>
            <w:tcBorders>
              <w:top w:val="single" w:sz="4" w:space="0" w:color="auto"/>
              <w:bottom w:val="nil"/>
            </w:tcBorders>
            <w:shd w:val="clear" w:color="auto" w:fill="auto"/>
            <w:hideMark/>
            <w:tcPrChange w:id="1494" w:author="Microsoft account" w:date="2021-09-11T13:49:00Z">
              <w:tcPr>
                <w:tcW w:w="967" w:type="dxa"/>
                <w:tcBorders>
                  <w:top w:val="single" w:sz="4" w:space="0" w:color="auto"/>
                  <w:bottom w:val="nil"/>
                </w:tcBorders>
                <w:shd w:val="clear" w:color="auto" w:fill="auto"/>
                <w:hideMark/>
              </w:tcPr>
            </w:tcPrChange>
          </w:tcPr>
          <w:p w14:paraId="62228EF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9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146 (19.7)</w:t>
            </w:r>
          </w:p>
        </w:tc>
        <w:tc>
          <w:tcPr>
            <w:tcW w:w="628" w:type="dxa"/>
            <w:vMerge w:val="restart"/>
            <w:tcBorders>
              <w:top w:val="single" w:sz="4" w:space="0" w:color="auto"/>
              <w:bottom w:val="nil"/>
            </w:tcBorders>
            <w:shd w:val="clear" w:color="auto" w:fill="auto"/>
            <w:hideMark/>
            <w:tcPrChange w:id="1496" w:author="Microsoft account" w:date="2021-09-11T13:49:00Z">
              <w:tcPr>
                <w:tcW w:w="628" w:type="dxa"/>
                <w:vMerge w:val="restart"/>
                <w:tcBorders>
                  <w:top w:val="single" w:sz="4" w:space="0" w:color="auto"/>
                  <w:bottom w:val="nil"/>
                </w:tcBorders>
                <w:shd w:val="clear" w:color="auto" w:fill="auto"/>
                <w:hideMark/>
              </w:tcPr>
            </w:tcPrChange>
          </w:tcPr>
          <w:p w14:paraId="62D4169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9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0.385</w:t>
            </w:r>
          </w:p>
        </w:tc>
        <w:tc>
          <w:tcPr>
            <w:tcW w:w="1056" w:type="dxa"/>
            <w:tcBorders>
              <w:top w:val="single" w:sz="4" w:space="0" w:color="auto"/>
              <w:bottom w:val="nil"/>
            </w:tcBorders>
            <w:shd w:val="clear" w:color="auto" w:fill="auto"/>
            <w:hideMark/>
            <w:tcPrChange w:id="1498" w:author="Microsoft account" w:date="2021-09-11T13:49:00Z">
              <w:tcPr>
                <w:tcW w:w="1056" w:type="dxa"/>
                <w:tcBorders>
                  <w:top w:val="single" w:sz="4" w:space="0" w:color="auto"/>
                  <w:bottom w:val="nil"/>
                </w:tcBorders>
                <w:shd w:val="clear" w:color="auto" w:fill="auto"/>
                <w:hideMark/>
              </w:tcPr>
            </w:tcPrChange>
          </w:tcPr>
          <w:p w14:paraId="7D74604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49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163 (21.9)</w:t>
            </w:r>
          </w:p>
        </w:tc>
        <w:tc>
          <w:tcPr>
            <w:tcW w:w="992" w:type="dxa"/>
            <w:tcBorders>
              <w:top w:val="single" w:sz="4" w:space="0" w:color="auto"/>
              <w:bottom w:val="nil"/>
            </w:tcBorders>
            <w:shd w:val="clear" w:color="auto" w:fill="auto"/>
            <w:hideMark/>
            <w:tcPrChange w:id="1500" w:author="Microsoft account" w:date="2021-09-11T13:49:00Z">
              <w:tcPr>
                <w:tcW w:w="992" w:type="dxa"/>
                <w:tcBorders>
                  <w:top w:val="single" w:sz="4" w:space="0" w:color="auto"/>
                  <w:bottom w:val="nil"/>
                </w:tcBorders>
                <w:shd w:val="clear" w:color="auto" w:fill="auto"/>
                <w:hideMark/>
              </w:tcPr>
            </w:tcPrChange>
          </w:tcPr>
          <w:p w14:paraId="749F269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0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148 (19.9)</w:t>
            </w:r>
          </w:p>
        </w:tc>
        <w:tc>
          <w:tcPr>
            <w:tcW w:w="630" w:type="dxa"/>
            <w:vMerge w:val="restart"/>
            <w:tcBorders>
              <w:top w:val="single" w:sz="4" w:space="0" w:color="auto"/>
              <w:bottom w:val="nil"/>
            </w:tcBorders>
            <w:shd w:val="clear" w:color="auto" w:fill="auto"/>
            <w:hideMark/>
            <w:tcPrChange w:id="1502" w:author="Microsoft account" w:date="2021-09-11T13:49:00Z">
              <w:tcPr>
                <w:tcW w:w="630" w:type="dxa"/>
                <w:vMerge w:val="restart"/>
                <w:tcBorders>
                  <w:top w:val="single" w:sz="4" w:space="0" w:color="auto"/>
                  <w:bottom w:val="nil"/>
                </w:tcBorders>
                <w:shd w:val="clear" w:color="auto" w:fill="auto"/>
                <w:hideMark/>
              </w:tcPr>
            </w:tcPrChange>
          </w:tcPr>
          <w:p w14:paraId="189846C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0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0.402</w:t>
            </w:r>
          </w:p>
        </w:tc>
      </w:tr>
      <w:tr w:rsidR="00190BFA" w:rsidRPr="00657B6D" w14:paraId="2238D520" w14:textId="77777777" w:rsidTr="00B327F9">
        <w:trPr>
          <w:trHeight w:val="95"/>
          <w:trPrChange w:id="1504" w:author="Microsoft account" w:date="2021-09-11T13:49:00Z">
            <w:trPr>
              <w:gridBefore w:val="10"/>
              <w:trHeight w:val="95"/>
            </w:trPr>
          </w:trPrChange>
        </w:trPr>
        <w:tc>
          <w:tcPr>
            <w:tcW w:w="1170" w:type="dxa"/>
            <w:vMerge/>
            <w:tcBorders>
              <w:top w:val="nil"/>
              <w:bottom w:val="nil"/>
            </w:tcBorders>
            <w:shd w:val="clear" w:color="auto" w:fill="auto"/>
            <w:hideMark/>
            <w:tcPrChange w:id="1505" w:author="Microsoft account" w:date="2021-09-11T13:49:00Z">
              <w:tcPr>
                <w:tcW w:w="1108" w:type="dxa"/>
                <w:gridSpan w:val="3"/>
                <w:vMerge/>
                <w:tcBorders>
                  <w:top w:val="nil"/>
                </w:tcBorders>
                <w:shd w:val="clear" w:color="auto" w:fill="auto"/>
                <w:hideMark/>
              </w:tcPr>
            </w:tcPrChange>
          </w:tcPr>
          <w:p w14:paraId="16BB2959"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506" w:author="Microsoft account" w:date="2021-09-20T19:14:00Z">
                <w:pPr>
                  <w:spacing w:after="0" w:line="240" w:lineRule="auto"/>
                  <w:contextualSpacing/>
                </w:pPr>
              </w:pPrChange>
            </w:pPr>
          </w:p>
        </w:tc>
        <w:tc>
          <w:tcPr>
            <w:tcW w:w="1637" w:type="dxa"/>
            <w:tcBorders>
              <w:top w:val="nil"/>
              <w:bottom w:val="nil"/>
            </w:tcBorders>
            <w:shd w:val="clear" w:color="auto" w:fill="auto"/>
            <w:hideMark/>
            <w:tcPrChange w:id="1507" w:author="Microsoft account" w:date="2021-09-11T13:49:00Z">
              <w:tcPr>
                <w:tcW w:w="1524" w:type="dxa"/>
                <w:gridSpan w:val="3"/>
                <w:tcBorders>
                  <w:top w:val="nil"/>
                </w:tcBorders>
                <w:shd w:val="clear" w:color="auto" w:fill="auto"/>
                <w:hideMark/>
              </w:tcPr>
            </w:tcPrChange>
          </w:tcPr>
          <w:p w14:paraId="252DFBB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5 to 8</w:t>
            </w:r>
          </w:p>
        </w:tc>
        <w:tc>
          <w:tcPr>
            <w:tcW w:w="968" w:type="dxa"/>
            <w:tcBorders>
              <w:top w:val="nil"/>
              <w:bottom w:val="nil"/>
            </w:tcBorders>
            <w:vAlign w:val="bottom"/>
            <w:tcPrChange w:id="1509" w:author="Microsoft account" w:date="2021-09-11T13:49:00Z">
              <w:tcPr>
                <w:tcW w:w="968" w:type="dxa"/>
                <w:tcBorders>
                  <w:top w:val="nil"/>
                </w:tcBorders>
                <w:vAlign w:val="bottom"/>
              </w:tcPr>
            </w:tcPrChange>
          </w:tcPr>
          <w:p w14:paraId="7798641A" w14:textId="3101B9BD" w:rsidR="00657B6D" w:rsidRPr="00657B6D" w:rsidRDefault="00657B6D" w:rsidP="00F5085E">
            <w:pPr>
              <w:spacing w:after="0" w:line="480" w:lineRule="auto"/>
              <w:contextualSpacing/>
              <w:rPr>
                <w:rFonts w:ascii="Times New Roman" w:hAnsi="Times New Roman" w:cs="Times New Roman"/>
                <w:sz w:val="18"/>
                <w:szCs w:val="18"/>
                <w:lang w:eastAsia="en-MY"/>
              </w:rPr>
              <w:pPrChange w:id="1510" w:author="Microsoft account" w:date="2021-09-20T19:14:00Z">
                <w:pPr>
                  <w:spacing w:after="0" w:line="240" w:lineRule="auto"/>
                  <w:contextualSpacing/>
                </w:pPr>
              </w:pPrChange>
            </w:pPr>
            <w:r w:rsidRPr="00657B6D">
              <w:rPr>
                <w:rFonts w:ascii="Times New Roman" w:hAnsi="Times New Roman" w:cs="Times New Roman"/>
                <w:color w:val="000000"/>
                <w:sz w:val="18"/>
                <w:szCs w:val="18"/>
              </w:rPr>
              <w:t>385 (51.8)</w:t>
            </w:r>
          </w:p>
        </w:tc>
        <w:tc>
          <w:tcPr>
            <w:tcW w:w="971" w:type="dxa"/>
            <w:tcBorders>
              <w:top w:val="nil"/>
              <w:bottom w:val="nil"/>
            </w:tcBorders>
            <w:shd w:val="clear" w:color="auto" w:fill="auto"/>
            <w:hideMark/>
            <w:tcPrChange w:id="1511" w:author="Microsoft account" w:date="2021-09-11T13:49:00Z">
              <w:tcPr>
                <w:tcW w:w="971" w:type="dxa"/>
                <w:tcBorders>
                  <w:top w:val="nil"/>
                </w:tcBorders>
                <w:shd w:val="clear" w:color="auto" w:fill="auto"/>
                <w:hideMark/>
              </w:tcPr>
            </w:tcPrChange>
          </w:tcPr>
          <w:p w14:paraId="701DB6A0" w14:textId="66F59D17" w:rsidR="00657B6D" w:rsidRPr="00657B6D" w:rsidRDefault="00657B6D" w:rsidP="00F5085E">
            <w:pPr>
              <w:spacing w:after="0" w:line="480" w:lineRule="auto"/>
              <w:contextualSpacing/>
              <w:rPr>
                <w:rFonts w:ascii="Times New Roman" w:hAnsi="Times New Roman" w:cs="Times New Roman"/>
                <w:sz w:val="18"/>
                <w:szCs w:val="18"/>
                <w:lang w:eastAsia="en-MY"/>
              </w:rPr>
              <w:pPrChange w:id="15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191 (25.7)</w:t>
            </w:r>
          </w:p>
        </w:tc>
        <w:tc>
          <w:tcPr>
            <w:tcW w:w="1037" w:type="dxa"/>
            <w:tcBorders>
              <w:top w:val="nil"/>
              <w:bottom w:val="nil"/>
            </w:tcBorders>
            <w:shd w:val="clear" w:color="auto" w:fill="auto"/>
            <w:hideMark/>
            <w:tcPrChange w:id="1513" w:author="Microsoft account" w:date="2021-09-11T13:49:00Z">
              <w:tcPr>
                <w:tcW w:w="1037" w:type="dxa"/>
                <w:tcBorders>
                  <w:top w:val="nil"/>
                </w:tcBorders>
                <w:shd w:val="clear" w:color="auto" w:fill="auto"/>
                <w:hideMark/>
              </w:tcPr>
            </w:tcPrChange>
          </w:tcPr>
          <w:p w14:paraId="3EF4059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194(26.1)</w:t>
            </w:r>
          </w:p>
        </w:tc>
        <w:tc>
          <w:tcPr>
            <w:tcW w:w="754" w:type="dxa"/>
            <w:vMerge/>
            <w:tcBorders>
              <w:top w:val="nil"/>
              <w:bottom w:val="nil"/>
            </w:tcBorders>
            <w:shd w:val="clear" w:color="auto" w:fill="auto"/>
            <w:hideMark/>
            <w:tcPrChange w:id="1515" w:author="Microsoft account" w:date="2021-09-11T13:49:00Z">
              <w:tcPr>
                <w:tcW w:w="754" w:type="dxa"/>
                <w:vMerge/>
                <w:tcBorders>
                  <w:top w:val="nil"/>
                </w:tcBorders>
                <w:shd w:val="clear" w:color="auto" w:fill="auto"/>
                <w:hideMark/>
              </w:tcPr>
            </w:tcPrChange>
          </w:tcPr>
          <w:p w14:paraId="3287809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16" w:author="Microsoft account" w:date="2021-09-20T19:14:00Z">
                <w:pPr>
                  <w:spacing w:after="0" w:line="240" w:lineRule="auto"/>
                  <w:contextualSpacing/>
                </w:pPr>
              </w:pPrChange>
            </w:pPr>
          </w:p>
        </w:tc>
        <w:tc>
          <w:tcPr>
            <w:tcW w:w="975" w:type="dxa"/>
            <w:tcBorders>
              <w:top w:val="nil"/>
              <w:bottom w:val="nil"/>
            </w:tcBorders>
            <w:shd w:val="clear" w:color="auto" w:fill="auto"/>
            <w:hideMark/>
            <w:tcPrChange w:id="1517" w:author="Microsoft account" w:date="2021-09-11T13:49:00Z">
              <w:tcPr>
                <w:tcW w:w="975" w:type="dxa"/>
                <w:tcBorders>
                  <w:top w:val="nil"/>
                </w:tcBorders>
                <w:shd w:val="clear" w:color="auto" w:fill="auto"/>
                <w:hideMark/>
              </w:tcPr>
            </w:tcPrChange>
          </w:tcPr>
          <w:p w14:paraId="135D220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1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192(25.8)</w:t>
            </w:r>
          </w:p>
        </w:tc>
        <w:tc>
          <w:tcPr>
            <w:tcW w:w="967" w:type="dxa"/>
            <w:tcBorders>
              <w:top w:val="nil"/>
              <w:bottom w:val="nil"/>
            </w:tcBorders>
            <w:shd w:val="clear" w:color="auto" w:fill="auto"/>
            <w:hideMark/>
            <w:tcPrChange w:id="1519" w:author="Microsoft account" w:date="2021-09-11T13:49:00Z">
              <w:tcPr>
                <w:tcW w:w="967" w:type="dxa"/>
                <w:tcBorders>
                  <w:top w:val="nil"/>
                </w:tcBorders>
                <w:shd w:val="clear" w:color="auto" w:fill="auto"/>
                <w:hideMark/>
              </w:tcPr>
            </w:tcPrChange>
          </w:tcPr>
          <w:p w14:paraId="76EF6C7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2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193 (26.0)</w:t>
            </w:r>
          </w:p>
        </w:tc>
        <w:tc>
          <w:tcPr>
            <w:tcW w:w="628" w:type="dxa"/>
            <w:vMerge/>
            <w:tcBorders>
              <w:top w:val="nil"/>
              <w:bottom w:val="nil"/>
            </w:tcBorders>
            <w:shd w:val="clear" w:color="auto" w:fill="auto"/>
            <w:hideMark/>
            <w:tcPrChange w:id="1521" w:author="Microsoft account" w:date="2021-09-11T13:49:00Z">
              <w:tcPr>
                <w:tcW w:w="628" w:type="dxa"/>
                <w:vMerge/>
                <w:tcBorders>
                  <w:top w:val="nil"/>
                </w:tcBorders>
                <w:shd w:val="clear" w:color="auto" w:fill="auto"/>
                <w:hideMark/>
              </w:tcPr>
            </w:tcPrChange>
          </w:tcPr>
          <w:p w14:paraId="5A1FF53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22" w:author="Microsoft account" w:date="2021-09-20T19:14:00Z">
                <w:pPr>
                  <w:spacing w:after="0" w:line="240" w:lineRule="auto"/>
                  <w:contextualSpacing/>
                </w:pPr>
              </w:pPrChange>
            </w:pPr>
          </w:p>
        </w:tc>
        <w:tc>
          <w:tcPr>
            <w:tcW w:w="1056" w:type="dxa"/>
            <w:tcBorders>
              <w:top w:val="nil"/>
              <w:bottom w:val="nil"/>
            </w:tcBorders>
            <w:shd w:val="clear" w:color="auto" w:fill="auto"/>
            <w:hideMark/>
            <w:tcPrChange w:id="1523" w:author="Microsoft account" w:date="2021-09-11T13:49:00Z">
              <w:tcPr>
                <w:tcW w:w="1056" w:type="dxa"/>
                <w:tcBorders>
                  <w:top w:val="nil"/>
                </w:tcBorders>
                <w:shd w:val="clear" w:color="auto" w:fill="auto"/>
                <w:hideMark/>
              </w:tcPr>
            </w:tcPrChange>
          </w:tcPr>
          <w:p w14:paraId="170FABA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2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182 (24.5)</w:t>
            </w:r>
          </w:p>
        </w:tc>
        <w:tc>
          <w:tcPr>
            <w:tcW w:w="992" w:type="dxa"/>
            <w:tcBorders>
              <w:top w:val="nil"/>
              <w:bottom w:val="nil"/>
            </w:tcBorders>
            <w:shd w:val="clear" w:color="auto" w:fill="auto"/>
            <w:hideMark/>
            <w:tcPrChange w:id="1525" w:author="Microsoft account" w:date="2021-09-11T13:49:00Z">
              <w:tcPr>
                <w:tcW w:w="992" w:type="dxa"/>
                <w:tcBorders>
                  <w:top w:val="nil"/>
                </w:tcBorders>
                <w:shd w:val="clear" w:color="auto" w:fill="auto"/>
                <w:hideMark/>
              </w:tcPr>
            </w:tcPrChange>
          </w:tcPr>
          <w:p w14:paraId="4F3A047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2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203 (27.3)</w:t>
            </w:r>
          </w:p>
        </w:tc>
        <w:tc>
          <w:tcPr>
            <w:tcW w:w="630" w:type="dxa"/>
            <w:vMerge/>
            <w:tcBorders>
              <w:top w:val="nil"/>
              <w:bottom w:val="nil"/>
            </w:tcBorders>
            <w:shd w:val="clear" w:color="auto" w:fill="auto"/>
            <w:hideMark/>
            <w:tcPrChange w:id="1527" w:author="Microsoft account" w:date="2021-09-11T13:49:00Z">
              <w:tcPr>
                <w:tcW w:w="630" w:type="dxa"/>
                <w:vMerge/>
                <w:tcBorders>
                  <w:top w:val="nil"/>
                </w:tcBorders>
                <w:shd w:val="clear" w:color="auto" w:fill="auto"/>
                <w:hideMark/>
              </w:tcPr>
            </w:tcPrChange>
          </w:tcPr>
          <w:p w14:paraId="7FCACD7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28" w:author="Microsoft account" w:date="2021-09-20T19:14:00Z">
                <w:pPr>
                  <w:spacing w:after="0" w:line="240" w:lineRule="auto"/>
                  <w:contextualSpacing/>
                </w:pPr>
              </w:pPrChange>
            </w:pPr>
          </w:p>
        </w:tc>
      </w:tr>
      <w:tr w:rsidR="00190BFA" w:rsidRPr="00657B6D" w14:paraId="09EEE2BB" w14:textId="77777777" w:rsidTr="00B327F9">
        <w:trPr>
          <w:trHeight w:val="143"/>
          <w:trPrChange w:id="1529" w:author="Microsoft account" w:date="2021-09-11T13:49:00Z">
            <w:trPr>
              <w:gridBefore w:val="10"/>
              <w:trHeight w:val="143"/>
            </w:trPr>
          </w:trPrChange>
        </w:trPr>
        <w:tc>
          <w:tcPr>
            <w:tcW w:w="1170" w:type="dxa"/>
            <w:vMerge/>
            <w:tcBorders>
              <w:top w:val="nil"/>
              <w:bottom w:val="single" w:sz="4" w:space="0" w:color="auto"/>
            </w:tcBorders>
            <w:shd w:val="clear" w:color="auto" w:fill="auto"/>
            <w:hideMark/>
            <w:tcPrChange w:id="1530" w:author="Microsoft account" w:date="2021-09-11T13:49:00Z">
              <w:tcPr>
                <w:tcW w:w="995" w:type="dxa"/>
                <w:gridSpan w:val="2"/>
                <w:vMerge/>
                <w:shd w:val="clear" w:color="auto" w:fill="auto"/>
                <w:hideMark/>
              </w:tcPr>
            </w:tcPrChange>
          </w:tcPr>
          <w:p w14:paraId="7954FB5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531" w:author="Microsoft account" w:date="2021-09-20T19:14:00Z">
                <w:pPr>
                  <w:spacing w:after="0" w:line="240" w:lineRule="auto"/>
                  <w:contextualSpacing/>
                </w:pPr>
              </w:pPrChange>
            </w:pPr>
          </w:p>
        </w:tc>
        <w:tc>
          <w:tcPr>
            <w:tcW w:w="1637" w:type="dxa"/>
            <w:tcBorders>
              <w:top w:val="nil"/>
              <w:bottom w:val="single" w:sz="4" w:space="0" w:color="auto"/>
            </w:tcBorders>
            <w:shd w:val="clear" w:color="auto" w:fill="auto"/>
            <w:hideMark/>
            <w:tcPrChange w:id="1532" w:author="Microsoft account" w:date="2021-09-11T13:49:00Z">
              <w:tcPr>
                <w:tcW w:w="1637" w:type="dxa"/>
                <w:gridSpan w:val="4"/>
                <w:shd w:val="clear" w:color="auto" w:fill="auto"/>
                <w:hideMark/>
              </w:tcPr>
            </w:tcPrChange>
          </w:tcPr>
          <w:p w14:paraId="4C3C680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3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8+</w:t>
            </w:r>
          </w:p>
        </w:tc>
        <w:tc>
          <w:tcPr>
            <w:tcW w:w="968" w:type="dxa"/>
            <w:tcBorders>
              <w:top w:val="nil"/>
              <w:bottom w:val="single" w:sz="4" w:space="0" w:color="auto"/>
            </w:tcBorders>
            <w:vAlign w:val="bottom"/>
            <w:tcPrChange w:id="1534" w:author="Microsoft account" w:date="2021-09-11T13:49:00Z">
              <w:tcPr>
                <w:tcW w:w="968" w:type="dxa"/>
                <w:vAlign w:val="bottom"/>
              </w:tcPr>
            </w:tcPrChange>
          </w:tcPr>
          <w:p w14:paraId="765FAB72" w14:textId="5D5B33DC" w:rsidR="00657B6D" w:rsidRPr="00657B6D" w:rsidRDefault="00657B6D" w:rsidP="00F5085E">
            <w:pPr>
              <w:spacing w:after="0" w:line="480" w:lineRule="auto"/>
              <w:contextualSpacing/>
              <w:rPr>
                <w:rFonts w:ascii="Times New Roman" w:hAnsi="Times New Roman" w:cs="Times New Roman"/>
                <w:sz w:val="18"/>
                <w:szCs w:val="18"/>
                <w:lang w:eastAsia="en-MY"/>
              </w:rPr>
              <w:pPrChange w:id="1535" w:author="Microsoft account" w:date="2021-09-20T19:14:00Z">
                <w:pPr>
                  <w:spacing w:after="0" w:line="240" w:lineRule="auto"/>
                  <w:contextualSpacing/>
                </w:pPr>
              </w:pPrChange>
            </w:pPr>
            <w:r w:rsidRPr="00657B6D">
              <w:rPr>
                <w:rFonts w:ascii="Times New Roman" w:hAnsi="Times New Roman" w:cs="Times New Roman"/>
                <w:color w:val="000000"/>
                <w:sz w:val="18"/>
                <w:szCs w:val="18"/>
              </w:rPr>
              <w:t>47 (6.3)</w:t>
            </w:r>
          </w:p>
        </w:tc>
        <w:tc>
          <w:tcPr>
            <w:tcW w:w="971" w:type="dxa"/>
            <w:tcBorders>
              <w:top w:val="nil"/>
              <w:bottom w:val="single" w:sz="4" w:space="0" w:color="auto"/>
            </w:tcBorders>
            <w:shd w:val="clear" w:color="auto" w:fill="auto"/>
            <w:hideMark/>
            <w:tcPrChange w:id="1536" w:author="Microsoft account" w:date="2021-09-11T13:49:00Z">
              <w:tcPr>
                <w:tcW w:w="971" w:type="dxa"/>
                <w:shd w:val="clear" w:color="auto" w:fill="auto"/>
                <w:hideMark/>
              </w:tcPr>
            </w:tcPrChange>
          </w:tcPr>
          <w:p w14:paraId="447043A4" w14:textId="2C45371A" w:rsidR="00657B6D" w:rsidRPr="00657B6D" w:rsidRDefault="00657B6D" w:rsidP="00F5085E">
            <w:pPr>
              <w:spacing w:after="0" w:line="480" w:lineRule="auto"/>
              <w:contextualSpacing/>
              <w:rPr>
                <w:rFonts w:ascii="Times New Roman" w:hAnsi="Times New Roman" w:cs="Times New Roman"/>
                <w:sz w:val="18"/>
                <w:szCs w:val="18"/>
                <w:lang w:eastAsia="en-MY"/>
              </w:rPr>
              <w:pPrChange w:id="153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31 (4.2)</w:t>
            </w:r>
          </w:p>
        </w:tc>
        <w:tc>
          <w:tcPr>
            <w:tcW w:w="1037" w:type="dxa"/>
            <w:tcBorders>
              <w:top w:val="nil"/>
              <w:bottom w:val="single" w:sz="4" w:space="0" w:color="auto"/>
            </w:tcBorders>
            <w:shd w:val="clear" w:color="auto" w:fill="auto"/>
            <w:hideMark/>
            <w:tcPrChange w:id="1538" w:author="Microsoft account" w:date="2021-09-11T13:49:00Z">
              <w:tcPr>
                <w:tcW w:w="1037" w:type="dxa"/>
                <w:shd w:val="clear" w:color="auto" w:fill="auto"/>
                <w:hideMark/>
              </w:tcPr>
            </w:tcPrChange>
          </w:tcPr>
          <w:p w14:paraId="21DFB5A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3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 (2.2)</w:t>
            </w:r>
          </w:p>
        </w:tc>
        <w:tc>
          <w:tcPr>
            <w:tcW w:w="754" w:type="dxa"/>
            <w:vMerge/>
            <w:tcBorders>
              <w:top w:val="nil"/>
              <w:bottom w:val="single" w:sz="4" w:space="0" w:color="auto"/>
            </w:tcBorders>
            <w:shd w:val="clear" w:color="auto" w:fill="auto"/>
            <w:hideMark/>
            <w:tcPrChange w:id="1540" w:author="Microsoft account" w:date="2021-09-11T13:49:00Z">
              <w:tcPr>
                <w:tcW w:w="754" w:type="dxa"/>
                <w:vMerge/>
                <w:shd w:val="clear" w:color="auto" w:fill="auto"/>
                <w:hideMark/>
              </w:tcPr>
            </w:tcPrChange>
          </w:tcPr>
          <w:p w14:paraId="1E48C80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41" w:author="Microsoft account" w:date="2021-09-20T19:14:00Z">
                <w:pPr>
                  <w:spacing w:after="0" w:line="240" w:lineRule="auto"/>
                  <w:contextualSpacing/>
                </w:pPr>
              </w:pPrChange>
            </w:pPr>
          </w:p>
        </w:tc>
        <w:tc>
          <w:tcPr>
            <w:tcW w:w="975" w:type="dxa"/>
            <w:tcBorders>
              <w:top w:val="nil"/>
              <w:bottom w:val="single" w:sz="4" w:space="0" w:color="auto"/>
            </w:tcBorders>
            <w:shd w:val="clear" w:color="auto" w:fill="auto"/>
            <w:hideMark/>
            <w:tcPrChange w:id="1542" w:author="Microsoft account" w:date="2021-09-11T13:49:00Z">
              <w:tcPr>
                <w:tcW w:w="975" w:type="dxa"/>
                <w:shd w:val="clear" w:color="auto" w:fill="auto"/>
                <w:hideMark/>
              </w:tcPr>
            </w:tcPrChange>
          </w:tcPr>
          <w:p w14:paraId="692E476C"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4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28 (3.8)</w:t>
            </w:r>
          </w:p>
        </w:tc>
        <w:tc>
          <w:tcPr>
            <w:tcW w:w="967" w:type="dxa"/>
            <w:tcBorders>
              <w:top w:val="nil"/>
              <w:bottom w:val="single" w:sz="4" w:space="0" w:color="auto"/>
            </w:tcBorders>
            <w:shd w:val="clear" w:color="auto" w:fill="auto"/>
            <w:hideMark/>
            <w:tcPrChange w:id="1544" w:author="Microsoft account" w:date="2021-09-11T13:49:00Z">
              <w:tcPr>
                <w:tcW w:w="967" w:type="dxa"/>
                <w:shd w:val="clear" w:color="auto" w:fill="auto"/>
                <w:hideMark/>
              </w:tcPr>
            </w:tcPrChange>
          </w:tcPr>
          <w:p w14:paraId="2F76F1B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4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19 (2.6)</w:t>
            </w:r>
          </w:p>
        </w:tc>
        <w:tc>
          <w:tcPr>
            <w:tcW w:w="628" w:type="dxa"/>
            <w:vMerge/>
            <w:tcBorders>
              <w:top w:val="nil"/>
              <w:bottom w:val="single" w:sz="4" w:space="0" w:color="auto"/>
            </w:tcBorders>
            <w:shd w:val="clear" w:color="auto" w:fill="auto"/>
            <w:hideMark/>
            <w:tcPrChange w:id="1546" w:author="Microsoft account" w:date="2021-09-11T13:49:00Z">
              <w:tcPr>
                <w:tcW w:w="628" w:type="dxa"/>
                <w:vMerge/>
                <w:shd w:val="clear" w:color="auto" w:fill="auto"/>
                <w:hideMark/>
              </w:tcPr>
            </w:tcPrChange>
          </w:tcPr>
          <w:p w14:paraId="0124FB5E"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47" w:author="Microsoft account" w:date="2021-09-20T19:14:00Z">
                <w:pPr>
                  <w:spacing w:after="0" w:line="240" w:lineRule="auto"/>
                  <w:contextualSpacing/>
                </w:pPr>
              </w:pPrChange>
            </w:pPr>
          </w:p>
        </w:tc>
        <w:tc>
          <w:tcPr>
            <w:tcW w:w="1056" w:type="dxa"/>
            <w:tcBorders>
              <w:top w:val="nil"/>
              <w:bottom w:val="single" w:sz="4" w:space="0" w:color="auto"/>
            </w:tcBorders>
            <w:shd w:val="clear" w:color="auto" w:fill="auto"/>
            <w:hideMark/>
            <w:tcPrChange w:id="1548" w:author="Microsoft account" w:date="2021-09-11T13:49:00Z">
              <w:tcPr>
                <w:tcW w:w="1056" w:type="dxa"/>
                <w:shd w:val="clear" w:color="auto" w:fill="auto"/>
                <w:hideMark/>
              </w:tcPr>
            </w:tcPrChange>
          </w:tcPr>
          <w:p w14:paraId="02CBE38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4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23 (3.1)</w:t>
            </w:r>
          </w:p>
        </w:tc>
        <w:tc>
          <w:tcPr>
            <w:tcW w:w="992" w:type="dxa"/>
            <w:tcBorders>
              <w:top w:val="nil"/>
              <w:bottom w:val="single" w:sz="4" w:space="0" w:color="auto"/>
            </w:tcBorders>
            <w:shd w:val="clear" w:color="auto" w:fill="auto"/>
            <w:hideMark/>
            <w:tcPrChange w:id="1550" w:author="Microsoft account" w:date="2021-09-11T13:49:00Z">
              <w:tcPr>
                <w:tcW w:w="992" w:type="dxa"/>
                <w:shd w:val="clear" w:color="auto" w:fill="auto"/>
                <w:hideMark/>
              </w:tcPr>
            </w:tcPrChange>
          </w:tcPr>
          <w:p w14:paraId="62E3484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5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24 (3.2)</w:t>
            </w:r>
          </w:p>
        </w:tc>
        <w:tc>
          <w:tcPr>
            <w:tcW w:w="630" w:type="dxa"/>
            <w:vMerge/>
            <w:tcBorders>
              <w:top w:val="nil"/>
              <w:bottom w:val="single" w:sz="4" w:space="0" w:color="auto"/>
            </w:tcBorders>
            <w:shd w:val="clear" w:color="auto" w:fill="auto"/>
            <w:hideMark/>
            <w:tcPrChange w:id="1552" w:author="Microsoft account" w:date="2021-09-11T13:49:00Z">
              <w:tcPr>
                <w:tcW w:w="630" w:type="dxa"/>
                <w:vMerge/>
                <w:shd w:val="clear" w:color="auto" w:fill="auto"/>
                <w:hideMark/>
              </w:tcPr>
            </w:tcPrChange>
          </w:tcPr>
          <w:p w14:paraId="445848D5"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53" w:author="Microsoft account" w:date="2021-09-20T19:14:00Z">
                <w:pPr>
                  <w:spacing w:after="0" w:line="240" w:lineRule="auto"/>
                  <w:contextualSpacing/>
                </w:pPr>
              </w:pPrChange>
            </w:pPr>
          </w:p>
        </w:tc>
      </w:tr>
      <w:tr w:rsidR="00190BFA" w:rsidRPr="00657B6D" w14:paraId="1EB0CDCB" w14:textId="77777777" w:rsidTr="00B327F9">
        <w:trPr>
          <w:trHeight w:val="143"/>
          <w:trPrChange w:id="1554" w:author="Microsoft account" w:date="2021-09-11T13:49:00Z">
            <w:trPr>
              <w:gridBefore w:val="10"/>
              <w:trHeight w:val="143"/>
            </w:trPr>
          </w:trPrChange>
        </w:trPr>
        <w:tc>
          <w:tcPr>
            <w:tcW w:w="1170" w:type="dxa"/>
            <w:vMerge w:val="restart"/>
            <w:tcBorders>
              <w:top w:val="single" w:sz="4" w:space="0" w:color="auto"/>
            </w:tcBorders>
            <w:shd w:val="clear" w:color="auto" w:fill="auto"/>
            <w:hideMark/>
            <w:tcPrChange w:id="1555" w:author="Microsoft account" w:date="2021-09-11T13:49:00Z">
              <w:tcPr>
                <w:tcW w:w="995" w:type="dxa"/>
                <w:gridSpan w:val="2"/>
                <w:vMerge w:val="restart"/>
                <w:shd w:val="clear" w:color="auto" w:fill="auto"/>
                <w:hideMark/>
              </w:tcPr>
            </w:tcPrChange>
          </w:tcPr>
          <w:p w14:paraId="2C7CE11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556" w:author="Microsoft account" w:date="2021-09-20T19:14:00Z">
                <w:pPr>
                  <w:spacing w:after="0" w:line="240" w:lineRule="auto"/>
                  <w:contextualSpacing/>
                </w:pPr>
              </w:pPrChange>
            </w:pPr>
            <w:r w:rsidRPr="00657B6D">
              <w:rPr>
                <w:rFonts w:ascii="Times New Roman" w:hAnsi="Times New Roman" w:cs="Times New Roman"/>
                <w:b/>
                <w:bCs/>
                <w:sz w:val="18"/>
                <w:szCs w:val="18"/>
                <w:lang w:eastAsia="en-MY"/>
              </w:rPr>
              <w:t>Family income</w:t>
            </w:r>
          </w:p>
        </w:tc>
        <w:tc>
          <w:tcPr>
            <w:tcW w:w="1637" w:type="dxa"/>
            <w:tcBorders>
              <w:top w:val="single" w:sz="4" w:space="0" w:color="auto"/>
            </w:tcBorders>
            <w:shd w:val="clear" w:color="auto" w:fill="auto"/>
            <w:hideMark/>
            <w:tcPrChange w:id="1557" w:author="Microsoft account" w:date="2021-09-11T13:49:00Z">
              <w:tcPr>
                <w:tcW w:w="1637" w:type="dxa"/>
                <w:gridSpan w:val="4"/>
                <w:shd w:val="clear" w:color="auto" w:fill="auto"/>
                <w:hideMark/>
              </w:tcPr>
            </w:tcPrChange>
          </w:tcPr>
          <w:p w14:paraId="4DD53D2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5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&lt;RM 4 849</w:t>
            </w:r>
          </w:p>
        </w:tc>
        <w:tc>
          <w:tcPr>
            <w:tcW w:w="968" w:type="dxa"/>
            <w:tcBorders>
              <w:top w:val="single" w:sz="4" w:space="0" w:color="auto"/>
            </w:tcBorders>
            <w:vAlign w:val="bottom"/>
            <w:tcPrChange w:id="1559" w:author="Microsoft account" w:date="2021-09-11T13:49:00Z">
              <w:tcPr>
                <w:tcW w:w="968" w:type="dxa"/>
                <w:vAlign w:val="bottom"/>
              </w:tcPr>
            </w:tcPrChange>
          </w:tcPr>
          <w:p w14:paraId="1286CED8" w14:textId="207213C3" w:rsidR="00657B6D" w:rsidRPr="00657B6D" w:rsidRDefault="00657B6D" w:rsidP="00F5085E">
            <w:pPr>
              <w:spacing w:after="0" w:line="480" w:lineRule="auto"/>
              <w:contextualSpacing/>
              <w:rPr>
                <w:rFonts w:ascii="Times New Roman" w:hAnsi="Times New Roman" w:cs="Times New Roman"/>
                <w:sz w:val="18"/>
                <w:szCs w:val="18"/>
                <w:lang w:eastAsia="en-MY"/>
              </w:rPr>
              <w:pPrChange w:id="1560" w:author="Microsoft account" w:date="2021-09-20T19:14:00Z">
                <w:pPr>
                  <w:spacing w:after="0" w:line="240" w:lineRule="auto"/>
                  <w:contextualSpacing/>
                </w:pPr>
              </w:pPrChange>
            </w:pPr>
            <w:r w:rsidRPr="00657B6D">
              <w:rPr>
                <w:rFonts w:ascii="Times New Roman" w:hAnsi="Times New Roman" w:cs="Times New Roman"/>
                <w:color w:val="000000"/>
                <w:sz w:val="18"/>
                <w:szCs w:val="18"/>
              </w:rPr>
              <w:t>256 (34.5)</w:t>
            </w:r>
          </w:p>
        </w:tc>
        <w:tc>
          <w:tcPr>
            <w:tcW w:w="971" w:type="dxa"/>
            <w:tcBorders>
              <w:top w:val="single" w:sz="4" w:space="0" w:color="auto"/>
            </w:tcBorders>
            <w:shd w:val="clear" w:color="auto" w:fill="auto"/>
            <w:hideMark/>
            <w:tcPrChange w:id="1561" w:author="Microsoft account" w:date="2021-09-11T13:49:00Z">
              <w:tcPr>
                <w:tcW w:w="971" w:type="dxa"/>
                <w:shd w:val="clear" w:color="auto" w:fill="auto"/>
                <w:hideMark/>
              </w:tcPr>
            </w:tcPrChange>
          </w:tcPr>
          <w:p w14:paraId="0897C14F" w14:textId="4F412DCC" w:rsidR="00657B6D" w:rsidRPr="00657B6D" w:rsidRDefault="00657B6D" w:rsidP="00F5085E">
            <w:pPr>
              <w:spacing w:after="0" w:line="480" w:lineRule="auto"/>
              <w:contextualSpacing/>
              <w:rPr>
                <w:rFonts w:ascii="Times New Roman" w:hAnsi="Times New Roman" w:cs="Times New Roman"/>
                <w:sz w:val="18"/>
                <w:szCs w:val="18"/>
                <w:lang w:eastAsia="en-MY"/>
              </w:rPr>
              <w:pPrChange w:id="156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139 (18.7)</w:t>
            </w:r>
          </w:p>
        </w:tc>
        <w:tc>
          <w:tcPr>
            <w:tcW w:w="1037" w:type="dxa"/>
            <w:tcBorders>
              <w:top w:val="single" w:sz="4" w:space="0" w:color="auto"/>
            </w:tcBorders>
            <w:shd w:val="clear" w:color="auto" w:fill="auto"/>
            <w:hideMark/>
            <w:tcPrChange w:id="1563" w:author="Microsoft account" w:date="2021-09-11T13:49:00Z">
              <w:tcPr>
                <w:tcW w:w="1037" w:type="dxa"/>
                <w:shd w:val="clear" w:color="auto" w:fill="auto"/>
                <w:hideMark/>
              </w:tcPr>
            </w:tcPrChange>
          </w:tcPr>
          <w:p w14:paraId="40DFB9C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6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117(15.7)</w:t>
            </w:r>
          </w:p>
        </w:tc>
        <w:tc>
          <w:tcPr>
            <w:tcW w:w="754" w:type="dxa"/>
            <w:vMerge w:val="restart"/>
            <w:tcBorders>
              <w:top w:val="single" w:sz="4" w:space="0" w:color="auto"/>
            </w:tcBorders>
            <w:shd w:val="clear" w:color="auto" w:fill="auto"/>
            <w:hideMark/>
            <w:tcPrChange w:id="1565" w:author="Microsoft account" w:date="2021-09-11T13:49:00Z">
              <w:tcPr>
                <w:tcW w:w="754" w:type="dxa"/>
                <w:vMerge w:val="restart"/>
                <w:shd w:val="clear" w:color="auto" w:fill="auto"/>
                <w:hideMark/>
              </w:tcPr>
            </w:tcPrChange>
          </w:tcPr>
          <w:p w14:paraId="61E61AF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6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0.639</w:t>
            </w:r>
          </w:p>
        </w:tc>
        <w:tc>
          <w:tcPr>
            <w:tcW w:w="975" w:type="dxa"/>
            <w:tcBorders>
              <w:top w:val="single" w:sz="4" w:space="0" w:color="auto"/>
            </w:tcBorders>
            <w:shd w:val="clear" w:color="auto" w:fill="auto"/>
            <w:hideMark/>
            <w:tcPrChange w:id="1567" w:author="Microsoft account" w:date="2021-09-11T13:49:00Z">
              <w:tcPr>
                <w:tcW w:w="975" w:type="dxa"/>
                <w:shd w:val="clear" w:color="auto" w:fill="auto"/>
                <w:hideMark/>
              </w:tcPr>
            </w:tcPrChange>
          </w:tcPr>
          <w:p w14:paraId="53A49D1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6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142(19.1)</w:t>
            </w:r>
          </w:p>
        </w:tc>
        <w:tc>
          <w:tcPr>
            <w:tcW w:w="967" w:type="dxa"/>
            <w:tcBorders>
              <w:top w:val="single" w:sz="4" w:space="0" w:color="auto"/>
            </w:tcBorders>
            <w:shd w:val="clear" w:color="auto" w:fill="auto"/>
            <w:hideMark/>
            <w:tcPrChange w:id="1569" w:author="Microsoft account" w:date="2021-09-11T13:49:00Z">
              <w:tcPr>
                <w:tcW w:w="967" w:type="dxa"/>
                <w:shd w:val="clear" w:color="auto" w:fill="auto"/>
                <w:hideMark/>
              </w:tcPr>
            </w:tcPrChange>
          </w:tcPr>
          <w:p w14:paraId="6D2B59C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7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114 (15.3)</w:t>
            </w:r>
          </w:p>
        </w:tc>
        <w:tc>
          <w:tcPr>
            <w:tcW w:w="628" w:type="dxa"/>
            <w:vMerge w:val="restart"/>
            <w:tcBorders>
              <w:top w:val="single" w:sz="4" w:space="0" w:color="auto"/>
            </w:tcBorders>
            <w:shd w:val="clear" w:color="auto" w:fill="auto"/>
            <w:hideMark/>
            <w:tcPrChange w:id="1571" w:author="Microsoft account" w:date="2021-09-11T13:49:00Z">
              <w:tcPr>
                <w:tcW w:w="628" w:type="dxa"/>
                <w:vMerge w:val="restart"/>
                <w:shd w:val="clear" w:color="auto" w:fill="auto"/>
                <w:hideMark/>
              </w:tcPr>
            </w:tcPrChange>
          </w:tcPr>
          <w:p w14:paraId="331F88F3"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7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0.211</w:t>
            </w:r>
          </w:p>
        </w:tc>
        <w:tc>
          <w:tcPr>
            <w:tcW w:w="1056" w:type="dxa"/>
            <w:tcBorders>
              <w:top w:val="single" w:sz="4" w:space="0" w:color="auto"/>
            </w:tcBorders>
            <w:shd w:val="clear" w:color="auto" w:fill="auto"/>
            <w:hideMark/>
            <w:tcPrChange w:id="1573" w:author="Microsoft account" w:date="2021-09-11T13:49:00Z">
              <w:tcPr>
                <w:tcW w:w="1056" w:type="dxa"/>
                <w:shd w:val="clear" w:color="auto" w:fill="auto"/>
                <w:hideMark/>
              </w:tcPr>
            </w:tcPrChange>
          </w:tcPr>
          <w:p w14:paraId="5BD5968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7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125 (16.8)</w:t>
            </w:r>
          </w:p>
        </w:tc>
        <w:tc>
          <w:tcPr>
            <w:tcW w:w="992" w:type="dxa"/>
            <w:tcBorders>
              <w:top w:val="single" w:sz="4" w:space="0" w:color="auto"/>
            </w:tcBorders>
            <w:shd w:val="clear" w:color="auto" w:fill="auto"/>
            <w:hideMark/>
            <w:tcPrChange w:id="1575" w:author="Microsoft account" w:date="2021-09-11T13:49:00Z">
              <w:tcPr>
                <w:tcW w:w="992" w:type="dxa"/>
                <w:shd w:val="clear" w:color="auto" w:fill="auto"/>
                <w:hideMark/>
              </w:tcPr>
            </w:tcPrChange>
          </w:tcPr>
          <w:p w14:paraId="2BFCF1D1"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7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131 (17.6)</w:t>
            </w:r>
          </w:p>
        </w:tc>
        <w:tc>
          <w:tcPr>
            <w:tcW w:w="630" w:type="dxa"/>
            <w:vMerge w:val="restart"/>
            <w:tcBorders>
              <w:top w:val="single" w:sz="4" w:space="0" w:color="auto"/>
            </w:tcBorders>
            <w:shd w:val="clear" w:color="auto" w:fill="auto"/>
            <w:hideMark/>
            <w:tcPrChange w:id="1577" w:author="Microsoft account" w:date="2021-09-11T13:49:00Z">
              <w:tcPr>
                <w:tcW w:w="630" w:type="dxa"/>
                <w:vMerge w:val="restart"/>
                <w:shd w:val="clear" w:color="auto" w:fill="auto"/>
                <w:hideMark/>
              </w:tcPr>
            </w:tcPrChange>
          </w:tcPr>
          <w:p w14:paraId="21D5B5E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7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0.081</w:t>
            </w:r>
          </w:p>
        </w:tc>
      </w:tr>
      <w:tr w:rsidR="00190BFA" w:rsidRPr="00657B6D" w14:paraId="7403BCF6" w14:textId="77777777" w:rsidTr="00190BFA">
        <w:trPr>
          <w:trHeight w:val="200"/>
          <w:trPrChange w:id="1579" w:author="Mohammad Meshbahur Rahman" w:date="2021-09-11T01:37:00Z">
            <w:trPr>
              <w:gridBefore w:val="10"/>
              <w:trHeight w:val="200"/>
            </w:trPr>
          </w:trPrChange>
        </w:trPr>
        <w:tc>
          <w:tcPr>
            <w:tcW w:w="1170" w:type="dxa"/>
            <w:vMerge/>
            <w:shd w:val="clear" w:color="auto" w:fill="auto"/>
            <w:hideMark/>
            <w:tcPrChange w:id="1580" w:author="Mohammad Meshbahur Rahman" w:date="2021-09-11T01:37:00Z">
              <w:tcPr>
                <w:tcW w:w="995" w:type="dxa"/>
                <w:gridSpan w:val="2"/>
                <w:vMerge/>
                <w:shd w:val="clear" w:color="auto" w:fill="auto"/>
                <w:hideMark/>
              </w:tcPr>
            </w:tcPrChange>
          </w:tcPr>
          <w:p w14:paraId="7FD39AEA"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581" w:author="Microsoft account" w:date="2021-09-20T19:14:00Z">
                <w:pPr>
                  <w:spacing w:after="0" w:line="240" w:lineRule="auto"/>
                  <w:contextualSpacing/>
                </w:pPr>
              </w:pPrChange>
            </w:pPr>
          </w:p>
        </w:tc>
        <w:tc>
          <w:tcPr>
            <w:tcW w:w="1637" w:type="dxa"/>
            <w:shd w:val="clear" w:color="auto" w:fill="auto"/>
            <w:hideMark/>
            <w:tcPrChange w:id="1582" w:author="Mohammad Meshbahur Rahman" w:date="2021-09-11T01:37:00Z">
              <w:tcPr>
                <w:tcW w:w="1637" w:type="dxa"/>
                <w:gridSpan w:val="4"/>
                <w:shd w:val="clear" w:color="auto" w:fill="auto"/>
                <w:hideMark/>
              </w:tcPr>
            </w:tcPrChange>
          </w:tcPr>
          <w:p w14:paraId="73EB0FB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8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RM 4850 to 10959</w:t>
            </w:r>
          </w:p>
        </w:tc>
        <w:tc>
          <w:tcPr>
            <w:tcW w:w="968" w:type="dxa"/>
            <w:vAlign w:val="bottom"/>
            <w:tcPrChange w:id="1584" w:author="Mohammad Meshbahur Rahman" w:date="2021-09-11T01:37:00Z">
              <w:tcPr>
                <w:tcW w:w="968" w:type="dxa"/>
                <w:vAlign w:val="bottom"/>
              </w:tcPr>
            </w:tcPrChange>
          </w:tcPr>
          <w:p w14:paraId="6DA8303B" w14:textId="10C87E0A" w:rsidR="00657B6D" w:rsidRPr="00657B6D" w:rsidRDefault="00657B6D" w:rsidP="00F5085E">
            <w:pPr>
              <w:spacing w:after="0" w:line="480" w:lineRule="auto"/>
              <w:contextualSpacing/>
              <w:rPr>
                <w:rFonts w:ascii="Times New Roman" w:hAnsi="Times New Roman" w:cs="Times New Roman"/>
                <w:sz w:val="18"/>
                <w:szCs w:val="18"/>
                <w:lang w:eastAsia="en-MY"/>
              </w:rPr>
              <w:pPrChange w:id="1585" w:author="Microsoft account" w:date="2021-09-20T19:14:00Z">
                <w:pPr>
                  <w:spacing w:after="0" w:line="240" w:lineRule="auto"/>
                  <w:contextualSpacing/>
                </w:pPr>
              </w:pPrChange>
            </w:pPr>
            <w:r w:rsidRPr="00657B6D">
              <w:rPr>
                <w:rFonts w:ascii="Times New Roman" w:hAnsi="Times New Roman" w:cs="Times New Roman"/>
                <w:color w:val="000000"/>
                <w:sz w:val="18"/>
                <w:szCs w:val="18"/>
              </w:rPr>
              <w:t>318 (42.8)</w:t>
            </w:r>
          </w:p>
        </w:tc>
        <w:tc>
          <w:tcPr>
            <w:tcW w:w="971" w:type="dxa"/>
            <w:shd w:val="clear" w:color="auto" w:fill="auto"/>
            <w:hideMark/>
            <w:tcPrChange w:id="1586" w:author="Mohammad Meshbahur Rahman" w:date="2021-09-11T01:37:00Z">
              <w:tcPr>
                <w:tcW w:w="971" w:type="dxa"/>
                <w:shd w:val="clear" w:color="auto" w:fill="auto"/>
                <w:hideMark/>
              </w:tcPr>
            </w:tcPrChange>
          </w:tcPr>
          <w:p w14:paraId="1BC70AD8" w14:textId="58B9DEE1" w:rsidR="00657B6D" w:rsidRPr="00657B6D" w:rsidRDefault="00657B6D" w:rsidP="00F5085E">
            <w:pPr>
              <w:spacing w:after="0" w:line="480" w:lineRule="auto"/>
              <w:contextualSpacing/>
              <w:rPr>
                <w:rFonts w:ascii="Times New Roman" w:hAnsi="Times New Roman" w:cs="Times New Roman"/>
                <w:sz w:val="18"/>
                <w:szCs w:val="18"/>
                <w:lang w:eastAsia="en-MY"/>
              </w:rPr>
              <w:pPrChange w:id="1587"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161 (21.7)</w:t>
            </w:r>
          </w:p>
        </w:tc>
        <w:tc>
          <w:tcPr>
            <w:tcW w:w="1037" w:type="dxa"/>
            <w:shd w:val="clear" w:color="auto" w:fill="auto"/>
            <w:hideMark/>
            <w:tcPrChange w:id="1588" w:author="Mohammad Meshbahur Rahman" w:date="2021-09-11T01:37:00Z">
              <w:tcPr>
                <w:tcW w:w="1037" w:type="dxa"/>
                <w:shd w:val="clear" w:color="auto" w:fill="auto"/>
                <w:hideMark/>
              </w:tcPr>
            </w:tcPrChange>
          </w:tcPr>
          <w:p w14:paraId="3DF7C3D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8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157(21.1)</w:t>
            </w:r>
          </w:p>
        </w:tc>
        <w:tc>
          <w:tcPr>
            <w:tcW w:w="754" w:type="dxa"/>
            <w:vMerge/>
            <w:shd w:val="clear" w:color="auto" w:fill="auto"/>
            <w:hideMark/>
            <w:tcPrChange w:id="1590" w:author="Mohammad Meshbahur Rahman" w:date="2021-09-11T01:37:00Z">
              <w:tcPr>
                <w:tcW w:w="754" w:type="dxa"/>
                <w:vMerge/>
                <w:shd w:val="clear" w:color="auto" w:fill="auto"/>
                <w:hideMark/>
              </w:tcPr>
            </w:tcPrChange>
          </w:tcPr>
          <w:p w14:paraId="6520812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91" w:author="Microsoft account" w:date="2021-09-20T19:14:00Z">
                <w:pPr>
                  <w:spacing w:after="0" w:line="240" w:lineRule="auto"/>
                  <w:contextualSpacing/>
                </w:pPr>
              </w:pPrChange>
            </w:pPr>
          </w:p>
        </w:tc>
        <w:tc>
          <w:tcPr>
            <w:tcW w:w="975" w:type="dxa"/>
            <w:shd w:val="clear" w:color="auto" w:fill="auto"/>
            <w:hideMark/>
            <w:tcPrChange w:id="1592" w:author="Mohammad Meshbahur Rahman" w:date="2021-09-11T01:37:00Z">
              <w:tcPr>
                <w:tcW w:w="975" w:type="dxa"/>
                <w:shd w:val="clear" w:color="auto" w:fill="auto"/>
                <w:hideMark/>
              </w:tcPr>
            </w:tcPrChange>
          </w:tcPr>
          <w:p w14:paraId="2B0830B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93"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164(22.1)</w:t>
            </w:r>
          </w:p>
        </w:tc>
        <w:tc>
          <w:tcPr>
            <w:tcW w:w="967" w:type="dxa"/>
            <w:shd w:val="clear" w:color="auto" w:fill="auto"/>
            <w:hideMark/>
            <w:tcPrChange w:id="1594" w:author="Mohammad Meshbahur Rahman" w:date="2021-09-11T01:37:00Z">
              <w:tcPr>
                <w:tcW w:w="967" w:type="dxa"/>
                <w:shd w:val="clear" w:color="auto" w:fill="auto"/>
                <w:hideMark/>
              </w:tcPr>
            </w:tcPrChange>
          </w:tcPr>
          <w:p w14:paraId="74413A4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95"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154 (20.7)</w:t>
            </w:r>
          </w:p>
        </w:tc>
        <w:tc>
          <w:tcPr>
            <w:tcW w:w="628" w:type="dxa"/>
            <w:vMerge/>
            <w:shd w:val="clear" w:color="auto" w:fill="auto"/>
            <w:hideMark/>
            <w:tcPrChange w:id="1596" w:author="Mohammad Meshbahur Rahman" w:date="2021-09-11T01:37:00Z">
              <w:tcPr>
                <w:tcW w:w="628" w:type="dxa"/>
                <w:vMerge/>
                <w:shd w:val="clear" w:color="auto" w:fill="auto"/>
                <w:hideMark/>
              </w:tcPr>
            </w:tcPrChange>
          </w:tcPr>
          <w:p w14:paraId="0566EF8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97" w:author="Microsoft account" w:date="2021-09-20T19:14:00Z">
                <w:pPr>
                  <w:spacing w:after="0" w:line="240" w:lineRule="auto"/>
                  <w:contextualSpacing/>
                </w:pPr>
              </w:pPrChange>
            </w:pPr>
          </w:p>
        </w:tc>
        <w:tc>
          <w:tcPr>
            <w:tcW w:w="1056" w:type="dxa"/>
            <w:shd w:val="clear" w:color="auto" w:fill="auto"/>
            <w:hideMark/>
            <w:tcPrChange w:id="1598" w:author="Mohammad Meshbahur Rahman" w:date="2021-09-11T01:37:00Z">
              <w:tcPr>
                <w:tcW w:w="1056" w:type="dxa"/>
                <w:shd w:val="clear" w:color="auto" w:fill="auto"/>
                <w:hideMark/>
              </w:tcPr>
            </w:tcPrChange>
          </w:tcPr>
          <w:p w14:paraId="58FEAC48"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599"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147 (19.8)</w:t>
            </w:r>
          </w:p>
        </w:tc>
        <w:tc>
          <w:tcPr>
            <w:tcW w:w="992" w:type="dxa"/>
            <w:shd w:val="clear" w:color="auto" w:fill="auto"/>
            <w:hideMark/>
            <w:tcPrChange w:id="1600" w:author="Mohammad Meshbahur Rahman" w:date="2021-09-11T01:37:00Z">
              <w:tcPr>
                <w:tcW w:w="992" w:type="dxa"/>
                <w:shd w:val="clear" w:color="auto" w:fill="auto"/>
                <w:hideMark/>
              </w:tcPr>
            </w:tcPrChange>
          </w:tcPr>
          <w:p w14:paraId="3D243B7F"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01"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171 (23.0)</w:t>
            </w:r>
          </w:p>
        </w:tc>
        <w:tc>
          <w:tcPr>
            <w:tcW w:w="630" w:type="dxa"/>
            <w:vMerge/>
            <w:shd w:val="clear" w:color="auto" w:fill="auto"/>
            <w:hideMark/>
            <w:tcPrChange w:id="1602" w:author="Mohammad Meshbahur Rahman" w:date="2021-09-11T01:37:00Z">
              <w:tcPr>
                <w:tcW w:w="630" w:type="dxa"/>
                <w:vMerge/>
                <w:shd w:val="clear" w:color="auto" w:fill="auto"/>
                <w:hideMark/>
              </w:tcPr>
            </w:tcPrChange>
          </w:tcPr>
          <w:p w14:paraId="320B3BD9"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03" w:author="Microsoft account" w:date="2021-09-20T19:14:00Z">
                <w:pPr>
                  <w:spacing w:after="0" w:line="240" w:lineRule="auto"/>
                  <w:contextualSpacing/>
                </w:pPr>
              </w:pPrChange>
            </w:pPr>
          </w:p>
        </w:tc>
      </w:tr>
      <w:tr w:rsidR="00190BFA" w:rsidRPr="00657B6D" w14:paraId="6B3D0E34" w14:textId="77777777" w:rsidTr="00190BFA">
        <w:trPr>
          <w:trHeight w:val="156"/>
          <w:trPrChange w:id="1604" w:author="Mohammad Meshbahur Rahman" w:date="2021-09-11T01:37:00Z">
            <w:trPr>
              <w:gridBefore w:val="10"/>
              <w:trHeight w:val="156"/>
            </w:trPr>
          </w:trPrChange>
        </w:trPr>
        <w:tc>
          <w:tcPr>
            <w:tcW w:w="1170" w:type="dxa"/>
            <w:vMerge/>
            <w:shd w:val="clear" w:color="auto" w:fill="auto"/>
            <w:hideMark/>
            <w:tcPrChange w:id="1605" w:author="Mohammad Meshbahur Rahman" w:date="2021-09-11T01:37:00Z">
              <w:tcPr>
                <w:tcW w:w="995" w:type="dxa"/>
                <w:gridSpan w:val="2"/>
                <w:vMerge/>
                <w:shd w:val="clear" w:color="auto" w:fill="auto"/>
                <w:hideMark/>
              </w:tcPr>
            </w:tcPrChange>
          </w:tcPr>
          <w:p w14:paraId="4E750DFF" w14:textId="77777777" w:rsidR="00657B6D" w:rsidRPr="00657B6D" w:rsidRDefault="00657B6D" w:rsidP="00F5085E">
            <w:pPr>
              <w:spacing w:after="0" w:line="480" w:lineRule="auto"/>
              <w:contextualSpacing/>
              <w:rPr>
                <w:rFonts w:ascii="Times New Roman" w:hAnsi="Times New Roman" w:cs="Times New Roman"/>
                <w:b/>
                <w:bCs/>
                <w:sz w:val="18"/>
                <w:szCs w:val="18"/>
                <w:lang w:eastAsia="en-MY"/>
              </w:rPr>
              <w:pPrChange w:id="1606" w:author="Microsoft account" w:date="2021-09-20T19:14:00Z">
                <w:pPr>
                  <w:spacing w:after="0" w:line="240" w:lineRule="auto"/>
                  <w:contextualSpacing/>
                </w:pPr>
              </w:pPrChange>
            </w:pPr>
          </w:p>
        </w:tc>
        <w:tc>
          <w:tcPr>
            <w:tcW w:w="1637" w:type="dxa"/>
            <w:shd w:val="clear" w:color="auto" w:fill="auto"/>
            <w:hideMark/>
            <w:tcPrChange w:id="1607" w:author="Mohammad Meshbahur Rahman" w:date="2021-09-11T01:37:00Z">
              <w:tcPr>
                <w:tcW w:w="1637" w:type="dxa"/>
                <w:gridSpan w:val="4"/>
                <w:shd w:val="clear" w:color="auto" w:fill="auto"/>
                <w:hideMark/>
              </w:tcPr>
            </w:tcPrChange>
          </w:tcPr>
          <w:p w14:paraId="7BA6C76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0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&gt; RM 10 960</w:t>
            </w:r>
          </w:p>
        </w:tc>
        <w:tc>
          <w:tcPr>
            <w:tcW w:w="968" w:type="dxa"/>
            <w:vAlign w:val="bottom"/>
            <w:tcPrChange w:id="1609" w:author="Mohammad Meshbahur Rahman" w:date="2021-09-11T01:37:00Z">
              <w:tcPr>
                <w:tcW w:w="968" w:type="dxa"/>
                <w:vAlign w:val="bottom"/>
              </w:tcPr>
            </w:tcPrChange>
          </w:tcPr>
          <w:p w14:paraId="4467EACB" w14:textId="42AEF124" w:rsidR="00657B6D" w:rsidRPr="00657B6D" w:rsidRDefault="00657B6D" w:rsidP="00F5085E">
            <w:pPr>
              <w:spacing w:after="0" w:line="480" w:lineRule="auto"/>
              <w:contextualSpacing/>
              <w:rPr>
                <w:rFonts w:ascii="Times New Roman" w:hAnsi="Times New Roman" w:cs="Times New Roman"/>
                <w:sz w:val="18"/>
                <w:szCs w:val="18"/>
                <w:lang w:eastAsia="en-MY"/>
              </w:rPr>
              <w:pPrChange w:id="1610" w:author="Microsoft account" w:date="2021-09-20T19:14:00Z">
                <w:pPr>
                  <w:spacing w:after="0" w:line="240" w:lineRule="auto"/>
                  <w:contextualSpacing/>
                </w:pPr>
              </w:pPrChange>
            </w:pPr>
            <w:r w:rsidRPr="00657B6D">
              <w:rPr>
                <w:rFonts w:ascii="Times New Roman" w:hAnsi="Times New Roman" w:cs="Times New Roman"/>
                <w:color w:val="000000"/>
                <w:sz w:val="18"/>
                <w:szCs w:val="18"/>
              </w:rPr>
              <w:t>169 (22.7)</w:t>
            </w:r>
          </w:p>
        </w:tc>
        <w:tc>
          <w:tcPr>
            <w:tcW w:w="971" w:type="dxa"/>
            <w:shd w:val="clear" w:color="auto" w:fill="auto"/>
            <w:hideMark/>
            <w:tcPrChange w:id="1611" w:author="Mohammad Meshbahur Rahman" w:date="2021-09-11T01:37:00Z">
              <w:tcPr>
                <w:tcW w:w="971" w:type="dxa"/>
                <w:shd w:val="clear" w:color="auto" w:fill="auto"/>
                <w:hideMark/>
              </w:tcPr>
            </w:tcPrChange>
          </w:tcPr>
          <w:p w14:paraId="483BA29D" w14:textId="684F471C" w:rsidR="00657B6D" w:rsidRPr="00657B6D" w:rsidRDefault="00657B6D" w:rsidP="00F5085E">
            <w:pPr>
              <w:spacing w:after="0" w:line="480" w:lineRule="auto"/>
              <w:contextualSpacing/>
              <w:rPr>
                <w:rFonts w:ascii="Times New Roman" w:hAnsi="Times New Roman" w:cs="Times New Roman"/>
                <w:sz w:val="18"/>
                <w:szCs w:val="18"/>
                <w:lang w:eastAsia="en-MY"/>
              </w:rPr>
              <w:pPrChange w:id="1612"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91 (12.2)</w:t>
            </w:r>
          </w:p>
        </w:tc>
        <w:tc>
          <w:tcPr>
            <w:tcW w:w="1037" w:type="dxa"/>
            <w:shd w:val="clear" w:color="auto" w:fill="auto"/>
            <w:hideMark/>
            <w:tcPrChange w:id="1613" w:author="Mohammad Meshbahur Rahman" w:date="2021-09-11T01:37:00Z">
              <w:tcPr>
                <w:tcW w:w="1037" w:type="dxa"/>
                <w:shd w:val="clear" w:color="auto" w:fill="auto"/>
                <w:hideMark/>
              </w:tcPr>
            </w:tcPrChange>
          </w:tcPr>
          <w:p w14:paraId="32DA3AE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1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78 (10.5)</w:t>
            </w:r>
          </w:p>
        </w:tc>
        <w:tc>
          <w:tcPr>
            <w:tcW w:w="754" w:type="dxa"/>
            <w:vMerge/>
            <w:shd w:val="clear" w:color="auto" w:fill="auto"/>
            <w:hideMark/>
            <w:tcPrChange w:id="1615" w:author="Mohammad Meshbahur Rahman" w:date="2021-09-11T01:37:00Z">
              <w:tcPr>
                <w:tcW w:w="754" w:type="dxa"/>
                <w:vMerge/>
                <w:shd w:val="clear" w:color="auto" w:fill="auto"/>
                <w:hideMark/>
              </w:tcPr>
            </w:tcPrChange>
          </w:tcPr>
          <w:p w14:paraId="7911750B"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16" w:author="Microsoft account" w:date="2021-09-20T19:14:00Z">
                <w:pPr>
                  <w:spacing w:after="0" w:line="240" w:lineRule="auto"/>
                  <w:contextualSpacing/>
                </w:pPr>
              </w:pPrChange>
            </w:pPr>
          </w:p>
        </w:tc>
        <w:tc>
          <w:tcPr>
            <w:tcW w:w="975" w:type="dxa"/>
            <w:shd w:val="clear" w:color="auto" w:fill="auto"/>
            <w:hideMark/>
            <w:tcPrChange w:id="1617" w:author="Mohammad Meshbahur Rahman" w:date="2021-09-11T01:37:00Z">
              <w:tcPr>
                <w:tcW w:w="975" w:type="dxa"/>
                <w:shd w:val="clear" w:color="auto" w:fill="auto"/>
                <w:hideMark/>
              </w:tcPr>
            </w:tcPrChange>
          </w:tcPr>
          <w:p w14:paraId="2DC426C0"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18"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79 (10.6)</w:t>
            </w:r>
          </w:p>
        </w:tc>
        <w:tc>
          <w:tcPr>
            <w:tcW w:w="967" w:type="dxa"/>
            <w:shd w:val="clear" w:color="auto" w:fill="auto"/>
            <w:hideMark/>
            <w:tcPrChange w:id="1619" w:author="Mohammad Meshbahur Rahman" w:date="2021-09-11T01:37:00Z">
              <w:tcPr>
                <w:tcW w:w="967" w:type="dxa"/>
                <w:shd w:val="clear" w:color="auto" w:fill="auto"/>
                <w:hideMark/>
              </w:tcPr>
            </w:tcPrChange>
          </w:tcPr>
          <w:p w14:paraId="590F620D"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20"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90 (12.1)</w:t>
            </w:r>
          </w:p>
        </w:tc>
        <w:tc>
          <w:tcPr>
            <w:tcW w:w="628" w:type="dxa"/>
            <w:vMerge/>
            <w:shd w:val="clear" w:color="auto" w:fill="auto"/>
            <w:hideMark/>
            <w:tcPrChange w:id="1621" w:author="Mohammad Meshbahur Rahman" w:date="2021-09-11T01:37:00Z">
              <w:tcPr>
                <w:tcW w:w="628" w:type="dxa"/>
                <w:vMerge/>
                <w:shd w:val="clear" w:color="auto" w:fill="auto"/>
                <w:hideMark/>
              </w:tcPr>
            </w:tcPrChange>
          </w:tcPr>
          <w:p w14:paraId="3E315F72"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22" w:author="Microsoft account" w:date="2021-09-20T19:14:00Z">
                <w:pPr>
                  <w:spacing w:after="0" w:line="240" w:lineRule="auto"/>
                  <w:contextualSpacing/>
                </w:pPr>
              </w:pPrChange>
            </w:pPr>
          </w:p>
        </w:tc>
        <w:tc>
          <w:tcPr>
            <w:tcW w:w="1056" w:type="dxa"/>
            <w:shd w:val="clear" w:color="auto" w:fill="auto"/>
            <w:hideMark/>
            <w:tcPrChange w:id="1623" w:author="Mohammad Meshbahur Rahman" w:date="2021-09-11T01:37:00Z">
              <w:tcPr>
                <w:tcW w:w="1056" w:type="dxa"/>
                <w:shd w:val="clear" w:color="auto" w:fill="auto"/>
                <w:hideMark/>
              </w:tcPr>
            </w:tcPrChange>
          </w:tcPr>
          <w:p w14:paraId="07276046"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24"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96 (12.9)</w:t>
            </w:r>
          </w:p>
        </w:tc>
        <w:tc>
          <w:tcPr>
            <w:tcW w:w="992" w:type="dxa"/>
            <w:shd w:val="clear" w:color="auto" w:fill="auto"/>
            <w:hideMark/>
            <w:tcPrChange w:id="1625" w:author="Mohammad Meshbahur Rahman" w:date="2021-09-11T01:37:00Z">
              <w:tcPr>
                <w:tcW w:w="992" w:type="dxa"/>
                <w:shd w:val="clear" w:color="auto" w:fill="auto"/>
                <w:hideMark/>
              </w:tcPr>
            </w:tcPrChange>
          </w:tcPr>
          <w:p w14:paraId="0CA51854"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26" w:author="Microsoft account" w:date="2021-09-20T19:14:00Z">
                <w:pPr>
                  <w:spacing w:after="0" w:line="240" w:lineRule="auto"/>
                  <w:contextualSpacing/>
                </w:pPr>
              </w:pPrChange>
            </w:pPr>
            <w:r w:rsidRPr="00657B6D">
              <w:rPr>
                <w:rFonts w:ascii="Times New Roman" w:hAnsi="Times New Roman" w:cs="Times New Roman"/>
                <w:sz w:val="18"/>
                <w:szCs w:val="18"/>
                <w:lang w:eastAsia="en-MY"/>
              </w:rPr>
              <w:t>73 (9.8)</w:t>
            </w:r>
          </w:p>
        </w:tc>
        <w:tc>
          <w:tcPr>
            <w:tcW w:w="630" w:type="dxa"/>
            <w:vMerge/>
            <w:shd w:val="clear" w:color="auto" w:fill="auto"/>
            <w:hideMark/>
            <w:tcPrChange w:id="1627" w:author="Mohammad Meshbahur Rahman" w:date="2021-09-11T01:37:00Z">
              <w:tcPr>
                <w:tcW w:w="630" w:type="dxa"/>
                <w:vMerge/>
                <w:shd w:val="clear" w:color="auto" w:fill="auto"/>
                <w:hideMark/>
              </w:tcPr>
            </w:tcPrChange>
          </w:tcPr>
          <w:p w14:paraId="34A2F927" w14:textId="77777777" w:rsidR="00657B6D" w:rsidRPr="00657B6D" w:rsidRDefault="00657B6D" w:rsidP="00F5085E">
            <w:pPr>
              <w:spacing w:after="0" w:line="480" w:lineRule="auto"/>
              <w:contextualSpacing/>
              <w:rPr>
                <w:rFonts w:ascii="Times New Roman" w:hAnsi="Times New Roman" w:cs="Times New Roman"/>
                <w:sz w:val="18"/>
                <w:szCs w:val="18"/>
                <w:lang w:eastAsia="en-MY"/>
              </w:rPr>
              <w:pPrChange w:id="1628" w:author="Microsoft account" w:date="2021-09-20T19:14:00Z">
                <w:pPr>
                  <w:spacing w:after="0" w:line="240" w:lineRule="auto"/>
                  <w:contextualSpacing/>
                </w:pPr>
              </w:pPrChange>
            </w:pPr>
          </w:p>
        </w:tc>
      </w:tr>
    </w:tbl>
    <w:p w14:paraId="2FD5BB65"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3582E816" w14:textId="77777777" w:rsidR="007F5C6C" w:rsidRPr="0053659D" w:rsidRDefault="007F5C6C" w:rsidP="00864F82">
      <w:pPr>
        <w:spacing w:after="0" w:line="480" w:lineRule="auto"/>
        <w:contextualSpacing/>
        <w:jc w:val="both"/>
        <w:rPr>
          <w:rFonts w:ascii="Times New Roman" w:hAnsi="Times New Roman" w:cs="Times New Roman"/>
          <w:b/>
          <w:sz w:val="32"/>
          <w:szCs w:val="32"/>
          <w:rPrChange w:id="1629" w:author="Microsoft account" w:date="2021-09-20T23:15:00Z">
            <w:rPr>
              <w:rFonts w:ascii="Times New Roman" w:hAnsi="Times New Roman" w:cs="Times New Roman"/>
              <w:b/>
              <w:sz w:val="24"/>
              <w:szCs w:val="24"/>
            </w:rPr>
          </w:rPrChange>
        </w:rPr>
      </w:pPr>
      <w:r w:rsidRPr="0053659D">
        <w:rPr>
          <w:rFonts w:ascii="Times New Roman" w:hAnsi="Times New Roman" w:cs="Times New Roman"/>
          <w:b/>
          <w:sz w:val="32"/>
          <w:szCs w:val="32"/>
          <w:rPrChange w:id="1630" w:author="Microsoft account" w:date="2021-09-20T23:15:00Z">
            <w:rPr>
              <w:rFonts w:ascii="Times New Roman" w:hAnsi="Times New Roman" w:cs="Times New Roman"/>
              <w:b/>
              <w:sz w:val="24"/>
              <w:szCs w:val="24"/>
            </w:rPr>
          </w:rPrChange>
        </w:rPr>
        <w:t>Risk factors associated with Knowledge, Attitude and practice towards COVID-19</w:t>
      </w:r>
    </w:p>
    <w:p w14:paraId="131FAC02" w14:textId="4C73C0FA"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Participant’s socio-demographic risk factors were identified observing degree of association [odds ratio] obtained by adjusted binary logistic regression model. Adjusted binary logistic regression analysis revealed that the odds of knowledge towards COVID-19 infections were 1.63 times higher in p</w:t>
      </w:r>
      <w:ins w:id="1631" w:author="Microsoft account" w:date="2021-09-12T01:50:00Z">
        <w:r w:rsidR="00A346F1">
          <w:rPr>
            <w:rFonts w:ascii="Times New Roman" w:hAnsi="Times New Roman" w:cs="Times New Roman"/>
            <w:sz w:val="24"/>
            <w:szCs w:val="24"/>
          </w:rPr>
          <w:t>e</w:t>
        </w:r>
      </w:ins>
      <w:del w:id="1632" w:author="Microsoft account" w:date="2021-09-12T01:50:00Z">
        <w:r w:rsidRPr="0085585E" w:rsidDel="00A346F1">
          <w:rPr>
            <w:rFonts w:ascii="Times New Roman" w:hAnsi="Times New Roman" w:cs="Times New Roman"/>
            <w:sz w:val="24"/>
            <w:szCs w:val="24"/>
          </w:rPr>
          <w:delText>a</w:delText>
        </w:r>
      </w:del>
      <w:r w:rsidRPr="0085585E">
        <w:rPr>
          <w:rFonts w:ascii="Times New Roman" w:hAnsi="Times New Roman" w:cs="Times New Roman"/>
          <w:sz w:val="24"/>
          <w:szCs w:val="24"/>
        </w:rPr>
        <w:t>rson aged over 45 as compared to those participants belonging in 18 - 24 years age group [AOR: 1.63, 95% CI: 0.81-3.27]. The other socio-demographic factors of more frequent knowledge were being tertiary education [AOR</w:t>
      </w:r>
      <w:r w:rsidR="00CE499F" w:rsidRPr="0085585E">
        <w:rPr>
          <w:rFonts w:ascii="Times New Roman" w:hAnsi="Times New Roman" w:cs="Times New Roman"/>
          <w:sz w:val="24"/>
          <w:szCs w:val="24"/>
        </w:rPr>
        <w:t>: 0.52</w:t>
      </w:r>
      <w:r w:rsidRPr="0085585E">
        <w:rPr>
          <w:rFonts w:ascii="Times New Roman" w:hAnsi="Times New Roman" w:cs="Times New Roman"/>
          <w:sz w:val="24"/>
          <w:szCs w:val="24"/>
        </w:rPr>
        <w:t>, 95% CI: 0.24-1.13], being non- Malaysian (AOR</w:t>
      </w:r>
      <w:r w:rsidR="00CE499F" w:rsidRPr="0085585E">
        <w:rPr>
          <w:rFonts w:ascii="Times New Roman" w:hAnsi="Times New Roman" w:cs="Times New Roman"/>
          <w:sz w:val="24"/>
          <w:szCs w:val="24"/>
        </w:rPr>
        <w:t>: 1.34</w:t>
      </w:r>
      <w:r w:rsidRPr="0085585E">
        <w:rPr>
          <w:rFonts w:ascii="Times New Roman" w:hAnsi="Times New Roman" w:cs="Times New Roman"/>
          <w:sz w:val="24"/>
          <w:szCs w:val="24"/>
        </w:rPr>
        <w:t>, 95% CI: 0.47-3.80), students [AOR: 1.25, 95% CI: 0.78-1.99], ever married [AOR: 1.40, 95% CI: 0.85-2.31]. The participants aged over 45</w:t>
      </w:r>
      <w:del w:id="1633" w:author="Mohammad Meshbahur Rahman" w:date="2021-09-11T01:38:00Z">
        <w:r w:rsidRPr="0085585E" w:rsidDel="00190BFA">
          <w:rPr>
            <w:rFonts w:ascii="Times New Roman" w:hAnsi="Times New Roman" w:cs="Times New Roman"/>
            <w:sz w:val="24"/>
            <w:szCs w:val="24"/>
          </w:rPr>
          <w:delText xml:space="preserve"> </w:delText>
        </w:r>
      </w:del>
      <w:r w:rsidRPr="0085585E">
        <w:rPr>
          <w:rFonts w:ascii="Times New Roman" w:hAnsi="Times New Roman" w:cs="Times New Roman"/>
          <w:sz w:val="24"/>
          <w:szCs w:val="24"/>
        </w:rPr>
        <w:t xml:space="preserve">, female, living in urban areas, Indian </w:t>
      </w:r>
      <w:r w:rsidRPr="0085585E">
        <w:rPr>
          <w:rFonts w:ascii="Times New Roman" w:hAnsi="Times New Roman" w:cs="Times New Roman"/>
          <w:sz w:val="24"/>
          <w:szCs w:val="24"/>
        </w:rPr>
        <w:lastRenderedPageBreak/>
        <w:t>ethnic, post-secondary educated, students and had monthly &gt; RM 10,960 income were more likely to pract</w:t>
      </w:r>
      <w:r w:rsidR="00CE499F">
        <w:rPr>
          <w:rFonts w:ascii="Times New Roman" w:hAnsi="Times New Roman" w:cs="Times New Roman"/>
          <w:sz w:val="24"/>
          <w:szCs w:val="24"/>
        </w:rPr>
        <w:t xml:space="preserve">ice towards COVID-19 </w:t>
      </w:r>
      <w:ins w:id="1634" w:author="Microsoft account" w:date="2021-09-20T23:23:00Z">
        <w:r w:rsidR="00AF2686">
          <w:rPr>
            <w:rFonts w:ascii="Times New Roman" w:hAnsi="Times New Roman" w:cs="Times New Roman"/>
            <w:sz w:val="24"/>
            <w:szCs w:val="24"/>
          </w:rPr>
          <w:t>(</w:t>
        </w:r>
      </w:ins>
      <w:del w:id="1635" w:author="Microsoft account" w:date="2021-09-20T23:23:00Z">
        <w:r w:rsidR="00CE499F" w:rsidDel="00AF2686">
          <w:rPr>
            <w:rFonts w:ascii="Times New Roman" w:hAnsi="Times New Roman" w:cs="Times New Roman"/>
            <w:sz w:val="24"/>
            <w:szCs w:val="24"/>
          </w:rPr>
          <w:delText>[</w:delText>
        </w:r>
      </w:del>
      <w:r w:rsidR="00CE499F">
        <w:rPr>
          <w:rFonts w:ascii="Times New Roman" w:hAnsi="Times New Roman" w:cs="Times New Roman"/>
          <w:sz w:val="24"/>
          <w:szCs w:val="24"/>
        </w:rPr>
        <w:t>Table 3</w:t>
      </w:r>
      <w:ins w:id="1636" w:author="Microsoft account" w:date="2021-09-20T23:23:00Z">
        <w:r w:rsidR="00AF2686">
          <w:rPr>
            <w:rFonts w:ascii="Times New Roman" w:hAnsi="Times New Roman" w:cs="Times New Roman"/>
            <w:sz w:val="24"/>
            <w:szCs w:val="24"/>
          </w:rPr>
          <w:t>)</w:t>
        </w:r>
      </w:ins>
      <w:del w:id="1637" w:author="Microsoft account" w:date="2021-09-20T23:23:00Z">
        <w:r w:rsidR="00CE499F" w:rsidDel="00AF2686">
          <w:rPr>
            <w:rFonts w:ascii="Times New Roman" w:hAnsi="Times New Roman" w:cs="Times New Roman"/>
            <w:sz w:val="24"/>
            <w:szCs w:val="24"/>
          </w:rPr>
          <w:delText>]</w:delText>
        </w:r>
      </w:del>
      <w:r w:rsidR="00CE499F">
        <w:rPr>
          <w:rFonts w:ascii="Times New Roman" w:hAnsi="Times New Roman" w:cs="Times New Roman"/>
          <w:sz w:val="24"/>
          <w:szCs w:val="24"/>
        </w:rPr>
        <w:t>.</w:t>
      </w:r>
    </w:p>
    <w:p w14:paraId="41167DA0" w14:textId="77777777" w:rsidR="007F5C6C" w:rsidRPr="0085585E" w:rsidRDefault="007F5C6C" w:rsidP="002E73EE">
      <w:pPr>
        <w:spacing w:after="0" w:line="480" w:lineRule="auto"/>
        <w:contextualSpacing/>
        <w:jc w:val="both"/>
        <w:rPr>
          <w:rFonts w:ascii="Times New Roman" w:hAnsi="Times New Roman" w:cs="Times New Roman"/>
          <w:sz w:val="24"/>
          <w:szCs w:val="24"/>
        </w:rPr>
      </w:pPr>
    </w:p>
    <w:p w14:paraId="16DE461C" w14:textId="0C147A33" w:rsidR="00B2729E" w:rsidRPr="00AF2686" w:rsidRDefault="00DD46C1" w:rsidP="002E73EE">
      <w:pPr>
        <w:spacing w:after="0" w:line="480" w:lineRule="auto"/>
        <w:contextualSpacing/>
        <w:jc w:val="both"/>
        <w:rPr>
          <w:rFonts w:ascii="Times New Roman" w:hAnsi="Times New Roman"/>
          <w:b/>
          <w:lang w:eastAsia="en-MY"/>
          <w:rPrChange w:id="1638" w:author="Microsoft account" w:date="2021-09-20T23:23:00Z">
            <w:rPr>
              <w:rFonts w:ascii="Times New Roman" w:hAnsi="Times New Roman"/>
              <w:lang w:eastAsia="en-MY"/>
            </w:rPr>
          </w:rPrChange>
        </w:rPr>
      </w:pPr>
      <w:r w:rsidRPr="00AF2686">
        <w:rPr>
          <w:rFonts w:ascii="Times New Roman" w:hAnsi="Times New Roman"/>
          <w:b/>
          <w:lang w:eastAsia="en-MY"/>
          <w:rPrChange w:id="1639" w:author="Microsoft account" w:date="2021-09-20T23:23:00Z">
            <w:rPr>
              <w:rFonts w:ascii="Times New Roman" w:hAnsi="Times New Roman"/>
              <w:lang w:eastAsia="en-MY"/>
            </w:rPr>
          </w:rPrChange>
        </w:rPr>
        <w:t>Table 2</w:t>
      </w:r>
      <w:r w:rsidR="00B2729E" w:rsidRPr="00AF2686">
        <w:rPr>
          <w:rFonts w:ascii="Times New Roman" w:hAnsi="Times New Roman"/>
          <w:b/>
          <w:lang w:eastAsia="en-MY"/>
          <w:rPrChange w:id="1640" w:author="Microsoft account" w:date="2021-09-20T23:23:00Z">
            <w:rPr>
              <w:rFonts w:ascii="Times New Roman" w:hAnsi="Times New Roman"/>
              <w:lang w:eastAsia="en-MY"/>
            </w:rPr>
          </w:rPrChange>
        </w:rPr>
        <w:t xml:space="preserve">. Risk factors associated with Knowledge, Attitude and practice for COVID-19 among </w:t>
      </w:r>
      <w:r w:rsidR="00756659" w:rsidRPr="00AF2686">
        <w:rPr>
          <w:rFonts w:ascii="Times New Roman" w:hAnsi="Times New Roman"/>
          <w:b/>
          <w:lang w:eastAsia="en-MY"/>
          <w:rPrChange w:id="1641" w:author="Microsoft account" w:date="2021-09-20T23:23:00Z">
            <w:rPr>
              <w:rFonts w:ascii="Times New Roman" w:hAnsi="Times New Roman"/>
              <w:lang w:eastAsia="en-MY"/>
            </w:rPr>
          </w:rPrChange>
        </w:rPr>
        <w:t>general population</w:t>
      </w:r>
      <w:r w:rsidR="00B2729E" w:rsidRPr="00AF2686">
        <w:rPr>
          <w:rFonts w:ascii="Times New Roman" w:hAnsi="Times New Roman"/>
          <w:b/>
          <w:lang w:eastAsia="en-MY"/>
          <w:rPrChange w:id="1642" w:author="Microsoft account" w:date="2021-09-20T23:23:00Z">
            <w:rPr>
              <w:rFonts w:ascii="Times New Roman" w:hAnsi="Times New Roman"/>
              <w:lang w:eastAsia="en-MY"/>
            </w:rPr>
          </w:rPrChange>
        </w:rPr>
        <w:t>.</w:t>
      </w:r>
    </w:p>
    <w:tbl>
      <w:tblPr>
        <w:tblW w:w="8910" w:type="dxa"/>
        <w:tblInd w:w="-90" w:type="dxa"/>
        <w:tblBorders>
          <w:top w:val="single" w:sz="4" w:space="0" w:color="auto"/>
          <w:bottom w:val="single" w:sz="4" w:space="0" w:color="auto"/>
        </w:tblBorders>
        <w:tblLook w:val="04A0" w:firstRow="1" w:lastRow="0" w:firstColumn="1" w:lastColumn="0" w:noHBand="0" w:noVBand="1"/>
      </w:tblPr>
      <w:tblGrid>
        <w:gridCol w:w="1226"/>
        <w:gridCol w:w="2091"/>
        <w:gridCol w:w="1914"/>
        <w:gridCol w:w="1914"/>
        <w:gridCol w:w="1765"/>
      </w:tblGrid>
      <w:tr w:rsidR="00B2729E" w:rsidRPr="00EA176E" w14:paraId="657DAC42" w14:textId="77777777" w:rsidTr="001B624A">
        <w:trPr>
          <w:trHeight w:val="56"/>
        </w:trPr>
        <w:tc>
          <w:tcPr>
            <w:tcW w:w="3317" w:type="dxa"/>
            <w:gridSpan w:val="2"/>
            <w:vMerge w:val="restart"/>
            <w:shd w:val="clear" w:color="auto" w:fill="auto"/>
            <w:hideMark/>
          </w:tcPr>
          <w:p w14:paraId="6834519F"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3"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Characteristics</w:t>
            </w:r>
          </w:p>
        </w:tc>
        <w:tc>
          <w:tcPr>
            <w:tcW w:w="1914" w:type="dxa"/>
            <w:shd w:val="clear" w:color="auto" w:fill="auto"/>
            <w:noWrap/>
            <w:hideMark/>
          </w:tcPr>
          <w:p w14:paraId="3A2C3C78"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4"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Knowledge</w:t>
            </w:r>
          </w:p>
        </w:tc>
        <w:tc>
          <w:tcPr>
            <w:tcW w:w="1914" w:type="dxa"/>
            <w:shd w:val="clear" w:color="auto" w:fill="auto"/>
            <w:noWrap/>
            <w:hideMark/>
          </w:tcPr>
          <w:p w14:paraId="4E189D29"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5"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 xml:space="preserve">Attitude </w:t>
            </w:r>
          </w:p>
        </w:tc>
        <w:tc>
          <w:tcPr>
            <w:tcW w:w="1765" w:type="dxa"/>
            <w:shd w:val="clear" w:color="auto" w:fill="auto"/>
            <w:noWrap/>
            <w:hideMark/>
          </w:tcPr>
          <w:p w14:paraId="2152185F"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6"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Practices</w:t>
            </w:r>
          </w:p>
        </w:tc>
      </w:tr>
      <w:tr w:rsidR="00B2729E" w:rsidRPr="00EA176E" w14:paraId="23C92BE5" w14:textId="77777777" w:rsidTr="001B624A">
        <w:trPr>
          <w:trHeight w:val="336"/>
        </w:trPr>
        <w:tc>
          <w:tcPr>
            <w:tcW w:w="3317" w:type="dxa"/>
            <w:gridSpan w:val="2"/>
            <w:vMerge/>
            <w:tcBorders>
              <w:bottom w:val="single" w:sz="4" w:space="0" w:color="auto"/>
            </w:tcBorders>
            <w:shd w:val="clear" w:color="auto" w:fill="auto"/>
            <w:hideMark/>
          </w:tcPr>
          <w:p w14:paraId="21463F36"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7" w:author="Microsoft account" w:date="2021-09-20T19:14:00Z">
                <w:pPr>
                  <w:spacing w:after="0" w:line="240" w:lineRule="auto"/>
                  <w:contextualSpacing/>
                  <w:jc w:val="both"/>
                </w:pPr>
              </w:pPrChange>
            </w:pPr>
          </w:p>
        </w:tc>
        <w:tc>
          <w:tcPr>
            <w:tcW w:w="1914" w:type="dxa"/>
            <w:tcBorders>
              <w:bottom w:val="single" w:sz="4" w:space="0" w:color="auto"/>
            </w:tcBorders>
            <w:shd w:val="clear" w:color="auto" w:fill="auto"/>
            <w:noWrap/>
            <w:hideMark/>
          </w:tcPr>
          <w:p w14:paraId="1EF3CF4A"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8"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AOR (95% C.I.)</w:t>
            </w:r>
          </w:p>
        </w:tc>
        <w:tc>
          <w:tcPr>
            <w:tcW w:w="1914" w:type="dxa"/>
            <w:tcBorders>
              <w:bottom w:val="single" w:sz="4" w:space="0" w:color="auto"/>
            </w:tcBorders>
            <w:shd w:val="clear" w:color="auto" w:fill="auto"/>
            <w:noWrap/>
            <w:hideMark/>
          </w:tcPr>
          <w:p w14:paraId="0A64071A"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49"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AOR</w:t>
            </w:r>
          </w:p>
        </w:tc>
        <w:tc>
          <w:tcPr>
            <w:tcW w:w="1765" w:type="dxa"/>
            <w:tcBorders>
              <w:bottom w:val="single" w:sz="4" w:space="0" w:color="auto"/>
            </w:tcBorders>
            <w:shd w:val="clear" w:color="auto" w:fill="auto"/>
            <w:noWrap/>
            <w:hideMark/>
          </w:tcPr>
          <w:p w14:paraId="3A713348" w14:textId="77777777" w:rsidR="00B2729E" w:rsidRPr="00EA176E" w:rsidRDefault="00B2729E" w:rsidP="00F5085E">
            <w:pPr>
              <w:spacing w:after="0" w:line="480" w:lineRule="auto"/>
              <w:contextualSpacing/>
              <w:jc w:val="both"/>
              <w:rPr>
                <w:rFonts w:ascii="Times New Roman" w:hAnsi="Times New Roman"/>
                <w:b/>
                <w:bCs/>
                <w:sz w:val="20"/>
                <w:szCs w:val="20"/>
                <w:lang w:val="en-GB" w:eastAsia="en-MY" w:bidi="bn-BD"/>
              </w:rPr>
              <w:pPrChange w:id="1650" w:author="Microsoft account" w:date="2021-09-20T19:14:00Z">
                <w:pPr>
                  <w:spacing w:after="0" w:line="240" w:lineRule="auto"/>
                  <w:contextualSpacing/>
                  <w:jc w:val="both"/>
                </w:pPr>
              </w:pPrChange>
            </w:pPr>
            <w:r w:rsidRPr="00EA176E">
              <w:rPr>
                <w:rFonts w:ascii="Times New Roman" w:hAnsi="Times New Roman"/>
                <w:b/>
                <w:bCs/>
                <w:sz w:val="20"/>
                <w:szCs w:val="20"/>
                <w:lang w:val="en-GB" w:eastAsia="en-MY" w:bidi="bn-BD"/>
              </w:rPr>
              <w:t>AOR</w:t>
            </w:r>
          </w:p>
        </w:tc>
      </w:tr>
      <w:tr w:rsidR="00B2729E" w:rsidRPr="00EA176E" w14:paraId="7027BD34" w14:textId="77777777" w:rsidTr="001B624A">
        <w:trPr>
          <w:trHeight w:val="138"/>
        </w:trPr>
        <w:tc>
          <w:tcPr>
            <w:tcW w:w="1226" w:type="dxa"/>
            <w:vMerge w:val="restart"/>
            <w:tcBorders>
              <w:top w:val="single" w:sz="4" w:space="0" w:color="auto"/>
              <w:bottom w:val="nil"/>
            </w:tcBorders>
            <w:shd w:val="clear" w:color="auto" w:fill="auto"/>
            <w:hideMark/>
          </w:tcPr>
          <w:p w14:paraId="77A5C8C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1"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Age</w:t>
            </w:r>
          </w:p>
        </w:tc>
        <w:tc>
          <w:tcPr>
            <w:tcW w:w="2091" w:type="dxa"/>
            <w:tcBorders>
              <w:top w:val="single" w:sz="4" w:space="0" w:color="auto"/>
              <w:bottom w:val="nil"/>
            </w:tcBorders>
            <w:shd w:val="clear" w:color="auto" w:fill="auto"/>
            <w:noWrap/>
            <w:hideMark/>
          </w:tcPr>
          <w:p w14:paraId="2E1388C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18 to 24</w:t>
            </w:r>
          </w:p>
        </w:tc>
        <w:tc>
          <w:tcPr>
            <w:tcW w:w="1914" w:type="dxa"/>
            <w:tcBorders>
              <w:top w:val="single" w:sz="4" w:space="0" w:color="auto"/>
              <w:bottom w:val="nil"/>
            </w:tcBorders>
            <w:shd w:val="clear" w:color="auto" w:fill="auto"/>
            <w:noWrap/>
            <w:hideMark/>
          </w:tcPr>
          <w:p w14:paraId="3E730D1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tcBorders>
              <w:top w:val="single" w:sz="4" w:space="0" w:color="auto"/>
              <w:bottom w:val="nil"/>
            </w:tcBorders>
            <w:shd w:val="clear" w:color="auto" w:fill="auto"/>
            <w:noWrap/>
            <w:hideMark/>
          </w:tcPr>
          <w:p w14:paraId="5EC9FA2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tcBorders>
              <w:top w:val="single" w:sz="4" w:space="0" w:color="auto"/>
              <w:bottom w:val="nil"/>
            </w:tcBorders>
            <w:shd w:val="clear" w:color="auto" w:fill="auto"/>
            <w:noWrap/>
            <w:hideMark/>
          </w:tcPr>
          <w:p w14:paraId="058F93D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65251BF5" w14:textId="77777777" w:rsidTr="001B624A">
        <w:trPr>
          <w:trHeight w:val="136"/>
        </w:trPr>
        <w:tc>
          <w:tcPr>
            <w:tcW w:w="1226" w:type="dxa"/>
            <w:vMerge/>
            <w:tcBorders>
              <w:top w:val="nil"/>
            </w:tcBorders>
            <w:shd w:val="clear" w:color="auto" w:fill="auto"/>
            <w:hideMark/>
          </w:tcPr>
          <w:p w14:paraId="3F9257C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6" w:author="Microsoft account" w:date="2021-09-20T19:14:00Z">
                <w:pPr>
                  <w:spacing w:after="0" w:line="240" w:lineRule="auto"/>
                  <w:contextualSpacing/>
                  <w:jc w:val="both"/>
                </w:pPr>
              </w:pPrChange>
            </w:pPr>
          </w:p>
        </w:tc>
        <w:tc>
          <w:tcPr>
            <w:tcW w:w="2091" w:type="dxa"/>
            <w:tcBorders>
              <w:top w:val="nil"/>
            </w:tcBorders>
            <w:shd w:val="clear" w:color="auto" w:fill="auto"/>
            <w:noWrap/>
            <w:hideMark/>
          </w:tcPr>
          <w:p w14:paraId="6C3DFF5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25 to 45</w:t>
            </w:r>
          </w:p>
        </w:tc>
        <w:tc>
          <w:tcPr>
            <w:tcW w:w="1914" w:type="dxa"/>
            <w:tcBorders>
              <w:top w:val="nil"/>
            </w:tcBorders>
            <w:shd w:val="clear" w:color="auto" w:fill="auto"/>
            <w:noWrap/>
            <w:hideMark/>
          </w:tcPr>
          <w:p w14:paraId="2179F0EB"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0.92(0.56-1.51)</w:t>
            </w:r>
          </w:p>
        </w:tc>
        <w:tc>
          <w:tcPr>
            <w:tcW w:w="1914" w:type="dxa"/>
            <w:tcBorders>
              <w:top w:val="nil"/>
            </w:tcBorders>
            <w:shd w:val="clear" w:color="auto" w:fill="auto"/>
            <w:noWrap/>
            <w:hideMark/>
          </w:tcPr>
          <w:p w14:paraId="5E1C3D50"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5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0.72(0.43-1.25)</w:t>
            </w:r>
          </w:p>
        </w:tc>
        <w:tc>
          <w:tcPr>
            <w:tcW w:w="1765" w:type="dxa"/>
            <w:tcBorders>
              <w:top w:val="nil"/>
            </w:tcBorders>
            <w:shd w:val="clear" w:color="auto" w:fill="auto"/>
            <w:noWrap/>
            <w:hideMark/>
          </w:tcPr>
          <w:p w14:paraId="7C690D0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1.9(1.09-3.31)</w:t>
            </w:r>
          </w:p>
        </w:tc>
      </w:tr>
      <w:tr w:rsidR="00B2729E" w:rsidRPr="00EA176E" w14:paraId="0028AC8D" w14:textId="77777777" w:rsidTr="001B624A">
        <w:trPr>
          <w:trHeight w:val="136"/>
        </w:trPr>
        <w:tc>
          <w:tcPr>
            <w:tcW w:w="1226" w:type="dxa"/>
            <w:vMerge/>
            <w:shd w:val="clear" w:color="auto" w:fill="auto"/>
            <w:hideMark/>
          </w:tcPr>
          <w:p w14:paraId="5BAE672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1" w:author="Microsoft account" w:date="2021-09-20T19:14:00Z">
                <w:pPr>
                  <w:spacing w:after="0" w:line="240" w:lineRule="auto"/>
                  <w:contextualSpacing/>
                  <w:jc w:val="both"/>
                </w:pPr>
              </w:pPrChange>
            </w:pPr>
          </w:p>
        </w:tc>
        <w:tc>
          <w:tcPr>
            <w:tcW w:w="2091" w:type="dxa"/>
            <w:shd w:val="clear" w:color="auto" w:fill="auto"/>
            <w:noWrap/>
            <w:hideMark/>
          </w:tcPr>
          <w:p w14:paraId="4CB9667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&gt;45</w:t>
            </w:r>
          </w:p>
        </w:tc>
        <w:tc>
          <w:tcPr>
            <w:tcW w:w="1914" w:type="dxa"/>
            <w:shd w:val="clear" w:color="auto" w:fill="auto"/>
            <w:noWrap/>
            <w:hideMark/>
          </w:tcPr>
          <w:p w14:paraId="7F9CCEC0"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1.63(0.81-3.27)</w:t>
            </w:r>
          </w:p>
        </w:tc>
        <w:tc>
          <w:tcPr>
            <w:tcW w:w="1914" w:type="dxa"/>
            <w:shd w:val="clear" w:color="auto" w:fill="auto"/>
            <w:noWrap/>
            <w:hideMark/>
          </w:tcPr>
          <w:p w14:paraId="3DB48EB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0.49(0.24-1.01)</w:t>
            </w:r>
          </w:p>
        </w:tc>
        <w:tc>
          <w:tcPr>
            <w:tcW w:w="1765" w:type="dxa"/>
            <w:shd w:val="clear" w:color="auto" w:fill="auto"/>
            <w:noWrap/>
            <w:hideMark/>
          </w:tcPr>
          <w:p w14:paraId="52D2E85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2.01(0.93-4.31)</w:t>
            </w:r>
          </w:p>
        </w:tc>
      </w:tr>
      <w:tr w:rsidR="00B2729E" w:rsidRPr="00EA176E" w14:paraId="0971C155" w14:textId="77777777" w:rsidTr="001B624A">
        <w:trPr>
          <w:trHeight w:val="136"/>
        </w:trPr>
        <w:tc>
          <w:tcPr>
            <w:tcW w:w="1226" w:type="dxa"/>
            <w:vMerge w:val="restart"/>
            <w:shd w:val="clear" w:color="auto" w:fill="auto"/>
            <w:hideMark/>
          </w:tcPr>
          <w:p w14:paraId="3370474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6"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Gender</w:t>
            </w:r>
          </w:p>
        </w:tc>
        <w:tc>
          <w:tcPr>
            <w:tcW w:w="2091" w:type="dxa"/>
            <w:shd w:val="clear" w:color="auto" w:fill="auto"/>
            <w:noWrap/>
            <w:hideMark/>
          </w:tcPr>
          <w:p w14:paraId="756A84F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Male</w:t>
            </w:r>
          </w:p>
        </w:tc>
        <w:tc>
          <w:tcPr>
            <w:tcW w:w="1914" w:type="dxa"/>
            <w:shd w:val="clear" w:color="auto" w:fill="auto"/>
            <w:noWrap/>
            <w:hideMark/>
          </w:tcPr>
          <w:p w14:paraId="127D009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608C14C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6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7906803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3EAD944E" w14:textId="77777777" w:rsidTr="001B624A">
        <w:trPr>
          <w:trHeight w:val="136"/>
        </w:trPr>
        <w:tc>
          <w:tcPr>
            <w:tcW w:w="1226" w:type="dxa"/>
            <w:vMerge/>
            <w:shd w:val="clear" w:color="auto" w:fill="auto"/>
            <w:hideMark/>
          </w:tcPr>
          <w:p w14:paraId="6C129D6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1" w:author="Microsoft account" w:date="2021-09-20T19:14:00Z">
                <w:pPr>
                  <w:spacing w:after="0" w:line="240" w:lineRule="auto"/>
                  <w:contextualSpacing/>
                  <w:jc w:val="both"/>
                </w:pPr>
              </w:pPrChange>
            </w:pPr>
          </w:p>
        </w:tc>
        <w:tc>
          <w:tcPr>
            <w:tcW w:w="2091" w:type="dxa"/>
            <w:shd w:val="clear" w:color="auto" w:fill="auto"/>
            <w:noWrap/>
            <w:hideMark/>
          </w:tcPr>
          <w:p w14:paraId="212CD20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Female</w:t>
            </w:r>
          </w:p>
        </w:tc>
        <w:tc>
          <w:tcPr>
            <w:tcW w:w="1914" w:type="dxa"/>
            <w:shd w:val="clear" w:color="auto" w:fill="auto"/>
            <w:noWrap/>
            <w:hideMark/>
          </w:tcPr>
          <w:p w14:paraId="4F833CE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0.82(0.58-1.14)</w:t>
            </w:r>
          </w:p>
        </w:tc>
        <w:tc>
          <w:tcPr>
            <w:tcW w:w="1914" w:type="dxa"/>
            <w:shd w:val="clear" w:color="auto" w:fill="auto"/>
            <w:noWrap/>
            <w:hideMark/>
          </w:tcPr>
          <w:p w14:paraId="78C521C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0.88(0.62-1.24)</w:t>
            </w:r>
          </w:p>
        </w:tc>
        <w:tc>
          <w:tcPr>
            <w:tcW w:w="1765" w:type="dxa"/>
            <w:shd w:val="clear" w:color="auto" w:fill="auto"/>
            <w:noWrap/>
            <w:hideMark/>
          </w:tcPr>
          <w:p w14:paraId="3DAD5BF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3.02(2.13-4.29)</w:t>
            </w:r>
          </w:p>
        </w:tc>
      </w:tr>
      <w:tr w:rsidR="00B2729E" w:rsidRPr="00EA176E" w14:paraId="7D638C8D" w14:textId="77777777" w:rsidTr="001B624A">
        <w:trPr>
          <w:trHeight w:val="136"/>
        </w:trPr>
        <w:tc>
          <w:tcPr>
            <w:tcW w:w="1226" w:type="dxa"/>
            <w:vMerge w:val="restart"/>
            <w:shd w:val="clear" w:color="auto" w:fill="auto"/>
            <w:hideMark/>
          </w:tcPr>
          <w:p w14:paraId="241F470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6"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Place</w:t>
            </w:r>
          </w:p>
        </w:tc>
        <w:tc>
          <w:tcPr>
            <w:tcW w:w="2091" w:type="dxa"/>
            <w:shd w:val="clear" w:color="auto" w:fill="auto"/>
            <w:noWrap/>
            <w:hideMark/>
          </w:tcPr>
          <w:p w14:paraId="5EF5D24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Rural</w:t>
            </w:r>
          </w:p>
        </w:tc>
        <w:tc>
          <w:tcPr>
            <w:tcW w:w="1914" w:type="dxa"/>
            <w:shd w:val="clear" w:color="auto" w:fill="auto"/>
            <w:noWrap/>
            <w:hideMark/>
          </w:tcPr>
          <w:p w14:paraId="1791DB9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51A2273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7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54C7506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798AB8BA" w14:textId="77777777" w:rsidTr="001B624A">
        <w:trPr>
          <w:trHeight w:val="136"/>
        </w:trPr>
        <w:tc>
          <w:tcPr>
            <w:tcW w:w="1226" w:type="dxa"/>
            <w:vMerge/>
            <w:shd w:val="clear" w:color="auto" w:fill="auto"/>
            <w:hideMark/>
          </w:tcPr>
          <w:p w14:paraId="6F13EBF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1" w:author="Microsoft account" w:date="2021-09-20T19:14:00Z">
                <w:pPr>
                  <w:spacing w:after="0" w:line="240" w:lineRule="auto"/>
                  <w:contextualSpacing/>
                  <w:jc w:val="both"/>
                </w:pPr>
              </w:pPrChange>
            </w:pPr>
          </w:p>
        </w:tc>
        <w:tc>
          <w:tcPr>
            <w:tcW w:w="2091" w:type="dxa"/>
            <w:shd w:val="clear" w:color="auto" w:fill="auto"/>
            <w:noWrap/>
            <w:hideMark/>
          </w:tcPr>
          <w:p w14:paraId="6A504E8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Urban</w:t>
            </w:r>
          </w:p>
        </w:tc>
        <w:tc>
          <w:tcPr>
            <w:tcW w:w="1914" w:type="dxa"/>
            <w:shd w:val="clear" w:color="auto" w:fill="auto"/>
            <w:noWrap/>
            <w:hideMark/>
          </w:tcPr>
          <w:p w14:paraId="25E25FC0"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1.31(0.91-1.89)</w:t>
            </w:r>
          </w:p>
        </w:tc>
        <w:tc>
          <w:tcPr>
            <w:tcW w:w="1914" w:type="dxa"/>
            <w:shd w:val="clear" w:color="auto" w:fill="auto"/>
            <w:noWrap/>
            <w:hideMark/>
          </w:tcPr>
          <w:p w14:paraId="78800B2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0.80(0.55-1.18)</w:t>
            </w:r>
          </w:p>
        </w:tc>
        <w:tc>
          <w:tcPr>
            <w:tcW w:w="1765" w:type="dxa"/>
            <w:shd w:val="clear" w:color="auto" w:fill="auto"/>
            <w:noWrap/>
            <w:hideMark/>
          </w:tcPr>
          <w:p w14:paraId="6338150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1.30(0.87-1.94)</w:t>
            </w:r>
          </w:p>
        </w:tc>
      </w:tr>
      <w:tr w:rsidR="00B2729E" w:rsidRPr="00EA176E" w14:paraId="54CEB6D3" w14:textId="77777777" w:rsidTr="001B624A">
        <w:trPr>
          <w:trHeight w:val="136"/>
        </w:trPr>
        <w:tc>
          <w:tcPr>
            <w:tcW w:w="1226" w:type="dxa"/>
            <w:vMerge w:val="restart"/>
            <w:shd w:val="clear" w:color="auto" w:fill="auto"/>
            <w:hideMark/>
          </w:tcPr>
          <w:p w14:paraId="59DDB0F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6"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Ethnicity</w:t>
            </w:r>
          </w:p>
        </w:tc>
        <w:tc>
          <w:tcPr>
            <w:tcW w:w="2091" w:type="dxa"/>
            <w:shd w:val="clear" w:color="auto" w:fill="auto"/>
            <w:noWrap/>
            <w:hideMark/>
          </w:tcPr>
          <w:p w14:paraId="28DA645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Malay</w:t>
            </w:r>
          </w:p>
        </w:tc>
        <w:tc>
          <w:tcPr>
            <w:tcW w:w="1914" w:type="dxa"/>
            <w:shd w:val="clear" w:color="auto" w:fill="auto"/>
            <w:noWrap/>
            <w:hideMark/>
          </w:tcPr>
          <w:p w14:paraId="5D49614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6326000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8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43DB72C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3E970D19" w14:textId="77777777" w:rsidTr="001B624A">
        <w:trPr>
          <w:trHeight w:val="136"/>
        </w:trPr>
        <w:tc>
          <w:tcPr>
            <w:tcW w:w="1226" w:type="dxa"/>
            <w:vMerge/>
            <w:shd w:val="clear" w:color="auto" w:fill="auto"/>
            <w:hideMark/>
          </w:tcPr>
          <w:p w14:paraId="19488C8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1" w:author="Microsoft account" w:date="2021-09-20T19:14:00Z">
                <w:pPr>
                  <w:spacing w:after="0" w:line="240" w:lineRule="auto"/>
                  <w:contextualSpacing/>
                  <w:jc w:val="both"/>
                </w:pPr>
              </w:pPrChange>
            </w:pPr>
          </w:p>
        </w:tc>
        <w:tc>
          <w:tcPr>
            <w:tcW w:w="2091" w:type="dxa"/>
            <w:shd w:val="clear" w:color="auto" w:fill="auto"/>
            <w:noWrap/>
            <w:hideMark/>
          </w:tcPr>
          <w:p w14:paraId="0F43E2A6"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Indian</w:t>
            </w:r>
          </w:p>
        </w:tc>
        <w:tc>
          <w:tcPr>
            <w:tcW w:w="1914" w:type="dxa"/>
            <w:shd w:val="clear" w:color="auto" w:fill="auto"/>
            <w:noWrap/>
            <w:hideMark/>
          </w:tcPr>
          <w:p w14:paraId="3A5AB85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0.81(0.57-1.15)</w:t>
            </w:r>
          </w:p>
        </w:tc>
        <w:tc>
          <w:tcPr>
            <w:tcW w:w="1914" w:type="dxa"/>
            <w:shd w:val="clear" w:color="auto" w:fill="auto"/>
            <w:noWrap/>
            <w:hideMark/>
          </w:tcPr>
          <w:p w14:paraId="455EF11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0.79(0.55-1.15)</w:t>
            </w:r>
          </w:p>
        </w:tc>
        <w:tc>
          <w:tcPr>
            <w:tcW w:w="1765" w:type="dxa"/>
            <w:shd w:val="clear" w:color="auto" w:fill="auto"/>
            <w:noWrap/>
            <w:hideMark/>
          </w:tcPr>
          <w:p w14:paraId="6653F97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2.22(1.51-3.26)</w:t>
            </w:r>
          </w:p>
        </w:tc>
      </w:tr>
      <w:tr w:rsidR="00B2729E" w:rsidRPr="00EA176E" w14:paraId="193E6E3D" w14:textId="77777777" w:rsidTr="001B624A">
        <w:trPr>
          <w:trHeight w:val="136"/>
        </w:trPr>
        <w:tc>
          <w:tcPr>
            <w:tcW w:w="1226" w:type="dxa"/>
            <w:vMerge/>
            <w:shd w:val="clear" w:color="auto" w:fill="auto"/>
            <w:hideMark/>
          </w:tcPr>
          <w:p w14:paraId="43DE460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6" w:author="Microsoft account" w:date="2021-09-20T19:14:00Z">
                <w:pPr>
                  <w:spacing w:after="0" w:line="240" w:lineRule="auto"/>
                  <w:contextualSpacing/>
                  <w:jc w:val="both"/>
                </w:pPr>
              </w:pPrChange>
            </w:pPr>
          </w:p>
        </w:tc>
        <w:tc>
          <w:tcPr>
            <w:tcW w:w="2091" w:type="dxa"/>
            <w:shd w:val="clear" w:color="auto" w:fill="auto"/>
            <w:noWrap/>
            <w:hideMark/>
          </w:tcPr>
          <w:p w14:paraId="413090F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Other</w:t>
            </w:r>
          </w:p>
        </w:tc>
        <w:tc>
          <w:tcPr>
            <w:tcW w:w="1914" w:type="dxa"/>
            <w:shd w:val="clear" w:color="auto" w:fill="auto"/>
            <w:noWrap/>
            <w:hideMark/>
          </w:tcPr>
          <w:p w14:paraId="7F36568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0.75(0.45-1.23)</w:t>
            </w:r>
          </w:p>
        </w:tc>
        <w:tc>
          <w:tcPr>
            <w:tcW w:w="1914" w:type="dxa"/>
            <w:shd w:val="clear" w:color="auto" w:fill="auto"/>
            <w:noWrap/>
            <w:hideMark/>
          </w:tcPr>
          <w:p w14:paraId="62A364F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69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0.76(0.45-1.29)</w:t>
            </w:r>
          </w:p>
        </w:tc>
        <w:tc>
          <w:tcPr>
            <w:tcW w:w="1765" w:type="dxa"/>
            <w:shd w:val="clear" w:color="auto" w:fill="auto"/>
            <w:noWrap/>
            <w:hideMark/>
          </w:tcPr>
          <w:p w14:paraId="316560C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1.08(0.63-1.85)</w:t>
            </w:r>
          </w:p>
        </w:tc>
      </w:tr>
      <w:tr w:rsidR="00B2729E" w:rsidRPr="00EA176E" w14:paraId="051CD9F1" w14:textId="77777777" w:rsidTr="001B624A">
        <w:trPr>
          <w:trHeight w:val="136"/>
        </w:trPr>
        <w:tc>
          <w:tcPr>
            <w:tcW w:w="1226" w:type="dxa"/>
            <w:vMerge w:val="restart"/>
            <w:shd w:val="clear" w:color="auto" w:fill="auto"/>
            <w:hideMark/>
          </w:tcPr>
          <w:p w14:paraId="0B17D9A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1"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Nationality</w:t>
            </w:r>
          </w:p>
        </w:tc>
        <w:tc>
          <w:tcPr>
            <w:tcW w:w="2091" w:type="dxa"/>
            <w:shd w:val="clear" w:color="auto" w:fill="auto"/>
            <w:noWrap/>
            <w:hideMark/>
          </w:tcPr>
          <w:p w14:paraId="2D04A33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Malaysian</w:t>
            </w:r>
          </w:p>
        </w:tc>
        <w:tc>
          <w:tcPr>
            <w:tcW w:w="1914" w:type="dxa"/>
            <w:shd w:val="clear" w:color="auto" w:fill="auto"/>
            <w:noWrap/>
            <w:hideMark/>
          </w:tcPr>
          <w:p w14:paraId="25F5875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5756B83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34E660D0"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476E9182" w14:textId="77777777" w:rsidTr="001B624A">
        <w:trPr>
          <w:trHeight w:val="136"/>
        </w:trPr>
        <w:tc>
          <w:tcPr>
            <w:tcW w:w="1226" w:type="dxa"/>
            <w:vMerge/>
            <w:shd w:val="clear" w:color="auto" w:fill="auto"/>
            <w:hideMark/>
          </w:tcPr>
          <w:p w14:paraId="3EE1A5E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6" w:author="Microsoft account" w:date="2021-09-20T19:14:00Z">
                <w:pPr>
                  <w:spacing w:after="0" w:line="240" w:lineRule="auto"/>
                  <w:contextualSpacing/>
                  <w:jc w:val="both"/>
                </w:pPr>
              </w:pPrChange>
            </w:pPr>
          </w:p>
        </w:tc>
        <w:tc>
          <w:tcPr>
            <w:tcW w:w="2091" w:type="dxa"/>
            <w:shd w:val="clear" w:color="auto" w:fill="auto"/>
            <w:noWrap/>
            <w:hideMark/>
          </w:tcPr>
          <w:p w14:paraId="71A56C7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Non-Malaysian</w:t>
            </w:r>
          </w:p>
        </w:tc>
        <w:tc>
          <w:tcPr>
            <w:tcW w:w="1914" w:type="dxa"/>
            <w:shd w:val="clear" w:color="auto" w:fill="auto"/>
            <w:noWrap/>
            <w:hideMark/>
          </w:tcPr>
          <w:p w14:paraId="723F3F96"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1.34(0.47-3.80)</w:t>
            </w:r>
          </w:p>
        </w:tc>
        <w:tc>
          <w:tcPr>
            <w:tcW w:w="1914" w:type="dxa"/>
            <w:shd w:val="clear" w:color="auto" w:fill="auto"/>
            <w:noWrap/>
            <w:hideMark/>
          </w:tcPr>
          <w:p w14:paraId="7F77516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0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1.94(0.63-5.92)</w:t>
            </w:r>
          </w:p>
        </w:tc>
        <w:tc>
          <w:tcPr>
            <w:tcW w:w="1765" w:type="dxa"/>
            <w:shd w:val="clear" w:color="auto" w:fill="auto"/>
            <w:noWrap/>
            <w:hideMark/>
          </w:tcPr>
          <w:p w14:paraId="1F7ADC9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1.99(0.55-7.24)</w:t>
            </w:r>
          </w:p>
        </w:tc>
      </w:tr>
      <w:tr w:rsidR="00B2729E" w:rsidRPr="00EA176E" w14:paraId="1DFA67CF" w14:textId="77777777" w:rsidTr="001B624A">
        <w:trPr>
          <w:trHeight w:val="136"/>
        </w:trPr>
        <w:tc>
          <w:tcPr>
            <w:tcW w:w="1226" w:type="dxa"/>
            <w:vMerge w:val="restart"/>
            <w:shd w:val="clear" w:color="auto" w:fill="auto"/>
            <w:hideMark/>
          </w:tcPr>
          <w:p w14:paraId="77D1089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1"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Education</w:t>
            </w:r>
          </w:p>
        </w:tc>
        <w:tc>
          <w:tcPr>
            <w:tcW w:w="2091" w:type="dxa"/>
            <w:shd w:val="clear" w:color="auto" w:fill="auto"/>
            <w:noWrap/>
            <w:hideMark/>
          </w:tcPr>
          <w:p w14:paraId="29432C9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School Education</w:t>
            </w:r>
          </w:p>
        </w:tc>
        <w:tc>
          <w:tcPr>
            <w:tcW w:w="1914" w:type="dxa"/>
            <w:shd w:val="clear" w:color="auto" w:fill="auto"/>
            <w:noWrap/>
            <w:hideMark/>
          </w:tcPr>
          <w:p w14:paraId="1112B5C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15D4AF7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1B5B709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2CB081E3" w14:textId="77777777" w:rsidTr="001B624A">
        <w:trPr>
          <w:trHeight w:val="136"/>
        </w:trPr>
        <w:tc>
          <w:tcPr>
            <w:tcW w:w="1226" w:type="dxa"/>
            <w:vMerge/>
            <w:shd w:val="clear" w:color="auto" w:fill="auto"/>
            <w:hideMark/>
          </w:tcPr>
          <w:p w14:paraId="2A6D30B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6" w:author="Microsoft account" w:date="2021-09-20T19:14:00Z">
                <w:pPr>
                  <w:spacing w:after="0" w:line="240" w:lineRule="auto"/>
                  <w:contextualSpacing/>
                  <w:jc w:val="both"/>
                </w:pPr>
              </w:pPrChange>
            </w:pPr>
          </w:p>
        </w:tc>
        <w:tc>
          <w:tcPr>
            <w:tcW w:w="2091" w:type="dxa"/>
            <w:shd w:val="clear" w:color="auto" w:fill="auto"/>
            <w:noWrap/>
            <w:hideMark/>
          </w:tcPr>
          <w:p w14:paraId="39F29F0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Post-Secondary Education</w:t>
            </w:r>
          </w:p>
        </w:tc>
        <w:tc>
          <w:tcPr>
            <w:tcW w:w="1914" w:type="dxa"/>
            <w:shd w:val="clear" w:color="auto" w:fill="auto"/>
            <w:noWrap/>
            <w:hideMark/>
          </w:tcPr>
          <w:p w14:paraId="2BCB41A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0.56(0.25-1.28)</w:t>
            </w:r>
          </w:p>
        </w:tc>
        <w:tc>
          <w:tcPr>
            <w:tcW w:w="1914" w:type="dxa"/>
            <w:shd w:val="clear" w:color="auto" w:fill="auto"/>
            <w:noWrap/>
            <w:hideMark/>
          </w:tcPr>
          <w:p w14:paraId="2FA3994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1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0.75(0.33-1.70)</w:t>
            </w:r>
          </w:p>
        </w:tc>
        <w:tc>
          <w:tcPr>
            <w:tcW w:w="1765" w:type="dxa"/>
            <w:shd w:val="clear" w:color="auto" w:fill="auto"/>
            <w:noWrap/>
            <w:hideMark/>
          </w:tcPr>
          <w:p w14:paraId="323B6C2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1.58(0.68-3.65)</w:t>
            </w:r>
          </w:p>
        </w:tc>
      </w:tr>
      <w:tr w:rsidR="00B2729E" w:rsidRPr="00EA176E" w14:paraId="438EC78F" w14:textId="77777777" w:rsidTr="001B624A">
        <w:trPr>
          <w:trHeight w:val="136"/>
        </w:trPr>
        <w:tc>
          <w:tcPr>
            <w:tcW w:w="1226" w:type="dxa"/>
            <w:vMerge/>
            <w:shd w:val="clear" w:color="auto" w:fill="auto"/>
            <w:hideMark/>
          </w:tcPr>
          <w:p w14:paraId="0A73AF0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1" w:author="Microsoft account" w:date="2021-09-20T19:14:00Z">
                <w:pPr>
                  <w:spacing w:after="0" w:line="240" w:lineRule="auto"/>
                  <w:contextualSpacing/>
                  <w:jc w:val="both"/>
                </w:pPr>
              </w:pPrChange>
            </w:pPr>
          </w:p>
        </w:tc>
        <w:tc>
          <w:tcPr>
            <w:tcW w:w="2091" w:type="dxa"/>
            <w:shd w:val="clear" w:color="auto" w:fill="auto"/>
            <w:noWrap/>
            <w:hideMark/>
          </w:tcPr>
          <w:p w14:paraId="130E063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Tertiary education</w:t>
            </w:r>
          </w:p>
        </w:tc>
        <w:tc>
          <w:tcPr>
            <w:tcW w:w="1914" w:type="dxa"/>
            <w:shd w:val="clear" w:color="auto" w:fill="auto"/>
            <w:noWrap/>
            <w:hideMark/>
          </w:tcPr>
          <w:p w14:paraId="1C115D0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0.52(0.24-1.13)</w:t>
            </w:r>
          </w:p>
        </w:tc>
        <w:tc>
          <w:tcPr>
            <w:tcW w:w="1914" w:type="dxa"/>
            <w:shd w:val="clear" w:color="auto" w:fill="auto"/>
            <w:noWrap/>
            <w:hideMark/>
          </w:tcPr>
          <w:p w14:paraId="612B72D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0.89(0.42-1.93)</w:t>
            </w:r>
          </w:p>
        </w:tc>
        <w:tc>
          <w:tcPr>
            <w:tcW w:w="1765" w:type="dxa"/>
            <w:shd w:val="clear" w:color="auto" w:fill="auto"/>
            <w:noWrap/>
            <w:hideMark/>
          </w:tcPr>
          <w:p w14:paraId="5AE2A2DC"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0.91(0.42-1.98)</w:t>
            </w:r>
          </w:p>
        </w:tc>
      </w:tr>
      <w:tr w:rsidR="00B2729E" w:rsidRPr="00EA176E" w14:paraId="1DF821A3" w14:textId="77777777" w:rsidTr="001B624A">
        <w:trPr>
          <w:trHeight w:val="136"/>
        </w:trPr>
        <w:tc>
          <w:tcPr>
            <w:tcW w:w="1226" w:type="dxa"/>
            <w:vMerge w:val="restart"/>
            <w:shd w:val="clear" w:color="auto" w:fill="auto"/>
            <w:hideMark/>
          </w:tcPr>
          <w:p w14:paraId="578A998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6"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Occupation</w:t>
            </w:r>
          </w:p>
        </w:tc>
        <w:tc>
          <w:tcPr>
            <w:tcW w:w="2091" w:type="dxa"/>
            <w:shd w:val="clear" w:color="auto" w:fill="auto"/>
            <w:noWrap/>
            <w:hideMark/>
          </w:tcPr>
          <w:p w14:paraId="7B30D56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Employed</w:t>
            </w:r>
          </w:p>
        </w:tc>
        <w:tc>
          <w:tcPr>
            <w:tcW w:w="1914" w:type="dxa"/>
            <w:shd w:val="clear" w:color="auto" w:fill="auto"/>
            <w:noWrap/>
            <w:hideMark/>
          </w:tcPr>
          <w:p w14:paraId="1B7829A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6BE21BD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2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5C5402B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0719E536" w14:textId="77777777" w:rsidTr="001B624A">
        <w:trPr>
          <w:trHeight w:val="136"/>
        </w:trPr>
        <w:tc>
          <w:tcPr>
            <w:tcW w:w="1226" w:type="dxa"/>
            <w:vMerge/>
            <w:shd w:val="clear" w:color="auto" w:fill="auto"/>
            <w:hideMark/>
          </w:tcPr>
          <w:p w14:paraId="532F1BD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1" w:author="Microsoft account" w:date="2021-09-20T19:14:00Z">
                <w:pPr>
                  <w:spacing w:after="0" w:line="240" w:lineRule="auto"/>
                  <w:contextualSpacing/>
                  <w:jc w:val="both"/>
                </w:pPr>
              </w:pPrChange>
            </w:pPr>
          </w:p>
        </w:tc>
        <w:tc>
          <w:tcPr>
            <w:tcW w:w="2091" w:type="dxa"/>
            <w:shd w:val="clear" w:color="auto" w:fill="auto"/>
            <w:noWrap/>
            <w:hideMark/>
          </w:tcPr>
          <w:p w14:paraId="514B043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Students</w:t>
            </w:r>
          </w:p>
        </w:tc>
        <w:tc>
          <w:tcPr>
            <w:tcW w:w="1914" w:type="dxa"/>
            <w:shd w:val="clear" w:color="auto" w:fill="auto"/>
            <w:noWrap/>
            <w:hideMark/>
          </w:tcPr>
          <w:p w14:paraId="45ED329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1.25(0.78-1.99)</w:t>
            </w:r>
          </w:p>
        </w:tc>
        <w:tc>
          <w:tcPr>
            <w:tcW w:w="1914" w:type="dxa"/>
            <w:shd w:val="clear" w:color="auto" w:fill="auto"/>
            <w:noWrap/>
            <w:hideMark/>
          </w:tcPr>
          <w:p w14:paraId="37BA42F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1.13(0.69-1.85)</w:t>
            </w:r>
          </w:p>
        </w:tc>
        <w:tc>
          <w:tcPr>
            <w:tcW w:w="1765" w:type="dxa"/>
            <w:shd w:val="clear" w:color="auto" w:fill="auto"/>
            <w:noWrap/>
            <w:hideMark/>
          </w:tcPr>
          <w:p w14:paraId="7FA8BAF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1.03(0.61-1.72)</w:t>
            </w:r>
          </w:p>
        </w:tc>
      </w:tr>
      <w:tr w:rsidR="00B2729E" w:rsidRPr="00EA176E" w14:paraId="747842E8" w14:textId="77777777" w:rsidTr="001B624A">
        <w:trPr>
          <w:trHeight w:val="136"/>
        </w:trPr>
        <w:tc>
          <w:tcPr>
            <w:tcW w:w="1226" w:type="dxa"/>
            <w:vMerge w:val="restart"/>
            <w:shd w:val="clear" w:color="auto" w:fill="auto"/>
            <w:hideMark/>
          </w:tcPr>
          <w:p w14:paraId="077AFAB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6"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Marital status</w:t>
            </w:r>
          </w:p>
        </w:tc>
        <w:tc>
          <w:tcPr>
            <w:tcW w:w="2091" w:type="dxa"/>
            <w:shd w:val="clear" w:color="auto" w:fill="auto"/>
            <w:noWrap/>
            <w:hideMark/>
          </w:tcPr>
          <w:p w14:paraId="13F238B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Single</w:t>
            </w:r>
          </w:p>
        </w:tc>
        <w:tc>
          <w:tcPr>
            <w:tcW w:w="1914" w:type="dxa"/>
            <w:shd w:val="clear" w:color="auto" w:fill="auto"/>
            <w:noWrap/>
            <w:hideMark/>
          </w:tcPr>
          <w:p w14:paraId="4E76C1A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3CF1446B"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3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0EDAA1A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5CF22A7A" w14:textId="77777777" w:rsidTr="001B624A">
        <w:trPr>
          <w:trHeight w:val="136"/>
        </w:trPr>
        <w:tc>
          <w:tcPr>
            <w:tcW w:w="1226" w:type="dxa"/>
            <w:vMerge/>
            <w:shd w:val="clear" w:color="auto" w:fill="auto"/>
            <w:hideMark/>
          </w:tcPr>
          <w:p w14:paraId="44ABA3C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1" w:author="Microsoft account" w:date="2021-09-20T19:14:00Z">
                <w:pPr>
                  <w:spacing w:after="0" w:line="240" w:lineRule="auto"/>
                  <w:contextualSpacing/>
                  <w:jc w:val="both"/>
                </w:pPr>
              </w:pPrChange>
            </w:pPr>
          </w:p>
        </w:tc>
        <w:tc>
          <w:tcPr>
            <w:tcW w:w="2091" w:type="dxa"/>
            <w:shd w:val="clear" w:color="auto" w:fill="auto"/>
            <w:noWrap/>
            <w:hideMark/>
          </w:tcPr>
          <w:p w14:paraId="07B81AD6"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Ever married</w:t>
            </w:r>
          </w:p>
        </w:tc>
        <w:tc>
          <w:tcPr>
            <w:tcW w:w="1914" w:type="dxa"/>
            <w:shd w:val="clear" w:color="auto" w:fill="auto"/>
            <w:noWrap/>
            <w:hideMark/>
          </w:tcPr>
          <w:p w14:paraId="3CEA470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1.40(0.85-2.31)</w:t>
            </w:r>
          </w:p>
        </w:tc>
        <w:tc>
          <w:tcPr>
            <w:tcW w:w="1914" w:type="dxa"/>
            <w:shd w:val="clear" w:color="auto" w:fill="auto"/>
            <w:noWrap/>
            <w:hideMark/>
          </w:tcPr>
          <w:p w14:paraId="02B3B5BB"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1.15(0.68-1.93)</w:t>
            </w:r>
          </w:p>
        </w:tc>
        <w:tc>
          <w:tcPr>
            <w:tcW w:w="1765" w:type="dxa"/>
            <w:shd w:val="clear" w:color="auto" w:fill="auto"/>
            <w:noWrap/>
            <w:hideMark/>
          </w:tcPr>
          <w:p w14:paraId="434F86C6"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0.88(0.51-1.53)</w:t>
            </w:r>
          </w:p>
        </w:tc>
      </w:tr>
      <w:tr w:rsidR="00B2729E" w:rsidRPr="00EA176E" w14:paraId="1F7E0F5A" w14:textId="77777777" w:rsidTr="001B624A">
        <w:trPr>
          <w:trHeight w:val="136"/>
        </w:trPr>
        <w:tc>
          <w:tcPr>
            <w:tcW w:w="1226" w:type="dxa"/>
            <w:vMerge w:val="restart"/>
            <w:shd w:val="clear" w:color="auto" w:fill="auto"/>
            <w:hideMark/>
          </w:tcPr>
          <w:p w14:paraId="5154854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6"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lastRenderedPageBreak/>
              <w:t>Family member</w:t>
            </w:r>
          </w:p>
        </w:tc>
        <w:tc>
          <w:tcPr>
            <w:tcW w:w="2091" w:type="dxa"/>
            <w:shd w:val="clear" w:color="auto" w:fill="auto"/>
            <w:noWrap/>
            <w:hideMark/>
          </w:tcPr>
          <w:p w14:paraId="3289D168"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&lt;5</w:t>
            </w:r>
          </w:p>
        </w:tc>
        <w:tc>
          <w:tcPr>
            <w:tcW w:w="1914" w:type="dxa"/>
            <w:shd w:val="clear" w:color="auto" w:fill="auto"/>
            <w:noWrap/>
            <w:hideMark/>
          </w:tcPr>
          <w:p w14:paraId="6C3349BC"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06A0B20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4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5DDA6C6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2508085B" w14:textId="77777777" w:rsidTr="001B624A">
        <w:trPr>
          <w:trHeight w:val="136"/>
        </w:trPr>
        <w:tc>
          <w:tcPr>
            <w:tcW w:w="1226" w:type="dxa"/>
            <w:vMerge/>
            <w:shd w:val="clear" w:color="auto" w:fill="auto"/>
            <w:hideMark/>
          </w:tcPr>
          <w:p w14:paraId="421FB84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1" w:author="Microsoft account" w:date="2021-09-20T19:14:00Z">
                <w:pPr>
                  <w:spacing w:after="0" w:line="240" w:lineRule="auto"/>
                  <w:contextualSpacing/>
                  <w:jc w:val="both"/>
                </w:pPr>
              </w:pPrChange>
            </w:pPr>
          </w:p>
        </w:tc>
        <w:tc>
          <w:tcPr>
            <w:tcW w:w="2091" w:type="dxa"/>
            <w:shd w:val="clear" w:color="auto" w:fill="auto"/>
            <w:noWrap/>
            <w:hideMark/>
          </w:tcPr>
          <w:p w14:paraId="55EE3C2F"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5 to 8</w:t>
            </w:r>
          </w:p>
        </w:tc>
        <w:tc>
          <w:tcPr>
            <w:tcW w:w="1914" w:type="dxa"/>
            <w:shd w:val="clear" w:color="auto" w:fill="auto"/>
            <w:noWrap/>
            <w:hideMark/>
          </w:tcPr>
          <w:p w14:paraId="2F87CB97"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0.88(0.63-1.23)</w:t>
            </w:r>
          </w:p>
        </w:tc>
        <w:tc>
          <w:tcPr>
            <w:tcW w:w="1914" w:type="dxa"/>
            <w:shd w:val="clear" w:color="auto" w:fill="auto"/>
            <w:noWrap/>
            <w:hideMark/>
          </w:tcPr>
          <w:p w14:paraId="079A24A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0.84(0.59-1.19)</w:t>
            </w:r>
          </w:p>
        </w:tc>
        <w:tc>
          <w:tcPr>
            <w:tcW w:w="1765" w:type="dxa"/>
            <w:shd w:val="clear" w:color="auto" w:fill="auto"/>
            <w:noWrap/>
            <w:hideMark/>
          </w:tcPr>
          <w:p w14:paraId="3F7C77A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1.19(0.83-1.71)</w:t>
            </w:r>
          </w:p>
        </w:tc>
      </w:tr>
      <w:tr w:rsidR="00B2729E" w:rsidRPr="00EA176E" w14:paraId="35A10041" w14:textId="77777777" w:rsidTr="001B624A">
        <w:trPr>
          <w:trHeight w:val="136"/>
        </w:trPr>
        <w:tc>
          <w:tcPr>
            <w:tcW w:w="1226" w:type="dxa"/>
            <w:vMerge/>
            <w:shd w:val="clear" w:color="auto" w:fill="auto"/>
            <w:hideMark/>
          </w:tcPr>
          <w:p w14:paraId="4035631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6" w:author="Microsoft account" w:date="2021-09-20T19:14:00Z">
                <w:pPr>
                  <w:spacing w:after="0" w:line="240" w:lineRule="auto"/>
                  <w:contextualSpacing/>
                  <w:jc w:val="both"/>
                </w:pPr>
              </w:pPrChange>
            </w:pPr>
          </w:p>
        </w:tc>
        <w:tc>
          <w:tcPr>
            <w:tcW w:w="2091" w:type="dxa"/>
            <w:shd w:val="clear" w:color="auto" w:fill="auto"/>
            <w:noWrap/>
            <w:hideMark/>
          </w:tcPr>
          <w:p w14:paraId="5B27A05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&gt;8</w:t>
            </w:r>
          </w:p>
        </w:tc>
        <w:tc>
          <w:tcPr>
            <w:tcW w:w="1914" w:type="dxa"/>
            <w:shd w:val="clear" w:color="auto" w:fill="auto"/>
            <w:noWrap/>
            <w:hideMark/>
          </w:tcPr>
          <w:p w14:paraId="1A3EA616"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1.63(0.82-3.22)</w:t>
            </w:r>
          </w:p>
        </w:tc>
        <w:tc>
          <w:tcPr>
            <w:tcW w:w="1914" w:type="dxa"/>
            <w:shd w:val="clear" w:color="auto" w:fill="auto"/>
            <w:noWrap/>
            <w:hideMark/>
          </w:tcPr>
          <w:p w14:paraId="70765F39"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5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1.31(0.66-2.62)</w:t>
            </w:r>
          </w:p>
        </w:tc>
        <w:tc>
          <w:tcPr>
            <w:tcW w:w="1765" w:type="dxa"/>
            <w:shd w:val="clear" w:color="auto" w:fill="auto"/>
            <w:noWrap/>
            <w:hideMark/>
          </w:tcPr>
          <w:p w14:paraId="0830079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1.09(0.53-2.28)</w:t>
            </w:r>
          </w:p>
        </w:tc>
      </w:tr>
      <w:tr w:rsidR="00B2729E" w:rsidRPr="00EA176E" w14:paraId="7CE88B55" w14:textId="77777777" w:rsidTr="001B624A">
        <w:trPr>
          <w:trHeight w:val="136"/>
        </w:trPr>
        <w:tc>
          <w:tcPr>
            <w:tcW w:w="1226" w:type="dxa"/>
            <w:vMerge w:val="restart"/>
            <w:shd w:val="clear" w:color="auto" w:fill="auto"/>
            <w:hideMark/>
          </w:tcPr>
          <w:p w14:paraId="7C939ED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1"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Monthly Income</w:t>
            </w:r>
          </w:p>
        </w:tc>
        <w:tc>
          <w:tcPr>
            <w:tcW w:w="2091" w:type="dxa"/>
            <w:shd w:val="clear" w:color="auto" w:fill="auto"/>
            <w:noWrap/>
            <w:hideMark/>
          </w:tcPr>
          <w:p w14:paraId="4642A20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&lt; RM4,849</w:t>
            </w:r>
          </w:p>
        </w:tc>
        <w:tc>
          <w:tcPr>
            <w:tcW w:w="1914" w:type="dxa"/>
            <w:shd w:val="clear" w:color="auto" w:fill="auto"/>
            <w:noWrap/>
            <w:hideMark/>
          </w:tcPr>
          <w:p w14:paraId="054E0E3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914" w:type="dxa"/>
            <w:shd w:val="clear" w:color="auto" w:fill="auto"/>
            <w:noWrap/>
            <w:hideMark/>
          </w:tcPr>
          <w:p w14:paraId="1E83B4D0"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c>
          <w:tcPr>
            <w:tcW w:w="1765" w:type="dxa"/>
            <w:shd w:val="clear" w:color="auto" w:fill="auto"/>
            <w:noWrap/>
            <w:hideMark/>
          </w:tcPr>
          <w:p w14:paraId="3DBC53D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Ref</w:t>
            </w:r>
          </w:p>
        </w:tc>
      </w:tr>
      <w:tr w:rsidR="00B2729E" w:rsidRPr="00EA176E" w14:paraId="0B395462" w14:textId="77777777" w:rsidTr="001B624A">
        <w:trPr>
          <w:trHeight w:val="136"/>
        </w:trPr>
        <w:tc>
          <w:tcPr>
            <w:tcW w:w="1226" w:type="dxa"/>
            <w:vMerge/>
            <w:shd w:val="clear" w:color="auto" w:fill="auto"/>
            <w:hideMark/>
          </w:tcPr>
          <w:p w14:paraId="0036393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6" w:author="Microsoft account" w:date="2021-09-20T19:14:00Z">
                <w:pPr>
                  <w:spacing w:after="0" w:line="240" w:lineRule="auto"/>
                  <w:contextualSpacing/>
                  <w:jc w:val="both"/>
                </w:pPr>
              </w:pPrChange>
            </w:pPr>
          </w:p>
        </w:tc>
        <w:tc>
          <w:tcPr>
            <w:tcW w:w="2091" w:type="dxa"/>
            <w:shd w:val="clear" w:color="auto" w:fill="auto"/>
            <w:noWrap/>
            <w:hideMark/>
          </w:tcPr>
          <w:p w14:paraId="3B3E884A"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7"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RM4,850to RM10,959</w:t>
            </w:r>
          </w:p>
        </w:tc>
        <w:tc>
          <w:tcPr>
            <w:tcW w:w="1914" w:type="dxa"/>
            <w:shd w:val="clear" w:color="auto" w:fill="auto"/>
            <w:noWrap/>
            <w:hideMark/>
          </w:tcPr>
          <w:p w14:paraId="68FF6263"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8"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0.84(0.59-1.19)</w:t>
            </w:r>
          </w:p>
        </w:tc>
        <w:tc>
          <w:tcPr>
            <w:tcW w:w="1914" w:type="dxa"/>
            <w:shd w:val="clear" w:color="auto" w:fill="auto"/>
            <w:noWrap/>
            <w:hideMark/>
          </w:tcPr>
          <w:p w14:paraId="286E6095"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69"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0.99(0.69-1.43)</w:t>
            </w:r>
          </w:p>
        </w:tc>
        <w:tc>
          <w:tcPr>
            <w:tcW w:w="1765" w:type="dxa"/>
            <w:shd w:val="clear" w:color="auto" w:fill="auto"/>
            <w:noWrap/>
            <w:hideMark/>
          </w:tcPr>
          <w:p w14:paraId="2D7C0E32"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70"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0.84(0.57-1.22)</w:t>
            </w:r>
          </w:p>
        </w:tc>
      </w:tr>
      <w:tr w:rsidR="00B2729E" w:rsidRPr="00EA176E" w14:paraId="729BE184" w14:textId="77777777" w:rsidTr="001B624A">
        <w:trPr>
          <w:trHeight w:val="136"/>
        </w:trPr>
        <w:tc>
          <w:tcPr>
            <w:tcW w:w="1226" w:type="dxa"/>
            <w:vMerge/>
            <w:shd w:val="clear" w:color="auto" w:fill="auto"/>
            <w:hideMark/>
          </w:tcPr>
          <w:p w14:paraId="3166DA44"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71" w:author="Microsoft account" w:date="2021-09-20T19:14:00Z">
                <w:pPr>
                  <w:spacing w:after="0" w:line="240" w:lineRule="auto"/>
                  <w:contextualSpacing/>
                  <w:jc w:val="both"/>
                </w:pPr>
              </w:pPrChange>
            </w:pPr>
          </w:p>
        </w:tc>
        <w:tc>
          <w:tcPr>
            <w:tcW w:w="2091" w:type="dxa"/>
            <w:shd w:val="clear" w:color="auto" w:fill="auto"/>
            <w:noWrap/>
            <w:hideMark/>
          </w:tcPr>
          <w:p w14:paraId="51D0320D"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72"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&gt; RM 10,960</w:t>
            </w:r>
          </w:p>
        </w:tc>
        <w:tc>
          <w:tcPr>
            <w:tcW w:w="1914" w:type="dxa"/>
            <w:shd w:val="clear" w:color="auto" w:fill="auto"/>
            <w:noWrap/>
            <w:hideMark/>
          </w:tcPr>
          <w:p w14:paraId="3B1D0446"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73"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0.73(0.47-1.13)</w:t>
            </w:r>
          </w:p>
        </w:tc>
        <w:tc>
          <w:tcPr>
            <w:tcW w:w="1914" w:type="dxa"/>
            <w:shd w:val="clear" w:color="auto" w:fill="auto"/>
            <w:noWrap/>
            <w:hideMark/>
          </w:tcPr>
          <w:p w14:paraId="6339CC51"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74"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0.70(0.45-1.11))</w:t>
            </w:r>
          </w:p>
        </w:tc>
        <w:tc>
          <w:tcPr>
            <w:tcW w:w="1765" w:type="dxa"/>
            <w:shd w:val="clear" w:color="auto" w:fill="auto"/>
            <w:noWrap/>
            <w:hideMark/>
          </w:tcPr>
          <w:p w14:paraId="3B6025EE" w14:textId="77777777" w:rsidR="00B2729E" w:rsidRPr="00EA176E" w:rsidRDefault="00B2729E" w:rsidP="00F5085E">
            <w:pPr>
              <w:spacing w:after="0" w:line="480" w:lineRule="auto"/>
              <w:contextualSpacing/>
              <w:jc w:val="both"/>
              <w:rPr>
                <w:rFonts w:ascii="Times New Roman" w:hAnsi="Times New Roman"/>
                <w:sz w:val="20"/>
                <w:szCs w:val="20"/>
                <w:lang w:val="en-GB" w:eastAsia="en-MY" w:bidi="bn-BD"/>
              </w:rPr>
              <w:pPrChange w:id="1775" w:author="Microsoft account" w:date="2021-09-20T19:14:00Z">
                <w:pPr>
                  <w:spacing w:after="0" w:line="240" w:lineRule="auto"/>
                  <w:contextualSpacing/>
                  <w:jc w:val="both"/>
                </w:pPr>
              </w:pPrChange>
            </w:pPr>
            <w:r w:rsidRPr="00EA176E">
              <w:rPr>
                <w:rFonts w:ascii="Times New Roman" w:hAnsi="Times New Roman"/>
                <w:sz w:val="20"/>
                <w:szCs w:val="20"/>
                <w:lang w:val="en-GB" w:eastAsia="en-MY" w:bidi="bn-BD"/>
              </w:rPr>
              <w:t>1.87(1.14-3.03)</w:t>
            </w:r>
          </w:p>
        </w:tc>
      </w:tr>
    </w:tbl>
    <w:p w14:paraId="4337CC59"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4EA73851" w14:textId="77777777" w:rsidR="007F5C6C" w:rsidRPr="0053659D" w:rsidRDefault="007F5C6C" w:rsidP="00864F82">
      <w:pPr>
        <w:spacing w:after="0" w:line="480" w:lineRule="auto"/>
        <w:contextualSpacing/>
        <w:jc w:val="both"/>
        <w:rPr>
          <w:rFonts w:ascii="Times New Roman" w:hAnsi="Times New Roman" w:cs="Times New Roman"/>
          <w:b/>
          <w:sz w:val="32"/>
          <w:szCs w:val="32"/>
          <w:rPrChange w:id="1776" w:author="Microsoft account" w:date="2021-09-20T23:15:00Z">
            <w:rPr>
              <w:rFonts w:ascii="Times New Roman" w:hAnsi="Times New Roman" w:cs="Times New Roman"/>
              <w:b/>
              <w:sz w:val="24"/>
              <w:szCs w:val="24"/>
            </w:rPr>
          </w:rPrChange>
        </w:rPr>
      </w:pPr>
      <w:r w:rsidRPr="0053659D">
        <w:rPr>
          <w:rFonts w:ascii="Times New Roman" w:hAnsi="Times New Roman" w:cs="Times New Roman"/>
          <w:b/>
          <w:sz w:val="32"/>
          <w:szCs w:val="32"/>
          <w:rPrChange w:id="1777" w:author="Microsoft account" w:date="2021-09-20T23:15:00Z">
            <w:rPr>
              <w:rFonts w:ascii="Times New Roman" w:hAnsi="Times New Roman" w:cs="Times New Roman"/>
              <w:b/>
              <w:sz w:val="24"/>
              <w:szCs w:val="24"/>
            </w:rPr>
          </w:rPrChange>
        </w:rPr>
        <w:t>Degree of practices based on participant’s knowledge and attitude</w:t>
      </w:r>
    </w:p>
    <w:p w14:paraId="002847EF" w14:textId="2841A513"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Participant’s degree of practices was determined based on their knowledge and attitude obtained by adjusted binary logistic regression model </w:t>
      </w:r>
      <w:ins w:id="1778" w:author="Microsoft account" w:date="2021-09-20T23:24:00Z">
        <w:r w:rsidR="00AF2686">
          <w:rPr>
            <w:rFonts w:ascii="Times New Roman" w:hAnsi="Times New Roman" w:cs="Times New Roman"/>
            <w:sz w:val="24"/>
            <w:szCs w:val="24"/>
          </w:rPr>
          <w:t>(</w:t>
        </w:r>
      </w:ins>
      <w:del w:id="1779" w:author="Microsoft account" w:date="2021-09-20T23:24:00Z">
        <w:r w:rsidRPr="0085585E" w:rsidDel="00AF2686">
          <w:rPr>
            <w:rFonts w:ascii="Times New Roman" w:hAnsi="Times New Roman" w:cs="Times New Roman"/>
            <w:sz w:val="24"/>
            <w:szCs w:val="24"/>
          </w:rPr>
          <w:delText>[</w:delText>
        </w:r>
      </w:del>
      <w:r w:rsidRPr="0085585E">
        <w:rPr>
          <w:rFonts w:ascii="Times New Roman" w:hAnsi="Times New Roman" w:cs="Times New Roman"/>
          <w:sz w:val="24"/>
          <w:szCs w:val="24"/>
        </w:rPr>
        <w:t>Table 4</w:t>
      </w:r>
      <w:ins w:id="1780" w:author="Microsoft account" w:date="2021-09-20T23:24:00Z">
        <w:r w:rsidR="00AF2686">
          <w:rPr>
            <w:rFonts w:ascii="Times New Roman" w:hAnsi="Times New Roman" w:cs="Times New Roman"/>
            <w:sz w:val="24"/>
            <w:szCs w:val="24"/>
          </w:rPr>
          <w:t>)</w:t>
        </w:r>
      </w:ins>
      <w:del w:id="1781" w:author="Microsoft account" w:date="2021-09-20T23:24:00Z">
        <w:r w:rsidRPr="0085585E" w:rsidDel="00AF2686">
          <w:rPr>
            <w:rFonts w:ascii="Times New Roman" w:hAnsi="Times New Roman" w:cs="Times New Roman"/>
            <w:sz w:val="24"/>
            <w:szCs w:val="24"/>
          </w:rPr>
          <w:delText>]</w:delText>
        </w:r>
      </w:del>
      <w:r w:rsidRPr="0085585E">
        <w:rPr>
          <w:rFonts w:ascii="Times New Roman" w:hAnsi="Times New Roman" w:cs="Times New Roman"/>
          <w:sz w:val="24"/>
          <w:szCs w:val="24"/>
        </w:rPr>
        <w:t>. It was investigated that the participants who were belonging to more knowledge were significantly more [AOR: 1.50; 95% CI: 1.11-2.03] likely to practice towards COVID-19. Again, the participants who were more positive in attitude, were significantly 3.03 [AOR: 2.03; 95% CI: 2.24-4.10] times more likely to practice towards COVID-19.</w:t>
      </w:r>
    </w:p>
    <w:p w14:paraId="36E62165" w14:textId="1852FBA3" w:rsidR="00343CA0" w:rsidRPr="00AF2686" w:rsidRDefault="00DD46C1" w:rsidP="00864F82">
      <w:pPr>
        <w:spacing w:after="0" w:line="480" w:lineRule="auto"/>
        <w:contextualSpacing/>
        <w:rPr>
          <w:rFonts w:ascii="Times New Roman" w:hAnsi="Times New Roman"/>
          <w:b/>
          <w:lang w:eastAsia="en-MY"/>
          <w:rPrChange w:id="1782" w:author="Microsoft account" w:date="2021-09-20T23:24:00Z">
            <w:rPr>
              <w:rFonts w:ascii="Times New Roman" w:hAnsi="Times New Roman"/>
              <w:lang w:eastAsia="en-MY"/>
            </w:rPr>
          </w:rPrChange>
        </w:rPr>
      </w:pPr>
      <w:r w:rsidRPr="00AF2686">
        <w:rPr>
          <w:rFonts w:ascii="Times New Roman" w:hAnsi="Times New Roman"/>
          <w:b/>
          <w:lang w:eastAsia="en-MY"/>
          <w:rPrChange w:id="1783" w:author="Microsoft account" w:date="2021-09-20T23:24:00Z">
            <w:rPr>
              <w:rFonts w:ascii="Times New Roman" w:hAnsi="Times New Roman"/>
              <w:lang w:eastAsia="en-MY"/>
            </w:rPr>
          </w:rPrChange>
        </w:rPr>
        <w:t>Table 3</w:t>
      </w:r>
      <w:r w:rsidR="00343CA0" w:rsidRPr="00AF2686">
        <w:rPr>
          <w:rFonts w:ascii="Times New Roman" w:hAnsi="Times New Roman"/>
          <w:b/>
          <w:lang w:eastAsia="en-MY"/>
          <w:rPrChange w:id="1784" w:author="Microsoft account" w:date="2021-09-20T23:24:00Z">
            <w:rPr>
              <w:rFonts w:ascii="Times New Roman" w:hAnsi="Times New Roman"/>
              <w:lang w:eastAsia="en-MY"/>
            </w:rPr>
          </w:rPrChange>
        </w:rPr>
        <w:t>. Degree of practices based on the participant’s knowledge and attitude.</w:t>
      </w:r>
    </w:p>
    <w:tbl>
      <w:tblPr>
        <w:tblW w:w="8615" w:type="dxa"/>
        <w:tblBorders>
          <w:top w:val="single" w:sz="4" w:space="0" w:color="auto"/>
          <w:bottom w:val="single" w:sz="4" w:space="0" w:color="auto"/>
        </w:tblBorders>
        <w:tblLook w:val="04A0" w:firstRow="1" w:lastRow="0" w:firstColumn="1" w:lastColumn="0" w:noHBand="0" w:noVBand="1"/>
      </w:tblPr>
      <w:tblGrid>
        <w:gridCol w:w="2774"/>
        <w:gridCol w:w="2836"/>
        <w:gridCol w:w="3005"/>
      </w:tblGrid>
      <w:tr w:rsidR="00343CA0" w:rsidRPr="00EA176E" w14:paraId="7987C0E5" w14:textId="77777777" w:rsidTr="001B624A">
        <w:trPr>
          <w:trHeight w:val="346"/>
        </w:trPr>
        <w:tc>
          <w:tcPr>
            <w:tcW w:w="2774" w:type="dxa"/>
            <w:tcBorders>
              <w:top w:val="single" w:sz="4" w:space="0" w:color="auto"/>
              <w:bottom w:val="single" w:sz="4" w:space="0" w:color="auto"/>
            </w:tcBorders>
            <w:shd w:val="clear" w:color="auto" w:fill="auto"/>
            <w:noWrap/>
            <w:hideMark/>
          </w:tcPr>
          <w:p w14:paraId="359BFE1A" w14:textId="77777777" w:rsidR="00343CA0" w:rsidRPr="00EA176E" w:rsidRDefault="00343CA0" w:rsidP="00F5085E">
            <w:pPr>
              <w:spacing w:after="0" w:line="480" w:lineRule="auto"/>
              <w:rPr>
                <w:rFonts w:ascii="Times New Roman" w:hAnsi="Times New Roman"/>
                <w:b/>
                <w:bCs/>
                <w:sz w:val="20"/>
                <w:szCs w:val="20"/>
                <w:lang w:eastAsia="en-MY"/>
              </w:rPr>
              <w:pPrChange w:id="1785" w:author="Microsoft account" w:date="2021-09-20T19:14:00Z">
                <w:pPr>
                  <w:spacing w:after="0" w:line="240" w:lineRule="auto"/>
                </w:pPr>
              </w:pPrChange>
            </w:pPr>
            <w:r w:rsidRPr="00EA176E">
              <w:rPr>
                <w:rFonts w:ascii="Times New Roman" w:hAnsi="Times New Roman"/>
                <w:b/>
                <w:bCs/>
                <w:sz w:val="20"/>
                <w:szCs w:val="20"/>
                <w:lang w:eastAsia="en-MY"/>
              </w:rPr>
              <w:t>Characteristics</w:t>
            </w:r>
          </w:p>
        </w:tc>
        <w:tc>
          <w:tcPr>
            <w:tcW w:w="2836" w:type="dxa"/>
            <w:tcBorders>
              <w:top w:val="single" w:sz="4" w:space="0" w:color="auto"/>
              <w:bottom w:val="single" w:sz="4" w:space="0" w:color="auto"/>
            </w:tcBorders>
            <w:shd w:val="clear" w:color="auto" w:fill="auto"/>
            <w:noWrap/>
            <w:hideMark/>
          </w:tcPr>
          <w:p w14:paraId="3C700BA7" w14:textId="77777777" w:rsidR="00343CA0" w:rsidRPr="00EA176E" w:rsidRDefault="00343CA0" w:rsidP="00F5085E">
            <w:pPr>
              <w:spacing w:after="0" w:line="480" w:lineRule="auto"/>
              <w:rPr>
                <w:rFonts w:ascii="Times New Roman" w:hAnsi="Times New Roman"/>
                <w:b/>
                <w:bCs/>
                <w:sz w:val="20"/>
                <w:szCs w:val="20"/>
                <w:lang w:eastAsia="en-MY"/>
              </w:rPr>
              <w:pPrChange w:id="1786" w:author="Microsoft account" w:date="2021-09-20T19:14:00Z">
                <w:pPr>
                  <w:spacing w:after="0" w:line="240" w:lineRule="auto"/>
                </w:pPr>
              </w:pPrChange>
            </w:pPr>
            <w:r w:rsidRPr="00EA176E">
              <w:rPr>
                <w:rFonts w:ascii="Times New Roman" w:hAnsi="Times New Roman"/>
                <w:b/>
                <w:bCs/>
                <w:sz w:val="20"/>
                <w:szCs w:val="20"/>
                <w:lang w:eastAsia="en-MY"/>
              </w:rPr>
              <w:t> </w:t>
            </w:r>
          </w:p>
        </w:tc>
        <w:tc>
          <w:tcPr>
            <w:tcW w:w="3005" w:type="dxa"/>
            <w:tcBorders>
              <w:top w:val="single" w:sz="4" w:space="0" w:color="auto"/>
              <w:bottom w:val="single" w:sz="4" w:space="0" w:color="auto"/>
            </w:tcBorders>
            <w:shd w:val="clear" w:color="auto" w:fill="auto"/>
            <w:noWrap/>
            <w:hideMark/>
          </w:tcPr>
          <w:p w14:paraId="317BE833" w14:textId="77777777" w:rsidR="00343CA0" w:rsidRPr="00EA176E" w:rsidRDefault="00343CA0" w:rsidP="00F5085E">
            <w:pPr>
              <w:spacing w:after="0" w:line="480" w:lineRule="auto"/>
              <w:rPr>
                <w:rFonts w:ascii="Times New Roman" w:hAnsi="Times New Roman"/>
                <w:b/>
                <w:bCs/>
                <w:sz w:val="20"/>
                <w:szCs w:val="20"/>
                <w:lang w:eastAsia="en-MY"/>
              </w:rPr>
              <w:pPrChange w:id="1787" w:author="Microsoft account" w:date="2021-09-20T19:14:00Z">
                <w:pPr>
                  <w:spacing w:after="0" w:line="240" w:lineRule="auto"/>
                </w:pPr>
              </w:pPrChange>
            </w:pPr>
            <w:r w:rsidRPr="00EA176E">
              <w:rPr>
                <w:rFonts w:ascii="Times New Roman" w:hAnsi="Times New Roman"/>
                <w:b/>
                <w:bCs/>
                <w:sz w:val="20"/>
                <w:szCs w:val="20"/>
                <w:lang w:eastAsia="en-MY"/>
              </w:rPr>
              <w:t>AOR(95% CI)</w:t>
            </w:r>
          </w:p>
        </w:tc>
      </w:tr>
      <w:tr w:rsidR="00343CA0" w:rsidRPr="00EA176E" w14:paraId="4E261365" w14:textId="77777777" w:rsidTr="001B624A">
        <w:trPr>
          <w:trHeight w:val="346"/>
        </w:trPr>
        <w:tc>
          <w:tcPr>
            <w:tcW w:w="2774" w:type="dxa"/>
            <w:vMerge w:val="restart"/>
            <w:tcBorders>
              <w:top w:val="single" w:sz="4" w:space="0" w:color="auto"/>
              <w:bottom w:val="nil"/>
            </w:tcBorders>
            <w:shd w:val="clear" w:color="auto" w:fill="auto"/>
            <w:noWrap/>
            <w:hideMark/>
          </w:tcPr>
          <w:p w14:paraId="67FFFF42" w14:textId="77777777" w:rsidR="00343CA0" w:rsidRPr="00EA176E" w:rsidRDefault="00343CA0" w:rsidP="00F5085E">
            <w:pPr>
              <w:spacing w:after="0" w:line="480" w:lineRule="auto"/>
              <w:rPr>
                <w:rFonts w:ascii="Times New Roman" w:hAnsi="Times New Roman"/>
                <w:sz w:val="20"/>
                <w:szCs w:val="20"/>
                <w:lang w:eastAsia="en-MY"/>
              </w:rPr>
              <w:pPrChange w:id="1788" w:author="Microsoft account" w:date="2021-09-20T19:14:00Z">
                <w:pPr>
                  <w:spacing w:after="0" w:line="240" w:lineRule="auto"/>
                </w:pPr>
              </w:pPrChange>
            </w:pPr>
            <w:r w:rsidRPr="00EA176E">
              <w:rPr>
                <w:rFonts w:ascii="Times New Roman" w:hAnsi="Times New Roman"/>
                <w:sz w:val="20"/>
                <w:szCs w:val="20"/>
                <w:lang w:eastAsia="en-MY"/>
              </w:rPr>
              <w:t>Knowledge</w:t>
            </w:r>
          </w:p>
        </w:tc>
        <w:tc>
          <w:tcPr>
            <w:tcW w:w="2836" w:type="dxa"/>
            <w:tcBorders>
              <w:top w:val="single" w:sz="4" w:space="0" w:color="auto"/>
              <w:bottom w:val="nil"/>
            </w:tcBorders>
            <w:shd w:val="clear" w:color="auto" w:fill="auto"/>
            <w:noWrap/>
            <w:hideMark/>
          </w:tcPr>
          <w:p w14:paraId="62F080BC" w14:textId="77777777" w:rsidR="00343CA0" w:rsidRPr="00EA176E" w:rsidRDefault="00343CA0" w:rsidP="00F5085E">
            <w:pPr>
              <w:spacing w:after="0" w:line="480" w:lineRule="auto"/>
              <w:rPr>
                <w:rFonts w:ascii="Times New Roman" w:hAnsi="Times New Roman"/>
                <w:sz w:val="20"/>
                <w:szCs w:val="20"/>
                <w:lang w:eastAsia="en-MY"/>
              </w:rPr>
              <w:pPrChange w:id="1789" w:author="Microsoft account" w:date="2021-09-20T19:14:00Z">
                <w:pPr>
                  <w:spacing w:after="0" w:line="240" w:lineRule="auto"/>
                </w:pPr>
              </w:pPrChange>
            </w:pPr>
            <w:r w:rsidRPr="00EA176E">
              <w:rPr>
                <w:rFonts w:ascii="Times New Roman" w:hAnsi="Times New Roman"/>
                <w:sz w:val="20"/>
                <w:szCs w:val="20"/>
                <w:lang w:eastAsia="en-MY"/>
              </w:rPr>
              <w:t>Less knowledge</w:t>
            </w:r>
          </w:p>
        </w:tc>
        <w:tc>
          <w:tcPr>
            <w:tcW w:w="3005" w:type="dxa"/>
            <w:tcBorders>
              <w:top w:val="single" w:sz="4" w:space="0" w:color="auto"/>
              <w:bottom w:val="nil"/>
            </w:tcBorders>
            <w:shd w:val="clear" w:color="auto" w:fill="auto"/>
            <w:noWrap/>
            <w:hideMark/>
          </w:tcPr>
          <w:p w14:paraId="3F878C81" w14:textId="77777777" w:rsidR="00343CA0" w:rsidRPr="00EA176E" w:rsidRDefault="00343CA0" w:rsidP="00F5085E">
            <w:pPr>
              <w:spacing w:after="0" w:line="480" w:lineRule="auto"/>
              <w:rPr>
                <w:rFonts w:ascii="Times New Roman" w:hAnsi="Times New Roman"/>
                <w:sz w:val="20"/>
                <w:szCs w:val="20"/>
                <w:lang w:eastAsia="en-MY"/>
              </w:rPr>
              <w:pPrChange w:id="1790" w:author="Microsoft account" w:date="2021-09-20T19:14:00Z">
                <w:pPr>
                  <w:spacing w:after="0" w:line="240" w:lineRule="auto"/>
                </w:pPr>
              </w:pPrChange>
            </w:pPr>
            <w:r w:rsidRPr="00EA176E">
              <w:rPr>
                <w:rFonts w:ascii="Times New Roman" w:hAnsi="Times New Roman"/>
                <w:sz w:val="20"/>
                <w:szCs w:val="20"/>
                <w:lang w:eastAsia="en-MY"/>
              </w:rPr>
              <w:t> Reference category</w:t>
            </w:r>
          </w:p>
        </w:tc>
      </w:tr>
      <w:tr w:rsidR="00343CA0" w:rsidRPr="00EA176E" w14:paraId="4D130E74" w14:textId="77777777" w:rsidTr="001B624A">
        <w:trPr>
          <w:trHeight w:val="346"/>
        </w:trPr>
        <w:tc>
          <w:tcPr>
            <w:tcW w:w="2774" w:type="dxa"/>
            <w:vMerge/>
            <w:tcBorders>
              <w:top w:val="nil"/>
            </w:tcBorders>
            <w:shd w:val="clear" w:color="auto" w:fill="auto"/>
            <w:hideMark/>
          </w:tcPr>
          <w:p w14:paraId="25C2DE10" w14:textId="77777777" w:rsidR="00343CA0" w:rsidRPr="00EA176E" w:rsidRDefault="00343CA0" w:rsidP="00F5085E">
            <w:pPr>
              <w:spacing w:after="0" w:line="480" w:lineRule="auto"/>
              <w:rPr>
                <w:rFonts w:ascii="Times New Roman" w:hAnsi="Times New Roman"/>
                <w:sz w:val="20"/>
                <w:szCs w:val="20"/>
                <w:lang w:eastAsia="en-MY"/>
              </w:rPr>
              <w:pPrChange w:id="1791" w:author="Microsoft account" w:date="2021-09-20T19:14:00Z">
                <w:pPr>
                  <w:spacing w:after="0" w:line="240" w:lineRule="auto"/>
                </w:pPr>
              </w:pPrChange>
            </w:pPr>
          </w:p>
        </w:tc>
        <w:tc>
          <w:tcPr>
            <w:tcW w:w="2836" w:type="dxa"/>
            <w:tcBorders>
              <w:top w:val="nil"/>
            </w:tcBorders>
            <w:shd w:val="clear" w:color="auto" w:fill="auto"/>
            <w:noWrap/>
            <w:hideMark/>
          </w:tcPr>
          <w:p w14:paraId="3FCDD385" w14:textId="77777777" w:rsidR="00343CA0" w:rsidRPr="00EA176E" w:rsidRDefault="00343CA0" w:rsidP="00F5085E">
            <w:pPr>
              <w:spacing w:after="0" w:line="480" w:lineRule="auto"/>
              <w:rPr>
                <w:rFonts w:ascii="Times New Roman" w:hAnsi="Times New Roman"/>
                <w:sz w:val="20"/>
                <w:szCs w:val="20"/>
                <w:lang w:eastAsia="en-MY"/>
              </w:rPr>
              <w:pPrChange w:id="1792" w:author="Microsoft account" w:date="2021-09-20T19:14:00Z">
                <w:pPr>
                  <w:spacing w:after="0" w:line="240" w:lineRule="auto"/>
                </w:pPr>
              </w:pPrChange>
            </w:pPr>
            <w:r w:rsidRPr="00EA176E">
              <w:rPr>
                <w:rFonts w:ascii="Times New Roman" w:hAnsi="Times New Roman"/>
                <w:sz w:val="20"/>
                <w:szCs w:val="20"/>
                <w:lang w:eastAsia="en-MY"/>
              </w:rPr>
              <w:t>More knowledge</w:t>
            </w:r>
          </w:p>
        </w:tc>
        <w:tc>
          <w:tcPr>
            <w:tcW w:w="3005" w:type="dxa"/>
            <w:tcBorders>
              <w:top w:val="nil"/>
            </w:tcBorders>
            <w:shd w:val="clear" w:color="auto" w:fill="auto"/>
            <w:noWrap/>
            <w:hideMark/>
          </w:tcPr>
          <w:p w14:paraId="563868A3" w14:textId="77777777" w:rsidR="00343CA0" w:rsidRPr="00EA176E" w:rsidRDefault="00343CA0" w:rsidP="00F5085E">
            <w:pPr>
              <w:spacing w:after="0" w:line="480" w:lineRule="auto"/>
              <w:rPr>
                <w:rFonts w:ascii="Times New Roman" w:hAnsi="Times New Roman"/>
                <w:sz w:val="20"/>
                <w:szCs w:val="20"/>
                <w:lang w:eastAsia="en-MY"/>
              </w:rPr>
              <w:pPrChange w:id="1793" w:author="Microsoft account" w:date="2021-09-20T19:14:00Z">
                <w:pPr>
                  <w:spacing w:after="0" w:line="240" w:lineRule="auto"/>
                </w:pPr>
              </w:pPrChange>
            </w:pPr>
            <w:r w:rsidRPr="00EA176E">
              <w:rPr>
                <w:rFonts w:ascii="Times New Roman" w:hAnsi="Times New Roman"/>
                <w:sz w:val="20"/>
                <w:szCs w:val="20"/>
                <w:lang w:eastAsia="en-MY"/>
              </w:rPr>
              <w:t>1.50</w:t>
            </w:r>
            <w:r>
              <w:rPr>
                <w:rFonts w:ascii="Times New Roman" w:hAnsi="Times New Roman"/>
                <w:sz w:val="20"/>
                <w:szCs w:val="20"/>
                <w:lang w:eastAsia="en-MY"/>
              </w:rPr>
              <w:t xml:space="preserve"> </w:t>
            </w:r>
            <w:r w:rsidRPr="00EA176E">
              <w:rPr>
                <w:rFonts w:ascii="Times New Roman" w:hAnsi="Times New Roman"/>
                <w:sz w:val="20"/>
                <w:szCs w:val="20"/>
                <w:lang w:eastAsia="en-MY"/>
              </w:rPr>
              <w:t>(1.11-2.03)</w:t>
            </w:r>
          </w:p>
        </w:tc>
      </w:tr>
      <w:tr w:rsidR="00343CA0" w:rsidRPr="00EA176E" w14:paraId="3BAE601F" w14:textId="77777777" w:rsidTr="001B624A">
        <w:trPr>
          <w:trHeight w:val="346"/>
        </w:trPr>
        <w:tc>
          <w:tcPr>
            <w:tcW w:w="2774" w:type="dxa"/>
            <w:vMerge w:val="restart"/>
            <w:shd w:val="clear" w:color="auto" w:fill="auto"/>
            <w:noWrap/>
            <w:hideMark/>
          </w:tcPr>
          <w:p w14:paraId="6F1E5ECA" w14:textId="77777777" w:rsidR="00343CA0" w:rsidRPr="00EA176E" w:rsidRDefault="00343CA0" w:rsidP="00F5085E">
            <w:pPr>
              <w:spacing w:after="0" w:line="480" w:lineRule="auto"/>
              <w:rPr>
                <w:rFonts w:ascii="Times New Roman" w:hAnsi="Times New Roman"/>
                <w:sz w:val="20"/>
                <w:szCs w:val="20"/>
                <w:lang w:eastAsia="en-MY"/>
              </w:rPr>
              <w:pPrChange w:id="1794" w:author="Microsoft account" w:date="2021-09-20T19:14:00Z">
                <w:pPr>
                  <w:spacing w:after="0" w:line="240" w:lineRule="auto"/>
                </w:pPr>
              </w:pPrChange>
            </w:pPr>
            <w:r w:rsidRPr="00EA176E">
              <w:rPr>
                <w:rFonts w:ascii="Times New Roman" w:hAnsi="Times New Roman"/>
                <w:sz w:val="20"/>
                <w:szCs w:val="20"/>
                <w:lang w:eastAsia="en-MY"/>
              </w:rPr>
              <w:t>Attitude</w:t>
            </w:r>
          </w:p>
        </w:tc>
        <w:tc>
          <w:tcPr>
            <w:tcW w:w="2836" w:type="dxa"/>
            <w:shd w:val="clear" w:color="auto" w:fill="auto"/>
            <w:noWrap/>
            <w:hideMark/>
          </w:tcPr>
          <w:p w14:paraId="7B2765BD" w14:textId="77777777" w:rsidR="00343CA0" w:rsidRPr="00EA176E" w:rsidRDefault="00343CA0" w:rsidP="00F5085E">
            <w:pPr>
              <w:spacing w:after="0" w:line="480" w:lineRule="auto"/>
              <w:rPr>
                <w:rFonts w:ascii="Times New Roman" w:hAnsi="Times New Roman"/>
                <w:sz w:val="20"/>
                <w:szCs w:val="20"/>
                <w:lang w:eastAsia="en-MY"/>
              </w:rPr>
              <w:pPrChange w:id="1795" w:author="Microsoft account" w:date="2021-09-20T19:14:00Z">
                <w:pPr>
                  <w:spacing w:after="0" w:line="240" w:lineRule="auto"/>
                </w:pPr>
              </w:pPrChange>
            </w:pPr>
            <w:r w:rsidRPr="00EA176E">
              <w:rPr>
                <w:rFonts w:ascii="Times New Roman" w:hAnsi="Times New Roman"/>
                <w:sz w:val="20"/>
                <w:szCs w:val="20"/>
                <w:lang w:eastAsia="en-MY"/>
              </w:rPr>
              <w:t>Less positive</w:t>
            </w:r>
          </w:p>
        </w:tc>
        <w:tc>
          <w:tcPr>
            <w:tcW w:w="3005" w:type="dxa"/>
            <w:shd w:val="clear" w:color="auto" w:fill="auto"/>
            <w:noWrap/>
            <w:hideMark/>
          </w:tcPr>
          <w:p w14:paraId="3176F554" w14:textId="77777777" w:rsidR="00343CA0" w:rsidRPr="00EA176E" w:rsidRDefault="00343CA0" w:rsidP="00F5085E">
            <w:pPr>
              <w:spacing w:after="0" w:line="480" w:lineRule="auto"/>
              <w:rPr>
                <w:rFonts w:ascii="Times New Roman" w:hAnsi="Times New Roman"/>
                <w:sz w:val="20"/>
                <w:szCs w:val="20"/>
                <w:lang w:eastAsia="en-MY"/>
              </w:rPr>
              <w:pPrChange w:id="1796" w:author="Microsoft account" w:date="2021-09-20T19:14:00Z">
                <w:pPr>
                  <w:spacing w:after="0" w:line="240" w:lineRule="auto"/>
                </w:pPr>
              </w:pPrChange>
            </w:pPr>
            <w:r w:rsidRPr="00EA176E">
              <w:rPr>
                <w:rFonts w:ascii="Times New Roman" w:hAnsi="Times New Roman"/>
                <w:sz w:val="20"/>
                <w:szCs w:val="20"/>
                <w:lang w:eastAsia="en-MY"/>
              </w:rPr>
              <w:t> Reference category</w:t>
            </w:r>
          </w:p>
        </w:tc>
      </w:tr>
      <w:tr w:rsidR="00343CA0" w:rsidRPr="00EA176E" w14:paraId="75B8F81E" w14:textId="77777777" w:rsidTr="001B624A">
        <w:trPr>
          <w:trHeight w:val="346"/>
        </w:trPr>
        <w:tc>
          <w:tcPr>
            <w:tcW w:w="2774" w:type="dxa"/>
            <w:vMerge/>
            <w:tcBorders>
              <w:bottom w:val="single" w:sz="4" w:space="0" w:color="auto"/>
            </w:tcBorders>
            <w:shd w:val="clear" w:color="auto" w:fill="auto"/>
            <w:hideMark/>
          </w:tcPr>
          <w:p w14:paraId="2BAA5F7A" w14:textId="77777777" w:rsidR="00343CA0" w:rsidRPr="00EA176E" w:rsidRDefault="00343CA0" w:rsidP="00F5085E">
            <w:pPr>
              <w:spacing w:after="0" w:line="480" w:lineRule="auto"/>
              <w:rPr>
                <w:rFonts w:ascii="Times New Roman" w:hAnsi="Times New Roman"/>
                <w:sz w:val="20"/>
                <w:szCs w:val="20"/>
                <w:lang w:eastAsia="en-MY"/>
              </w:rPr>
              <w:pPrChange w:id="1797" w:author="Microsoft account" w:date="2021-09-20T19:14:00Z">
                <w:pPr>
                  <w:spacing w:after="0" w:line="240" w:lineRule="auto"/>
                </w:pPr>
              </w:pPrChange>
            </w:pPr>
          </w:p>
        </w:tc>
        <w:tc>
          <w:tcPr>
            <w:tcW w:w="2836" w:type="dxa"/>
            <w:tcBorders>
              <w:bottom w:val="single" w:sz="4" w:space="0" w:color="auto"/>
            </w:tcBorders>
            <w:shd w:val="clear" w:color="auto" w:fill="auto"/>
            <w:noWrap/>
            <w:hideMark/>
          </w:tcPr>
          <w:p w14:paraId="421D9979" w14:textId="77777777" w:rsidR="00343CA0" w:rsidRPr="00EA176E" w:rsidRDefault="00343CA0" w:rsidP="00F5085E">
            <w:pPr>
              <w:spacing w:after="0" w:line="480" w:lineRule="auto"/>
              <w:rPr>
                <w:rFonts w:ascii="Times New Roman" w:hAnsi="Times New Roman"/>
                <w:sz w:val="20"/>
                <w:szCs w:val="20"/>
                <w:lang w:eastAsia="en-MY"/>
              </w:rPr>
              <w:pPrChange w:id="1798" w:author="Microsoft account" w:date="2021-09-20T19:14:00Z">
                <w:pPr>
                  <w:spacing w:after="0" w:line="240" w:lineRule="auto"/>
                </w:pPr>
              </w:pPrChange>
            </w:pPr>
            <w:r w:rsidRPr="00EA176E">
              <w:rPr>
                <w:rFonts w:ascii="Times New Roman" w:hAnsi="Times New Roman"/>
                <w:sz w:val="20"/>
                <w:szCs w:val="20"/>
                <w:lang w:eastAsia="en-MY"/>
              </w:rPr>
              <w:t>More positive</w:t>
            </w:r>
          </w:p>
        </w:tc>
        <w:tc>
          <w:tcPr>
            <w:tcW w:w="3005" w:type="dxa"/>
            <w:tcBorders>
              <w:bottom w:val="single" w:sz="4" w:space="0" w:color="auto"/>
            </w:tcBorders>
            <w:shd w:val="clear" w:color="auto" w:fill="auto"/>
            <w:noWrap/>
            <w:hideMark/>
          </w:tcPr>
          <w:p w14:paraId="04957BBF" w14:textId="77777777" w:rsidR="00343CA0" w:rsidRPr="00EA176E" w:rsidRDefault="00343CA0" w:rsidP="00F5085E">
            <w:pPr>
              <w:spacing w:after="0" w:line="480" w:lineRule="auto"/>
              <w:rPr>
                <w:rFonts w:ascii="Times New Roman" w:hAnsi="Times New Roman"/>
                <w:sz w:val="20"/>
                <w:szCs w:val="20"/>
                <w:lang w:eastAsia="en-MY"/>
              </w:rPr>
              <w:pPrChange w:id="1799" w:author="Microsoft account" w:date="2021-09-20T19:14:00Z">
                <w:pPr>
                  <w:spacing w:after="0" w:line="240" w:lineRule="auto"/>
                </w:pPr>
              </w:pPrChange>
            </w:pPr>
            <w:r w:rsidRPr="00EA176E">
              <w:rPr>
                <w:rFonts w:ascii="Times New Roman" w:hAnsi="Times New Roman"/>
                <w:sz w:val="20"/>
                <w:szCs w:val="20"/>
                <w:lang w:eastAsia="en-MY"/>
              </w:rPr>
              <w:t>3.03</w:t>
            </w:r>
            <w:r>
              <w:rPr>
                <w:rFonts w:ascii="Times New Roman" w:hAnsi="Times New Roman"/>
                <w:sz w:val="20"/>
                <w:szCs w:val="20"/>
                <w:lang w:eastAsia="en-MY"/>
              </w:rPr>
              <w:t xml:space="preserve"> </w:t>
            </w:r>
            <w:r w:rsidRPr="00EA176E">
              <w:rPr>
                <w:rFonts w:ascii="Times New Roman" w:hAnsi="Times New Roman"/>
                <w:sz w:val="20"/>
                <w:szCs w:val="20"/>
                <w:lang w:eastAsia="en-MY"/>
              </w:rPr>
              <w:t>(2.24-4.10)</w:t>
            </w:r>
          </w:p>
        </w:tc>
      </w:tr>
    </w:tbl>
    <w:p w14:paraId="11C00139" w14:textId="77777777" w:rsidR="00F070E2" w:rsidRPr="0085585E" w:rsidRDefault="00F070E2" w:rsidP="00864F82">
      <w:pPr>
        <w:spacing w:after="0" w:line="480" w:lineRule="auto"/>
        <w:contextualSpacing/>
        <w:jc w:val="both"/>
        <w:rPr>
          <w:rFonts w:ascii="Times New Roman" w:hAnsi="Times New Roman" w:cs="Times New Roman"/>
          <w:sz w:val="24"/>
          <w:szCs w:val="24"/>
        </w:rPr>
      </w:pPr>
    </w:p>
    <w:p w14:paraId="55AA3DDD" w14:textId="1F15EDCB" w:rsidR="007F5C6C" w:rsidRPr="0053659D" w:rsidRDefault="007F5C6C" w:rsidP="00864F82">
      <w:pPr>
        <w:spacing w:after="0" w:line="480" w:lineRule="auto"/>
        <w:contextualSpacing/>
        <w:jc w:val="both"/>
        <w:rPr>
          <w:rFonts w:ascii="Times New Roman" w:hAnsi="Times New Roman" w:cs="Times New Roman"/>
          <w:b/>
          <w:sz w:val="32"/>
          <w:szCs w:val="32"/>
          <w:rPrChange w:id="1800" w:author="Microsoft account" w:date="2021-09-20T23:15:00Z">
            <w:rPr>
              <w:rFonts w:ascii="Times New Roman" w:hAnsi="Times New Roman" w:cs="Times New Roman"/>
              <w:b/>
              <w:sz w:val="24"/>
              <w:szCs w:val="24"/>
            </w:rPr>
          </w:rPrChange>
        </w:rPr>
      </w:pPr>
      <w:r w:rsidRPr="0053659D">
        <w:rPr>
          <w:rFonts w:ascii="Times New Roman" w:hAnsi="Times New Roman" w:cs="Times New Roman"/>
          <w:b/>
          <w:sz w:val="32"/>
          <w:szCs w:val="32"/>
          <w:rPrChange w:id="1801" w:author="Microsoft account" w:date="2021-09-20T23:15:00Z">
            <w:rPr>
              <w:rFonts w:ascii="Times New Roman" w:hAnsi="Times New Roman" w:cs="Times New Roman"/>
              <w:b/>
              <w:sz w:val="24"/>
              <w:szCs w:val="24"/>
            </w:rPr>
          </w:rPrChange>
        </w:rPr>
        <w:t xml:space="preserve">Prevalence of knowledge, attitude and practice </w:t>
      </w:r>
      <w:proofErr w:type="spellStart"/>
      <w:r w:rsidRPr="0053659D">
        <w:rPr>
          <w:rFonts w:ascii="Times New Roman" w:hAnsi="Times New Roman" w:cs="Times New Roman"/>
          <w:b/>
          <w:sz w:val="32"/>
          <w:szCs w:val="32"/>
          <w:rPrChange w:id="1802" w:author="Microsoft account" w:date="2021-09-20T23:15:00Z">
            <w:rPr>
              <w:rFonts w:ascii="Times New Roman" w:hAnsi="Times New Roman" w:cs="Times New Roman"/>
              <w:b/>
              <w:sz w:val="24"/>
              <w:szCs w:val="24"/>
            </w:rPr>
          </w:rPrChange>
        </w:rPr>
        <w:t>behaviour</w:t>
      </w:r>
      <w:r w:rsidR="00647479" w:rsidRPr="0053659D">
        <w:rPr>
          <w:rFonts w:ascii="Times New Roman" w:hAnsi="Times New Roman" w:cs="Times New Roman"/>
          <w:b/>
          <w:sz w:val="32"/>
          <w:szCs w:val="32"/>
          <w:rPrChange w:id="1803" w:author="Microsoft account" w:date="2021-09-20T23:15:00Z">
            <w:rPr>
              <w:rFonts w:ascii="Times New Roman" w:hAnsi="Times New Roman" w:cs="Times New Roman"/>
              <w:b/>
              <w:sz w:val="24"/>
              <w:szCs w:val="24"/>
            </w:rPr>
          </w:rPrChange>
        </w:rPr>
        <w:t>s</w:t>
      </w:r>
      <w:proofErr w:type="spellEnd"/>
      <w:r w:rsidRPr="0053659D">
        <w:rPr>
          <w:rFonts w:ascii="Times New Roman" w:hAnsi="Times New Roman" w:cs="Times New Roman"/>
          <w:b/>
          <w:sz w:val="32"/>
          <w:szCs w:val="32"/>
          <w:rPrChange w:id="1804" w:author="Microsoft account" w:date="2021-09-20T23:15:00Z">
            <w:rPr>
              <w:rFonts w:ascii="Times New Roman" w:hAnsi="Times New Roman" w:cs="Times New Roman"/>
              <w:b/>
              <w:sz w:val="24"/>
              <w:szCs w:val="24"/>
            </w:rPr>
          </w:rPrChange>
        </w:rPr>
        <w:t xml:space="preserve"> in South and Southeast Asia obtained by systematic review</w:t>
      </w:r>
    </w:p>
    <w:p w14:paraId="7F143666" w14:textId="504C7D8B"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Our systematic research included 18 articles from 11 countries of the South and South-east Asia. Most of the studies were conducted in Nepal</w:t>
      </w:r>
      <w:r w:rsidR="00B844A8">
        <w:rPr>
          <w:rFonts w:ascii="Times New Roman" w:hAnsi="Times New Roman" w:cs="Times New Roman"/>
          <w:sz w:val="24"/>
          <w:szCs w:val="24"/>
        </w:rPr>
        <w:t xml:space="preserve"> (n=3) </w:t>
      </w:r>
      <w:r w:rsidRPr="0085585E">
        <w:rPr>
          <w:rFonts w:ascii="Times New Roman" w:hAnsi="Times New Roman" w:cs="Times New Roman"/>
          <w:sz w:val="24"/>
          <w:szCs w:val="24"/>
        </w:rPr>
        <w:t>and only one study found in Afghanistan. All the selected studies were conducted within the year of 2020. The minimum sample size was 368, conducted in Indonesia and maximum sample size was 4850 in Malaysia. A</w:t>
      </w:r>
      <w:r w:rsidR="00C4300B">
        <w:rPr>
          <w:rFonts w:ascii="Times New Roman" w:hAnsi="Times New Roman" w:cs="Times New Roman"/>
          <w:sz w:val="24"/>
          <w:szCs w:val="24"/>
        </w:rPr>
        <w:t>mong the selected 18 studies, 13</w:t>
      </w:r>
      <w:r w:rsidRPr="0085585E">
        <w:rPr>
          <w:rFonts w:ascii="Times New Roman" w:hAnsi="Times New Roman" w:cs="Times New Roman"/>
          <w:sz w:val="24"/>
          <w:szCs w:val="24"/>
        </w:rPr>
        <w:t xml:space="preserve"> studies reported </w:t>
      </w:r>
      <w:r w:rsidR="00C4300B">
        <w:rPr>
          <w:rFonts w:ascii="Times New Roman" w:hAnsi="Times New Roman" w:cs="Times New Roman"/>
          <w:sz w:val="24"/>
          <w:szCs w:val="24"/>
        </w:rPr>
        <w:t>prevalence of knowledge and five</w:t>
      </w:r>
      <w:r w:rsidRPr="0085585E">
        <w:rPr>
          <w:rFonts w:ascii="Times New Roman" w:hAnsi="Times New Roman" w:cs="Times New Roman"/>
          <w:sz w:val="24"/>
          <w:szCs w:val="24"/>
        </w:rPr>
        <w:t xml:space="preserve"> studies reported mean score of knowledge towards COVID-19. The prevalence of knowledge towards COVID-19 were ranged 26.53% (minimum: Thailand) to 95.4% (maximum: Nepal). However, almost all studies reported more than 50% knowledge prevalence rate in COVID-19. The attitude towards COVID-19 was also found satisfactory in South and South-east Asia. Similar to knowledge, the attitude prevalence was also found more than 50% in all the selected studies where the maximum positive attitude showed in 92.5% in Pakistan and the minimum was in Turkey (59.3%). In case of COVID-19 prevention practice, the prevalence was also satisfactory. The maximum prevalence towards COVID-19 prevention practice was found 97% in Afghanistan where the minimum value was 50.2% in Turkey (Table </w:t>
      </w:r>
      <w:r w:rsidR="00647479">
        <w:rPr>
          <w:rFonts w:ascii="Times New Roman" w:hAnsi="Times New Roman" w:cs="Times New Roman"/>
          <w:sz w:val="24"/>
          <w:szCs w:val="24"/>
        </w:rPr>
        <w:t>4</w:t>
      </w:r>
      <w:r w:rsidRPr="0085585E">
        <w:rPr>
          <w:rFonts w:ascii="Times New Roman" w:hAnsi="Times New Roman" w:cs="Times New Roman"/>
          <w:sz w:val="24"/>
          <w:szCs w:val="24"/>
        </w:rPr>
        <w:t>).</w:t>
      </w:r>
    </w:p>
    <w:p w14:paraId="4577F591" w14:textId="77777777"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Five studies reported mean score instead of the prevalence knowledge towards COVID-19 where the mean value ranged from 8.15±1.6 (minimum: Turkey) to 13.14±2.76 (maximum: Indonesia). Four studies reported mean attitude score instead of prevalence and the mean value ranged between 2.33±0.66 (minimum: India) and 33.0±2.7 (maximum: Indonesia). Only three studies reported mean score of prevention practice towards COVID-19 where the minimum score was reported in India (1.97±0.16) and the maximum was in Indonesia (31.03±3.80).</w:t>
      </w:r>
    </w:p>
    <w:p w14:paraId="2614A819" w14:textId="038C79DF" w:rsidR="007F5C6C" w:rsidRPr="0085585E" w:rsidRDefault="007F5C6C" w:rsidP="002E73EE">
      <w:pPr>
        <w:spacing w:after="0" w:line="480" w:lineRule="auto"/>
        <w:contextualSpacing/>
        <w:jc w:val="both"/>
        <w:rPr>
          <w:rFonts w:ascii="Times New Roman" w:hAnsi="Times New Roman" w:cs="Times New Roman"/>
          <w:sz w:val="24"/>
          <w:szCs w:val="24"/>
        </w:rPr>
      </w:pPr>
    </w:p>
    <w:p w14:paraId="01819A8E" w14:textId="77777777" w:rsidR="007F5C6C" w:rsidRPr="0053659D" w:rsidRDefault="007F5C6C" w:rsidP="002E73EE">
      <w:pPr>
        <w:spacing w:after="0" w:line="480" w:lineRule="auto"/>
        <w:contextualSpacing/>
        <w:jc w:val="both"/>
        <w:rPr>
          <w:rFonts w:ascii="Times New Roman" w:hAnsi="Times New Roman" w:cs="Times New Roman"/>
          <w:b/>
          <w:sz w:val="32"/>
          <w:szCs w:val="32"/>
          <w:rPrChange w:id="1805" w:author="Microsoft account" w:date="2021-09-20T23:15:00Z">
            <w:rPr>
              <w:rFonts w:ascii="Times New Roman" w:hAnsi="Times New Roman" w:cs="Times New Roman"/>
              <w:b/>
              <w:sz w:val="24"/>
              <w:szCs w:val="24"/>
            </w:rPr>
          </w:rPrChange>
        </w:rPr>
      </w:pPr>
      <w:r w:rsidRPr="0053659D">
        <w:rPr>
          <w:rFonts w:ascii="Times New Roman" w:hAnsi="Times New Roman" w:cs="Times New Roman"/>
          <w:b/>
          <w:sz w:val="32"/>
          <w:szCs w:val="32"/>
          <w:rPrChange w:id="1806" w:author="Microsoft account" w:date="2021-09-20T23:15:00Z">
            <w:rPr>
              <w:rFonts w:ascii="Times New Roman" w:hAnsi="Times New Roman" w:cs="Times New Roman"/>
              <w:b/>
              <w:sz w:val="24"/>
              <w:szCs w:val="24"/>
            </w:rPr>
          </w:rPrChange>
        </w:rPr>
        <w:t>Factors associated with COVID-19 patient’s knowledge, attitude and practice obtained by Systematic review</w:t>
      </w:r>
    </w:p>
    <w:p w14:paraId="6412FA66" w14:textId="124718F8" w:rsidR="007F5C6C" w:rsidRPr="0085585E" w:rsidRDefault="007F5C6C" w:rsidP="002E73EE">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 xml:space="preserve">In our selected studies, almost all authors reported risk factors of knowledge, attitude and practice towards COVID-19. The maximum number of risk factors were observed in the study from Nepal, </w:t>
      </w:r>
      <w:del w:id="1807" w:author="Microsoft account" w:date="2021-09-20T23:32:00Z">
        <w:r w:rsidRPr="0085585E" w:rsidDel="00AF2686">
          <w:rPr>
            <w:rFonts w:ascii="Times New Roman" w:hAnsi="Times New Roman" w:cs="Times New Roman"/>
            <w:sz w:val="24"/>
            <w:szCs w:val="24"/>
          </w:rPr>
          <w:delText>Malysia</w:delText>
        </w:r>
      </w:del>
      <w:ins w:id="1808" w:author="Microsoft account" w:date="2021-09-20T23:32:00Z">
        <w:r w:rsidR="00AF2686" w:rsidRPr="0085585E">
          <w:rPr>
            <w:rFonts w:ascii="Times New Roman" w:hAnsi="Times New Roman" w:cs="Times New Roman"/>
            <w:sz w:val="24"/>
            <w:szCs w:val="24"/>
          </w:rPr>
          <w:t>Malaysia</w:t>
        </w:r>
      </w:ins>
      <w:r w:rsidRPr="0085585E">
        <w:rPr>
          <w:rFonts w:ascii="Times New Roman" w:hAnsi="Times New Roman" w:cs="Times New Roman"/>
          <w:sz w:val="24"/>
          <w:szCs w:val="24"/>
        </w:rPr>
        <w:t xml:space="preserve"> and Turkey whereas the most frequent risk factors were participant’s age, gender, education, place of residence and occupation (Table </w:t>
      </w:r>
      <w:r w:rsidR="00647479">
        <w:rPr>
          <w:rFonts w:ascii="Times New Roman" w:hAnsi="Times New Roman" w:cs="Times New Roman"/>
          <w:sz w:val="24"/>
          <w:szCs w:val="24"/>
        </w:rPr>
        <w:t>4</w:t>
      </w:r>
      <w:r w:rsidRPr="0085585E">
        <w:rPr>
          <w:rFonts w:ascii="Times New Roman" w:hAnsi="Times New Roman" w:cs="Times New Roman"/>
          <w:sz w:val="24"/>
          <w:szCs w:val="24"/>
        </w:rPr>
        <w:t>).</w:t>
      </w:r>
    </w:p>
    <w:p w14:paraId="3F464016" w14:textId="4D6B9578" w:rsidR="00343CA0" w:rsidRPr="00AF2686" w:rsidRDefault="00343CA0" w:rsidP="00F5085E">
      <w:pPr>
        <w:spacing w:after="0" w:line="480" w:lineRule="auto"/>
        <w:contextualSpacing/>
        <w:rPr>
          <w:rFonts w:ascii="Times New Roman" w:hAnsi="Times New Roman"/>
          <w:b/>
          <w:lang w:eastAsia="en-MY"/>
          <w:rPrChange w:id="1809" w:author="Microsoft account" w:date="2021-09-20T23:24:00Z">
            <w:rPr>
              <w:rFonts w:ascii="Times New Roman" w:hAnsi="Times New Roman"/>
              <w:lang w:eastAsia="en-MY"/>
            </w:rPr>
          </w:rPrChange>
        </w:rPr>
        <w:pPrChange w:id="1810" w:author="Microsoft account" w:date="2021-09-20T19:14:00Z">
          <w:pPr>
            <w:spacing w:after="0" w:line="480" w:lineRule="auto"/>
            <w:contextualSpacing/>
          </w:pPr>
        </w:pPrChange>
      </w:pPr>
      <w:r w:rsidRPr="00AF2686">
        <w:rPr>
          <w:rFonts w:ascii="Times New Roman" w:hAnsi="Times New Roman"/>
          <w:b/>
          <w:lang w:eastAsia="en-MY"/>
          <w:rPrChange w:id="1811" w:author="Microsoft account" w:date="2021-09-20T23:24:00Z">
            <w:rPr>
              <w:rFonts w:ascii="Times New Roman" w:hAnsi="Times New Roman"/>
              <w:lang w:eastAsia="en-MY"/>
            </w:rPr>
          </w:rPrChange>
        </w:rPr>
        <w:t xml:space="preserve">Table </w:t>
      </w:r>
      <w:r w:rsidR="00A72609" w:rsidRPr="00AF2686">
        <w:rPr>
          <w:rFonts w:ascii="Times New Roman" w:hAnsi="Times New Roman"/>
          <w:b/>
          <w:lang w:eastAsia="en-MY"/>
          <w:rPrChange w:id="1812" w:author="Microsoft account" w:date="2021-09-20T23:24:00Z">
            <w:rPr>
              <w:rFonts w:ascii="Times New Roman" w:hAnsi="Times New Roman"/>
              <w:lang w:eastAsia="en-MY"/>
            </w:rPr>
          </w:rPrChange>
        </w:rPr>
        <w:t>4</w:t>
      </w:r>
      <w:r w:rsidRPr="00AF2686">
        <w:rPr>
          <w:rFonts w:ascii="Times New Roman" w:hAnsi="Times New Roman"/>
          <w:b/>
          <w:lang w:eastAsia="en-MY"/>
          <w:rPrChange w:id="1813" w:author="Microsoft account" w:date="2021-09-20T23:24:00Z">
            <w:rPr>
              <w:rFonts w:ascii="Times New Roman" w:hAnsi="Times New Roman"/>
              <w:lang w:eastAsia="en-MY"/>
            </w:rPr>
          </w:rPrChange>
        </w:rPr>
        <w:t>: Characteristics of studies included in a systematic review of knowledge, attitude and practice toward COVID-19 in South Asia, 2020.</w:t>
      </w:r>
    </w:p>
    <w:tbl>
      <w:tblPr>
        <w:tblW w:w="11061" w:type="dxa"/>
        <w:tblInd w:w="-792" w:type="dxa"/>
        <w:tblBorders>
          <w:top w:val="single" w:sz="4" w:space="0" w:color="auto"/>
          <w:bottom w:val="single" w:sz="4" w:space="0" w:color="auto"/>
        </w:tblBorders>
        <w:tblLayout w:type="fixed"/>
        <w:tblLook w:val="04A0" w:firstRow="1" w:lastRow="0" w:firstColumn="1" w:lastColumn="0" w:noHBand="0" w:noVBand="1"/>
        <w:tblPrChange w:id="1814" w:author="Microsoft account" w:date="2021-09-11T16:00:00Z">
          <w:tblPr>
            <w:tblW w:w="11061" w:type="dxa"/>
            <w:tblInd w:w="-792" w:type="dxa"/>
            <w:tblBorders>
              <w:top w:val="single" w:sz="4" w:space="0" w:color="auto"/>
              <w:bottom w:val="single" w:sz="4" w:space="0" w:color="auto"/>
            </w:tblBorders>
            <w:tblLook w:val="04A0" w:firstRow="1" w:lastRow="0" w:firstColumn="1" w:lastColumn="0" w:noHBand="0" w:noVBand="1"/>
          </w:tblPr>
        </w:tblPrChange>
      </w:tblPr>
      <w:tblGrid>
        <w:gridCol w:w="1692"/>
        <w:gridCol w:w="916"/>
        <w:gridCol w:w="756"/>
        <w:gridCol w:w="1306"/>
        <w:gridCol w:w="2773"/>
        <w:gridCol w:w="1336"/>
        <w:gridCol w:w="1161"/>
        <w:gridCol w:w="1121"/>
        <w:tblGridChange w:id="1815">
          <w:tblGrid>
            <w:gridCol w:w="1512"/>
            <w:gridCol w:w="1096"/>
            <w:gridCol w:w="756"/>
            <w:gridCol w:w="1306"/>
            <w:gridCol w:w="2773"/>
            <w:gridCol w:w="1336"/>
            <w:gridCol w:w="1161"/>
            <w:gridCol w:w="1121"/>
          </w:tblGrid>
        </w:tblGridChange>
      </w:tblGrid>
      <w:tr w:rsidR="00AE7070" w:rsidRPr="00EA176E" w14:paraId="188548E1" w14:textId="77777777" w:rsidTr="00AE7070">
        <w:trPr>
          <w:trHeight w:val="186"/>
          <w:trPrChange w:id="1816" w:author="Microsoft account" w:date="2021-09-11T16:00:00Z">
            <w:trPr>
              <w:trHeight w:val="186"/>
            </w:trPr>
          </w:trPrChange>
        </w:trPr>
        <w:tc>
          <w:tcPr>
            <w:tcW w:w="1692" w:type="dxa"/>
            <w:tcPrChange w:id="1817" w:author="Microsoft account" w:date="2021-09-11T16:00:00Z">
              <w:tcPr>
                <w:tcW w:w="1514" w:type="dxa"/>
              </w:tcPr>
            </w:tcPrChange>
          </w:tcPr>
          <w:p w14:paraId="051560E4" w14:textId="77777777" w:rsidR="00343CA0" w:rsidRPr="00C17AA0" w:rsidRDefault="00343CA0" w:rsidP="00F5085E">
            <w:pPr>
              <w:spacing w:after="0" w:line="480" w:lineRule="auto"/>
              <w:rPr>
                <w:rFonts w:ascii="Times New Roman" w:hAnsi="Times New Roman"/>
                <w:sz w:val="18"/>
                <w:szCs w:val="18"/>
                <w:lang w:eastAsia="en-MY"/>
              </w:rPr>
              <w:pPrChange w:id="1818" w:author="Microsoft account" w:date="2021-09-20T19:14:00Z">
                <w:pPr>
                  <w:spacing w:after="0" w:line="240" w:lineRule="auto"/>
                </w:pPr>
              </w:pPrChange>
            </w:pPr>
            <w:r w:rsidRPr="00C17AA0">
              <w:rPr>
                <w:rFonts w:ascii="Times New Roman" w:hAnsi="Times New Roman"/>
                <w:sz w:val="18"/>
                <w:szCs w:val="18"/>
                <w:lang w:eastAsia="en-MY"/>
              </w:rPr>
              <w:t>Author</w:t>
            </w:r>
          </w:p>
        </w:tc>
        <w:tc>
          <w:tcPr>
            <w:tcW w:w="916" w:type="dxa"/>
            <w:tcPrChange w:id="1819" w:author="Microsoft account" w:date="2021-09-11T16:00:00Z">
              <w:tcPr>
                <w:tcW w:w="1082" w:type="dxa"/>
              </w:tcPr>
            </w:tcPrChange>
          </w:tcPr>
          <w:p w14:paraId="2032B697" w14:textId="77777777" w:rsidR="00343CA0" w:rsidRPr="00C17AA0" w:rsidRDefault="00343CA0" w:rsidP="00F5085E">
            <w:pPr>
              <w:spacing w:after="0" w:line="480" w:lineRule="auto"/>
              <w:rPr>
                <w:rFonts w:ascii="Times New Roman" w:hAnsi="Times New Roman"/>
                <w:sz w:val="18"/>
                <w:szCs w:val="18"/>
                <w:lang w:eastAsia="en-MY"/>
              </w:rPr>
              <w:pPrChange w:id="1820" w:author="Microsoft account" w:date="2021-09-20T19:14:00Z">
                <w:pPr>
                  <w:spacing w:after="0" w:line="240" w:lineRule="auto"/>
                </w:pPr>
              </w:pPrChange>
            </w:pPr>
            <w:r w:rsidRPr="00C17AA0">
              <w:rPr>
                <w:rFonts w:ascii="Times New Roman" w:hAnsi="Times New Roman"/>
                <w:sz w:val="18"/>
                <w:szCs w:val="18"/>
                <w:lang w:eastAsia="en-MY"/>
              </w:rPr>
              <w:t>Country</w:t>
            </w:r>
          </w:p>
        </w:tc>
        <w:tc>
          <w:tcPr>
            <w:tcW w:w="756" w:type="dxa"/>
            <w:tcPrChange w:id="1821" w:author="Microsoft account" w:date="2021-09-11T16:00:00Z">
              <w:tcPr>
                <w:tcW w:w="751" w:type="dxa"/>
              </w:tcPr>
            </w:tcPrChange>
          </w:tcPr>
          <w:p w14:paraId="54937554" w14:textId="77777777" w:rsidR="00343CA0" w:rsidRPr="00C17AA0" w:rsidRDefault="00343CA0" w:rsidP="00F5085E">
            <w:pPr>
              <w:spacing w:after="0" w:line="480" w:lineRule="auto"/>
              <w:rPr>
                <w:rFonts w:ascii="Times New Roman" w:hAnsi="Times New Roman"/>
                <w:sz w:val="18"/>
                <w:szCs w:val="18"/>
                <w:lang w:eastAsia="en-MY"/>
              </w:rPr>
              <w:pPrChange w:id="1822" w:author="Microsoft account" w:date="2021-09-20T19:14:00Z">
                <w:pPr>
                  <w:spacing w:after="0" w:line="240" w:lineRule="auto"/>
                </w:pPr>
              </w:pPrChange>
            </w:pPr>
            <w:r w:rsidRPr="00C17AA0">
              <w:rPr>
                <w:rFonts w:ascii="Times New Roman" w:hAnsi="Times New Roman"/>
                <w:sz w:val="18"/>
                <w:szCs w:val="18"/>
                <w:lang w:eastAsia="en-MY"/>
              </w:rPr>
              <w:t xml:space="preserve">Sample </w:t>
            </w:r>
          </w:p>
        </w:tc>
        <w:tc>
          <w:tcPr>
            <w:tcW w:w="1306" w:type="dxa"/>
            <w:tcPrChange w:id="1823" w:author="Microsoft account" w:date="2021-09-11T16:00:00Z">
              <w:tcPr>
                <w:tcW w:w="1308" w:type="dxa"/>
              </w:tcPr>
            </w:tcPrChange>
          </w:tcPr>
          <w:p w14:paraId="3808F361" w14:textId="77777777" w:rsidR="00343CA0" w:rsidRPr="00C17AA0" w:rsidRDefault="00343CA0" w:rsidP="00F5085E">
            <w:pPr>
              <w:spacing w:after="0" w:line="480" w:lineRule="auto"/>
              <w:rPr>
                <w:rFonts w:ascii="Times New Roman" w:hAnsi="Times New Roman"/>
                <w:sz w:val="18"/>
                <w:szCs w:val="18"/>
                <w:lang w:eastAsia="en-MY"/>
              </w:rPr>
              <w:pPrChange w:id="1824" w:author="Microsoft account" w:date="2021-09-20T19:14:00Z">
                <w:pPr>
                  <w:spacing w:after="0" w:line="240" w:lineRule="auto"/>
                </w:pPr>
              </w:pPrChange>
            </w:pPr>
            <w:r w:rsidRPr="00C17AA0">
              <w:rPr>
                <w:rFonts w:ascii="Times New Roman" w:hAnsi="Times New Roman"/>
                <w:sz w:val="18"/>
                <w:szCs w:val="18"/>
                <w:lang w:eastAsia="en-MY"/>
              </w:rPr>
              <w:t>Time</w:t>
            </w:r>
          </w:p>
        </w:tc>
        <w:tc>
          <w:tcPr>
            <w:tcW w:w="2773" w:type="dxa"/>
            <w:tcPrChange w:id="1825" w:author="Microsoft account" w:date="2021-09-11T16:00:00Z">
              <w:tcPr>
                <w:tcW w:w="2784" w:type="dxa"/>
              </w:tcPr>
            </w:tcPrChange>
          </w:tcPr>
          <w:p w14:paraId="4A6D9E3D" w14:textId="77777777" w:rsidR="00343CA0" w:rsidRPr="00C17AA0" w:rsidRDefault="00343CA0" w:rsidP="00F5085E">
            <w:pPr>
              <w:spacing w:after="0" w:line="480" w:lineRule="auto"/>
              <w:rPr>
                <w:rFonts w:ascii="Times New Roman" w:hAnsi="Times New Roman"/>
                <w:sz w:val="18"/>
                <w:szCs w:val="18"/>
                <w:lang w:eastAsia="en-MY"/>
              </w:rPr>
              <w:pPrChange w:id="1826" w:author="Microsoft account" w:date="2021-09-20T19:14:00Z">
                <w:pPr>
                  <w:spacing w:after="0" w:line="240" w:lineRule="auto"/>
                </w:pPr>
              </w:pPrChange>
            </w:pPr>
            <w:r w:rsidRPr="00C17AA0">
              <w:rPr>
                <w:rFonts w:ascii="Times New Roman" w:hAnsi="Times New Roman"/>
                <w:sz w:val="18"/>
                <w:szCs w:val="18"/>
                <w:lang w:eastAsia="en-MY"/>
              </w:rPr>
              <w:t>Significant Factor</w:t>
            </w:r>
          </w:p>
        </w:tc>
        <w:tc>
          <w:tcPr>
            <w:tcW w:w="1336" w:type="dxa"/>
            <w:tcPrChange w:id="1827" w:author="Microsoft account" w:date="2021-09-11T16:00:00Z">
              <w:tcPr>
                <w:tcW w:w="1338" w:type="dxa"/>
              </w:tcPr>
            </w:tcPrChange>
          </w:tcPr>
          <w:p w14:paraId="6A5C675E" w14:textId="77777777" w:rsidR="00343CA0" w:rsidRPr="00C17AA0" w:rsidRDefault="00343CA0" w:rsidP="00F5085E">
            <w:pPr>
              <w:spacing w:after="0" w:line="480" w:lineRule="auto"/>
              <w:rPr>
                <w:rFonts w:ascii="Times New Roman" w:hAnsi="Times New Roman"/>
                <w:sz w:val="18"/>
                <w:szCs w:val="18"/>
                <w:lang w:eastAsia="en-MY"/>
              </w:rPr>
              <w:pPrChange w:id="1828" w:author="Microsoft account" w:date="2021-09-20T19:14:00Z">
                <w:pPr>
                  <w:spacing w:after="0" w:line="240" w:lineRule="auto"/>
                </w:pPr>
              </w:pPrChange>
            </w:pPr>
            <w:r w:rsidRPr="00C17AA0">
              <w:rPr>
                <w:rFonts w:ascii="Times New Roman" w:hAnsi="Times New Roman"/>
                <w:sz w:val="18"/>
                <w:szCs w:val="18"/>
                <w:lang w:eastAsia="en-MY"/>
              </w:rPr>
              <w:t>Knowledge (%)</w:t>
            </w:r>
          </w:p>
        </w:tc>
        <w:tc>
          <w:tcPr>
            <w:tcW w:w="1161" w:type="dxa"/>
            <w:tcPrChange w:id="1829" w:author="Microsoft account" w:date="2021-09-11T16:00:00Z">
              <w:tcPr>
                <w:tcW w:w="1162" w:type="dxa"/>
              </w:tcPr>
            </w:tcPrChange>
          </w:tcPr>
          <w:p w14:paraId="75F67FD9" w14:textId="77777777" w:rsidR="00343CA0" w:rsidRPr="00C17AA0" w:rsidRDefault="00343CA0" w:rsidP="00F5085E">
            <w:pPr>
              <w:spacing w:after="0" w:line="480" w:lineRule="auto"/>
              <w:rPr>
                <w:rFonts w:ascii="Times New Roman" w:hAnsi="Times New Roman"/>
                <w:sz w:val="18"/>
                <w:szCs w:val="18"/>
                <w:lang w:eastAsia="en-MY"/>
              </w:rPr>
              <w:pPrChange w:id="1830" w:author="Microsoft account" w:date="2021-09-20T19:14:00Z">
                <w:pPr>
                  <w:spacing w:after="0" w:line="240" w:lineRule="auto"/>
                </w:pPr>
              </w:pPrChange>
            </w:pPr>
            <w:r w:rsidRPr="00C17AA0">
              <w:rPr>
                <w:rFonts w:ascii="Times New Roman" w:hAnsi="Times New Roman"/>
                <w:sz w:val="18"/>
                <w:szCs w:val="18"/>
                <w:lang w:eastAsia="en-MY"/>
              </w:rPr>
              <w:t>Attitude (%)</w:t>
            </w:r>
          </w:p>
        </w:tc>
        <w:tc>
          <w:tcPr>
            <w:tcW w:w="1121" w:type="dxa"/>
            <w:tcPrChange w:id="1831" w:author="Microsoft account" w:date="2021-09-11T16:00:00Z">
              <w:tcPr>
                <w:tcW w:w="1122" w:type="dxa"/>
              </w:tcPr>
            </w:tcPrChange>
          </w:tcPr>
          <w:p w14:paraId="0C93ADF5" w14:textId="77777777" w:rsidR="00343CA0" w:rsidRPr="00C17AA0" w:rsidRDefault="00343CA0" w:rsidP="00F5085E">
            <w:pPr>
              <w:spacing w:after="0" w:line="480" w:lineRule="auto"/>
              <w:rPr>
                <w:rFonts w:ascii="Times New Roman" w:hAnsi="Times New Roman"/>
                <w:sz w:val="18"/>
                <w:szCs w:val="18"/>
                <w:lang w:eastAsia="en-MY"/>
              </w:rPr>
              <w:pPrChange w:id="1832" w:author="Microsoft account" w:date="2021-09-20T19:14:00Z">
                <w:pPr>
                  <w:spacing w:after="0" w:line="240" w:lineRule="auto"/>
                </w:pPr>
              </w:pPrChange>
            </w:pPr>
            <w:r w:rsidRPr="00C17AA0">
              <w:rPr>
                <w:rFonts w:ascii="Times New Roman" w:hAnsi="Times New Roman"/>
                <w:sz w:val="18"/>
                <w:szCs w:val="18"/>
                <w:lang w:eastAsia="en-MY"/>
              </w:rPr>
              <w:t>Practice (%)</w:t>
            </w:r>
          </w:p>
        </w:tc>
      </w:tr>
      <w:tr w:rsidR="00AE7070" w:rsidRPr="00EA176E" w14:paraId="429BD1F7" w14:textId="77777777" w:rsidTr="00AE7070">
        <w:trPr>
          <w:trHeight w:val="186"/>
          <w:trPrChange w:id="1833" w:author="Microsoft account" w:date="2021-09-11T16:00:00Z">
            <w:trPr>
              <w:trHeight w:val="186"/>
            </w:trPr>
          </w:trPrChange>
        </w:trPr>
        <w:tc>
          <w:tcPr>
            <w:tcW w:w="1692" w:type="dxa"/>
            <w:tcPrChange w:id="1834" w:author="Microsoft account" w:date="2021-09-11T16:00:00Z">
              <w:tcPr>
                <w:tcW w:w="1514" w:type="dxa"/>
              </w:tcPr>
            </w:tcPrChange>
          </w:tcPr>
          <w:p w14:paraId="4C498E0B" w14:textId="5D8947A1" w:rsidR="00343CA0" w:rsidRPr="00C17AA0" w:rsidRDefault="00343CA0" w:rsidP="002E73EE">
            <w:pPr>
              <w:spacing w:after="0" w:line="480" w:lineRule="auto"/>
              <w:rPr>
                <w:rFonts w:ascii="Times New Roman" w:hAnsi="Times New Roman"/>
                <w:sz w:val="18"/>
                <w:szCs w:val="18"/>
                <w:lang w:eastAsia="en-MY"/>
              </w:rPr>
              <w:pPrChange w:id="1835" w:author="Microsoft account" w:date="2021-09-20T19:14:00Z">
                <w:pPr>
                  <w:spacing w:after="0" w:line="240" w:lineRule="auto"/>
                </w:pPr>
              </w:pPrChange>
            </w:pPr>
            <w:proofErr w:type="spellStart"/>
            <w:r w:rsidRPr="00C17AA0">
              <w:rPr>
                <w:rFonts w:ascii="Times New Roman" w:hAnsi="Times New Roman"/>
                <w:sz w:val="18"/>
                <w:szCs w:val="18"/>
                <w:lang w:eastAsia="en-MY"/>
              </w:rPr>
              <w:t>Arash</w:t>
            </w:r>
            <w:proofErr w:type="spellEnd"/>
            <w:r w:rsidRPr="00C17AA0">
              <w:rPr>
                <w:rFonts w:ascii="Times New Roman" w:hAnsi="Times New Roman"/>
                <w:sz w:val="18"/>
                <w:szCs w:val="18"/>
                <w:lang w:eastAsia="en-MY"/>
              </w:rPr>
              <w:t xml:space="preserve"> et al</w:t>
            </w:r>
            <w:commentRangeStart w:id="1836"/>
            <w:commentRangeStart w:id="1837"/>
            <w:r w:rsidRPr="00C17AA0">
              <w:rPr>
                <w:rFonts w:ascii="Times New Roman" w:hAnsi="Times New Roman"/>
                <w:sz w:val="18"/>
                <w:szCs w:val="18"/>
                <w:lang w:eastAsia="en-MY"/>
              </w:rPr>
              <w:t>.,</w:t>
            </w:r>
            <w:commentRangeEnd w:id="1836"/>
            <w:r w:rsidR="00647479">
              <w:rPr>
                <w:rStyle w:val="CommentReference"/>
                <w:rFonts w:ascii="Calibri" w:eastAsia="Calibri" w:hAnsi="Calibri" w:cs="Times New Roman"/>
                <w:lang w:val="en-MY"/>
              </w:rPr>
              <w:commentReference w:id="1836"/>
            </w:r>
            <w:commentRangeEnd w:id="1837"/>
            <w:r w:rsidR="0055689F">
              <w:rPr>
                <w:rStyle w:val="CommentReference"/>
                <w:rFonts w:ascii="Calibri" w:eastAsia="Calibri" w:hAnsi="Calibri" w:cs="Times New Roman"/>
                <w:lang w:val="en-MY"/>
              </w:rPr>
              <w:commentReference w:id="1837"/>
            </w:r>
            <w:ins w:id="1838" w:author="Microsoft account" w:date="2021-09-11T15:40:00Z">
              <w:r w:rsidR="00A3029E">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{"citationItems":[{"id":"ITEM-1","itemData":{"DOI":"10.2147/RMHP.S308039","ISSN":"1179-1594","PMID":"33883955","abstract":"Background: The coronavirus pandemic has had devastating effects on many nations, including Afghanistan. Public awareness and following recommendations play an important part in managing such a large-scale crisis, which are affected largely by knowledge, attitudes, and practices (KAP). Medical students can act as reliable sources of information for the public in such a scenario. This study aimed to investigate KAP of medical students regarding COVID-19. Methods: A cross-sectional online survey was conducted in October 2020 among medical students in Afghanistan, Kabul University of Medical Sciences. Information on sociodemo-graphics and KAP, was collected using a web-based questionnaire. Results: A total of 1,169 medical students completed the survey. More than half were female (54.6%), a majority (95%) aged ≥20 years, and more than half (56.2%) lived in the city of Kabul. Overall, students had acceptable KAP regarding COVID-19, except for a few undesirable responses with regard to the risks of close contact with COVID-19 patients, incubation periods, and groups vulnerable to COVID-19. Conclusion: Overall, the students had acceptable KAP regarding COVID-19, except for the few undesired aforementioned responses, which need more focus during awareness cam-paigns in future.","author":[{"dropping-particle":"","family":"A","given":"Nemat","non-dropping-particle":"","parse-names":false,"suffix":""},{"dropping-particle":"","family":"N","given":"Raufi","non-dropping-particle":"","parse-names":false,"suffix":""},{"dropping-particle":"","family":"MF","given":"Sediqi","non-dropping-particle":"","parse-names":false,"suffix":""},{"dropping-particle":"","family":"AR","given":"Rasib","non-dropping-particle":"","parse-names":false,"suffix":""},{"dropping-particle":"","family":"A","given":"Asady","non-dropping-particle":"","parse-names":false,"suffix":""}],"container-title":"Risk management and healthcare policy","id":"ITEM-1","issued":{"date-parts":[["2021"]]},"page":"1491-1497","publisher":"Risk Manag Healthc Policy","title":"Knowledge, Attitudes, and Practices of Medical Students Regarding COVID-19 in Afghanistan: A Cross-Sectional Study","type":"article-journal","volume":"14"},"uris":["http://www.mendeley.com/documents/?uuid=44e6dc8d-dfc3-39cc-9d79-73edcd2b1a82","http://www.mendeley.com/documents/?uuid=ad630884-b8b9-45dd-823f-5005aef0a397"]}],"mendeley":{"formattedCitation":"[22]","plainTextFormattedCitation":"[22]","previouslyFormattedCitation":"(22)"},"properties":{"noteIndex":0},"schema":"https://github.com/citation-style-language/schema/raw/master/csl-citation.json"}</w:instrText>
            </w:r>
            <w:r w:rsidR="00A3029E">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[22]</w:t>
            </w:r>
            <w:ins w:id="1839" w:author="Microsoft account" w:date="2021-09-11T15:40:00Z">
              <w:r w:rsidR="00A3029E">
                <w:rPr>
                  <w:rFonts w:ascii="Times New Roman" w:hAnsi="Times New Roman"/>
                  <w:sz w:val="18"/>
                  <w:szCs w:val="18"/>
                  <w:lang w:eastAsia="en-MY"/>
                </w:rPr>
                <w:fldChar w:fldCharType="end"/>
              </w:r>
            </w:ins>
          </w:p>
        </w:tc>
        <w:tc>
          <w:tcPr>
            <w:tcW w:w="916" w:type="dxa"/>
            <w:tcPrChange w:id="1840" w:author="Microsoft account" w:date="2021-09-11T16:00:00Z">
              <w:tcPr>
                <w:tcW w:w="1082" w:type="dxa"/>
              </w:tcPr>
            </w:tcPrChange>
          </w:tcPr>
          <w:p w14:paraId="3CDB1F94" w14:textId="77777777" w:rsidR="00343CA0" w:rsidRPr="00C17AA0" w:rsidRDefault="00343CA0" w:rsidP="00F5085E">
            <w:pPr>
              <w:spacing w:after="0" w:line="480" w:lineRule="auto"/>
              <w:rPr>
                <w:rFonts w:ascii="Times New Roman" w:hAnsi="Times New Roman"/>
                <w:sz w:val="18"/>
                <w:szCs w:val="18"/>
                <w:lang w:eastAsia="en-MY"/>
              </w:rPr>
              <w:pPrChange w:id="1841" w:author="Microsoft account" w:date="2021-09-20T19:14:00Z">
                <w:pPr>
                  <w:spacing w:after="0" w:line="240" w:lineRule="auto"/>
                </w:pPr>
              </w:pPrChange>
            </w:pPr>
            <w:r w:rsidRPr="00C17AA0">
              <w:rPr>
                <w:rFonts w:ascii="Times New Roman" w:hAnsi="Times New Roman"/>
                <w:sz w:val="18"/>
                <w:szCs w:val="18"/>
                <w:lang w:eastAsia="en-MY"/>
              </w:rPr>
              <w:t>Afghanistan</w:t>
            </w:r>
          </w:p>
        </w:tc>
        <w:tc>
          <w:tcPr>
            <w:tcW w:w="756" w:type="dxa"/>
            <w:tcPrChange w:id="1842" w:author="Microsoft account" w:date="2021-09-11T16:00:00Z">
              <w:tcPr>
                <w:tcW w:w="751" w:type="dxa"/>
              </w:tcPr>
            </w:tcPrChange>
          </w:tcPr>
          <w:p w14:paraId="3D57339A" w14:textId="77777777" w:rsidR="00343CA0" w:rsidRPr="00C17AA0" w:rsidRDefault="00343CA0" w:rsidP="00F5085E">
            <w:pPr>
              <w:spacing w:after="0" w:line="480" w:lineRule="auto"/>
              <w:rPr>
                <w:rFonts w:ascii="Times New Roman" w:hAnsi="Times New Roman"/>
                <w:sz w:val="18"/>
                <w:szCs w:val="18"/>
                <w:lang w:eastAsia="en-MY"/>
              </w:rPr>
              <w:pPrChange w:id="1843" w:author="Microsoft account" w:date="2021-09-20T19:14:00Z">
                <w:pPr>
                  <w:spacing w:after="0" w:line="240" w:lineRule="auto"/>
                </w:pPr>
              </w:pPrChange>
            </w:pPr>
            <w:r w:rsidRPr="00C17AA0">
              <w:rPr>
                <w:rFonts w:ascii="Times New Roman" w:hAnsi="Times New Roman"/>
                <w:sz w:val="18"/>
                <w:szCs w:val="18"/>
                <w:lang w:eastAsia="en-MY"/>
              </w:rPr>
              <w:t>1169</w:t>
            </w:r>
          </w:p>
        </w:tc>
        <w:tc>
          <w:tcPr>
            <w:tcW w:w="1306" w:type="dxa"/>
            <w:tcPrChange w:id="1844" w:author="Microsoft account" w:date="2021-09-11T16:00:00Z">
              <w:tcPr>
                <w:tcW w:w="1308" w:type="dxa"/>
              </w:tcPr>
            </w:tcPrChange>
          </w:tcPr>
          <w:p w14:paraId="556375AF" w14:textId="77777777" w:rsidR="00343CA0" w:rsidRPr="00C17AA0" w:rsidRDefault="00343CA0" w:rsidP="00F5085E">
            <w:pPr>
              <w:spacing w:after="0" w:line="480" w:lineRule="auto"/>
              <w:rPr>
                <w:rFonts w:ascii="Times New Roman" w:hAnsi="Times New Roman"/>
                <w:sz w:val="18"/>
                <w:szCs w:val="18"/>
                <w:lang w:eastAsia="en-MY"/>
              </w:rPr>
              <w:pPrChange w:id="1845" w:author="Microsoft account" w:date="2021-09-20T19:14:00Z">
                <w:pPr>
                  <w:spacing w:after="0" w:line="240" w:lineRule="auto"/>
                </w:pPr>
              </w:pPrChange>
            </w:pPr>
            <w:r w:rsidRPr="00C17AA0">
              <w:rPr>
                <w:rFonts w:ascii="Times New Roman" w:hAnsi="Times New Roman"/>
                <w:sz w:val="18"/>
                <w:szCs w:val="18"/>
                <w:lang w:eastAsia="en-MY"/>
              </w:rPr>
              <w:t>Oct. 2020</w:t>
            </w:r>
          </w:p>
        </w:tc>
        <w:tc>
          <w:tcPr>
            <w:tcW w:w="2773" w:type="dxa"/>
            <w:tcPrChange w:id="1846" w:author="Microsoft account" w:date="2021-09-11T16:00:00Z">
              <w:tcPr>
                <w:tcW w:w="2784" w:type="dxa"/>
              </w:tcPr>
            </w:tcPrChange>
          </w:tcPr>
          <w:p w14:paraId="63A69323" w14:textId="77777777" w:rsidR="00343CA0" w:rsidRPr="00C17AA0" w:rsidRDefault="00343CA0" w:rsidP="00F5085E">
            <w:pPr>
              <w:spacing w:after="0" w:line="480" w:lineRule="auto"/>
              <w:rPr>
                <w:rFonts w:ascii="Times New Roman" w:hAnsi="Times New Roman"/>
                <w:sz w:val="18"/>
                <w:szCs w:val="18"/>
                <w:lang w:eastAsia="en-MY"/>
              </w:rPr>
              <w:pPrChange w:id="1847" w:author="Microsoft account" w:date="2021-09-20T19:14:00Z">
                <w:pPr>
                  <w:spacing w:after="0" w:line="240" w:lineRule="auto"/>
                </w:pPr>
              </w:pPrChange>
            </w:pPr>
            <w:r w:rsidRPr="00C17AA0">
              <w:rPr>
                <w:rFonts w:ascii="Times New Roman" w:hAnsi="Times New Roman"/>
                <w:sz w:val="18"/>
                <w:szCs w:val="18"/>
                <w:lang w:eastAsia="en-MY"/>
              </w:rPr>
              <w:t>-----</w:t>
            </w:r>
          </w:p>
        </w:tc>
        <w:tc>
          <w:tcPr>
            <w:tcW w:w="1336" w:type="dxa"/>
            <w:tcPrChange w:id="1848" w:author="Microsoft account" w:date="2021-09-11T16:00:00Z">
              <w:tcPr>
                <w:tcW w:w="1338" w:type="dxa"/>
              </w:tcPr>
            </w:tcPrChange>
          </w:tcPr>
          <w:p w14:paraId="08679A62" w14:textId="77777777" w:rsidR="00343CA0" w:rsidRPr="00C17AA0" w:rsidRDefault="00343CA0" w:rsidP="00F5085E">
            <w:pPr>
              <w:spacing w:after="0" w:line="480" w:lineRule="auto"/>
              <w:rPr>
                <w:rFonts w:ascii="Times New Roman" w:hAnsi="Times New Roman"/>
                <w:sz w:val="18"/>
                <w:szCs w:val="18"/>
                <w:lang w:eastAsia="en-MY"/>
              </w:rPr>
              <w:pPrChange w:id="1849" w:author="Microsoft account" w:date="2021-09-20T19:14:00Z">
                <w:pPr>
                  <w:spacing w:after="0" w:line="240" w:lineRule="auto"/>
                </w:pPr>
              </w:pPrChange>
            </w:pPr>
            <w:r w:rsidRPr="00C17AA0">
              <w:rPr>
                <w:rFonts w:ascii="Times New Roman" w:hAnsi="Times New Roman"/>
                <w:sz w:val="18"/>
                <w:szCs w:val="18"/>
                <w:lang w:eastAsia="en-MY"/>
              </w:rPr>
              <w:t>93.2%</w:t>
            </w:r>
          </w:p>
        </w:tc>
        <w:tc>
          <w:tcPr>
            <w:tcW w:w="1161" w:type="dxa"/>
            <w:tcPrChange w:id="1850" w:author="Microsoft account" w:date="2021-09-11T16:00:00Z">
              <w:tcPr>
                <w:tcW w:w="1162" w:type="dxa"/>
              </w:tcPr>
            </w:tcPrChange>
          </w:tcPr>
          <w:p w14:paraId="099A4DF6" w14:textId="77777777" w:rsidR="00343CA0" w:rsidRPr="00C17AA0" w:rsidRDefault="00343CA0" w:rsidP="00F5085E">
            <w:pPr>
              <w:spacing w:after="0" w:line="480" w:lineRule="auto"/>
              <w:rPr>
                <w:rFonts w:ascii="Times New Roman" w:hAnsi="Times New Roman"/>
                <w:sz w:val="18"/>
                <w:szCs w:val="18"/>
                <w:lang w:eastAsia="en-MY"/>
              </w:rPr>
              <w:pPrChange w:id="1851" w:author="Microsoft account" w:date="2021-09-20T19:14:00Z">
                <w:pPr>
                  <w:spacing w:after="0" w:line="240" w:lineRule="auto"/>
                </w:pPr>
              </w:pPrChange>
            </w:pPr>
            <w:r w:rsidRPr="00C17AA0">
              <w:rPr>
                <w:rFonts w:ascii="Times New Roman" w:hAnsi="Times New Roman"/>
                <w:sz w:val="18"/>
                <w:szCs w:val="18"/>
                <w:lang w:eastAsia="en-MY"/>
              </w:rPr>
              <w:t>91.1%</w:t>
            </w:r>
          </w:p>
        </w:tc>
        <w:tc>
          <w:tcPr>
            <w:tcW w:w="1121" w:type="dxa"/>
            <w:tcPrChange w:id="1852" w:author="Microsoft account" w:date="2021-09-11T16:00:00Z">
              <w:tcPr>
                <w:tcW w:w="1122" w:type="dxa"/>
              </w:tcPr>
            </w:tcPrChange>
          </w:tcPr>
          <w:p w14:paraId="7FAD9E38" w14:textId="77777777" w:rsidR="00343CA0" w:rsidRPr="00C17AA0" w:rsidRDefault="00343CA0" w:rsidP="00F5085E">
            <w:pPr>
              <w:spacing w:after="0" w:line="480" w:lineRule="auto"/>
              <w:rPr>
                <w:rFonts w:ascii="Times New Roman" w:hAnsi="Times New Roman"/>
                <w:sz w:val="18"/>
                <w:szCs w:val="18"/>
                <w:lang w:eastAsia="en-MY"/>
              </w:rPr>
              <w:pPrChange w:id="1853" w:author="Microsoft account" w:date="2021-09-20T19:14:00Z">
                <w:pPr>
                  <w:spacing w:after="0" w:line="240" w:lineRule="auto"/>
                </w:pPr>
              </w:pPrChange>
            </w:pPr>
            <w:r w:rsidRPr="00C17AA0">
              <w:rPr>
                <w:rFonts w:ascii="Times New Roman" w:hAnsi="Times New Roman"/>
                <w:sz w:val="18"/>
                <w:szCs w:val="18"/>
                <w:lang w:eastAsia="en-MY"/>
              </w:rPr>
              <w:t>97%</w:t>
            </w:r>
          </w:p>
        </w:tc>
      </w:tr>
      <w:tr w:rsidR="00AE7070" w:rsidRPr="00EA176E" w14:paraId="12E8B906" w14:textId="77777777" w:rsidTr="00AE7070">
        <w:trPr>
          <w:trHeight w:val="375"/>
          <w:trPrChange w:id="1854" w:author="Microsoft account" w:date="2021-09-11T16:00:00Z">
            <w:trPr>
              <w:trHeight w:val="375"/>
            </w:trPr>
          </w:trPrChange>
        </w:trPr>
        <w:tc>
          <w:tcPr>
            <w:tcW w:w="1692" w:type="dxa"/>
            <w:tcPrChange w:id="1855" w:author="Microsoft account" w:date="2021-09-11T16:00:00Z">
              <w:tcPr>
                <w:tcW w:w="1514" w:type="dxa"/>
              </w:tcPr>
            </w:tcPrChange>
          </w:tcPr>
          <w:p w14:paraId="6ED2C1E0" w14:textId="2A8F3EC8" w:rsidR="00343CA0" w:rsidRPr="00C17AA0" w:rsidRDefault="00343CA0" w:rsidP="002E73EE">
            <w:pPr>
              <w:spacing w:after="0" w:line="480" w:lineRule="auto"/>
              <w:rPr>
                <w:rFonts w:ascii="Times New Roman" w:hAnsi="Times New Roman"/>
                <w:sz w:val="18"/>
                <w:szCs w:val="18"/>
                <w:lang w:eastAsia="en-MY"/>
              </w:rPr>
              <w:pPrChange w:id="1856" w:author="Microsoft account" w:date="2021-09-20T19:14:00Z">
                <w:pPr>
                  <w:spacing w:after="0" w:line="240" w:lineRule="auto"/>
                </w:pPr>
              </w:pPrChange>
            </w:pPr>
            <w:r w:rsidRPr="00C17AA0">
              <w:rPr>
                <w:rFonts w:ascii="Times New Roman" w:hAnsi="Times New Roman"/>
                <w:sz w:val="18"/>
                <w:szCs w:val="18"/>
                <w:lang w:eastAsia="en-MY"/>
              </w:rPr>
              <w:t>Rajon et al.,</w:t>
            </w:r>
            <w:ins w:id="1857" w:author="Microsoft account" w:date="2021-09-11T15:43:00Z">
              <w:r w:rsidR="00A3029E">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{"citationItems":[{"id":"ITEM-1","itemData":{"DOI":"10.1007/S10389-020-01432-7","ISSN":"1613-2238","abstract":"This study aimed to assess knowledge, attitudes, and practices (KAP) toward COVID-19 among youth in Bangladesh. A cross-sectional survey was conducted from 5 May to 25 May 2020. People aged between 18 and 35 years were approached via social media to complete an online questionnaire that consisted of socio-demographic information and KAP toward COVID-19. Descriptive statistics, t-tests, one-way analysis of variance (ANOVA), and logistic regression analyses were conducted. Out of 707 survey participants, 57.1% were male, the majority were students (60.3%), aged 24-29 years (61.5%), having a bachelor’s degree (57%), having family income 25,000-50,000 BDT (40.5%) and living in urban areas (64.4%). Participants gathered information on COVID-19 mostly through social media (70.4%). Overall, 61.2% had adequate knowledge with 78.9% having a positive attitudes toward COVID-19 and only 51.6% had good practices. Most (86.8%) of the participants were confident that COVID-19 will be successfully controlled and Bangladesh was handling the COVID-19 health crisis well (84.2%). Only 75.2% of participants always washed their hands with soap or hand-sanitizer, and 70.6% wore a mask when going outside the home. Factors associated with adequate knowledge were being female, having a master’s degree and above, and living in an urban area (p &lt; 0.05). Participants having adequate knowledge of COVID-19 had higher likelihood of positive attitudes (OR: 6.41, 95% CI = 2.34–25.56, p &lt; 0.001) and good practices (OR: 8.93, 95% CI = 3.92–38.42, p &lt; 0.001). The findings highlight the need for tailored education programs for COVID-19 which incorporates consideration of associated factors to improve the level of public knowledge, attitudes, and practices.","author":[{"dropping-particle":"","family":"Banik","given":"Rajon","non-dropping-particle":"","parse-names":false,"suffix":""},{"dropping-particle":"","family":"Rahman","given":"Mahmudur","non-dropping-particle":"","parse-names":false,"suffix":""},{"dropping-particle":"","family":"Sikder","given":"Md. Tajuddin","non-dropping-particle":"","parse-names":false,"suffix":""},{"dropping-particle":"","family":"Rahman","given":"Quazi Maksudur","non-dropping-particle":"","parse-names":false,"suffix":""},{"dropping-particle":"","family":"Pranta","given":"Mamun Ur Rashid","non-dropping-particle":"","parse-names":false,"suffix":""}],"container-title":"Journal of Public Health 2021","id":"ITEM-1","issued":{"date-parts":[["2021","1","16"]]},"page":"1-11","publisher":"Springer","title":"Knowledge, attitudes, and practices related to the COVID-19 pandemic among Bangladeshi youth: a web-based cross-sectional analysis","type":"article-journal"},"uris":["http://www.mendeley.com/documents/?uuid=a3ca6c56-db22-3baf-a6c6-d3fbbd662bc3","http://www.mendeley.com/documents/?uuid=ec36cfe4-0004-4641-b44f-ceabb68ba483"]}],"mendeley":{"formattedCitation":"[23]","plainTextFormattedCitation":"[23]","previouslyFormattedCitation":"(23)"},"properties":{"noteIndex":0},"schema":"https://github.com/citation-style-language/schema/raw/master/csl-citation.json"}</w:instrText>
            </w:r>
            <w:r w:rsidR="00A3029E">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[23]</w:t>
            </w:r>
            <w:ins w:id="1858" w:author="Microsoft account" w:date="2021-09-11T15:43:00Z">
              <w:r w:rsidR="00A3029E">
                <w:rPr>
                  <w:rFonts w:ascii="Times New Roman" w:hAnsi="Times New Roman"/>
                  <w:sz w:val="18"/>
                  <w:szCs w:val="18"/>
                  <w:lang w:eastAsia="en-MY"/>
                </w:rPr>
                <w:fldChar w:fldCharType="end"/>
              </w:r>
            </w:ins>
          </w:p>
        </w:tc>
        <w:tc>
          <w:tcPr>
            <w:tcW w:w="916" w:type="dxa"/>
            <w:tcPrChange w:id="1859" w:author="Microsoft account" w:date="2021-09-11T16:00:00Z">
              <w:tcPr>
                <w:tcW w:w="1082" w:type="dxa"/>
              </w:tcPr>
            </w:tcPrChange>
          </w:tcPr>
          <w:p w14:paraId="2664A3B7" w14:textId="77777777" w:rsidR="00343CA0" w:rsidRPr="00C17AA0" w:rsidRDefault="00343CA0" w:rsidP="00F5085E">
            <w:pPr>
              <w:spacing w:after="0" w:line="480" w:lineRule="auto"/>
              <w:rPr>
                <w:rFonts w:ascii="Times New Roman" w:hAnsi="Times New Roman"/>
                <w:sz w:val="18"/>
                <w:szCs w:val="18"/>
                <w:lang w:eastAsia="en-MY"/>
              </w:rPr>
              <w:pPrChange w:id="1860" w:author="Microsoft account" w:date="2021-09-20T19:14:00Z">
                <w:pPr>
                  <w:spacing w:after="0" w:line="240" w:lineRule="auto"/>
                </w:pPr>
              </w:pPrChange>
            </w:pPr>
            <w:r w:rsidRPr="00C17AA0">
              <w:rPr>
                <w:rFonts w:ascii="Times New Roman" w:hAnsi="Times New Roman"/>
                <w:sz w:val="18"/>
                <w:szCs w:val="18"/>
                <w:lang w:eastAsia="en-MY"/>
              </w:rPr>
              <w:t>Bangladesh</w:t>
            </w:r>
          </w:p>
        </w:tc>
        <w:tc>
          <w:tcPr>
            <w:tcW w:w="756" w:type="dxa"/>
            <w:tcPrChange w:id="1861" w:author="Microsoft account" w:date="2021-09-11T16:00:00Z">
              <w:tcPr>
                <w:tcW w:w="751" w:type="dxa"/>
              </w:tcPr>
            </w:tcPrChange>
          </w:tcPr>
          <w:p w14:paraId="7DE96856" w14:textId="77777777" w:rsidR="00343CA0" w:rsidRPr="00C17AA0" w:rsidRDefault="00343CA0" w:rsidP="00F5085E">
            <w:pPr>
              <w:spacing w:after="0" w:line="480" w:lineRule="auto"/>
              <w:rPr>
                <w:rFonts w:ascii="Times New Roman" w:hAnsi="Times New Roman"/>
                <w:sz w:val="18"/>
                <w:szCs w:val="18"/>
                <w:lang w:eastAsia="en-MY"/>
              </w:rPr>
              <w:pPrChange w:id="1862" w:author="Microsoft account" w:date="2021-09-20T19:14:00Z">
                <w:pPr>
                  <w:spacing w:after="0" w:line="240" w:lineRule="auto"/>
                </w:pPr>
              </w:pPrChange>
            </w:pPr>
            <w:r w:rsidRPr="00C17AA0">
              <w:rPr>
                <w:rFonts w:ascii="Times New Roman" w:hAnsi="Times New Roman"/>
                <w:sz w:val="18"/>
                <w:szCs w:val="18"/>
                <w:lang w:eastAsia="en-MY"/>
              </w:rPr>
              <w:t>707</w:t>
            </w:r>
          </w:p>
        </w:tc>
        <w:tc>
          <w:tcPr>
            <w:tcW w:w="1306" w:type="dxa"/>
            <w:tcPrChange w:id="1863" w:author="Microsoft account" w:date="2021-09-11T16:00:00Z">
              <w:tcPr>
                <w:tcW w:w="1308" w:type="dxa"/>
              </w:tcPr>
            </w:tcPrChange>
          </w:tcPr>
          <w:p w14:paraId="7E54A8AB" w14:textId="77777777" w:rsidR="00343CA0" w:rsidRPr="00C17AA0" w:rsidRDefault="00343CA0" w:rsidP="00F5085E">
            <w:pPr>
              <w:spacing w:after="0" w:line="480" w:lineRule="auto"/>
              <w:rPr>
                <w:rFonts w:ascii="Times New Roman" w:hAnsi="Times New Roman"/>
                <w:sz w:val="18"/>
                <w:szCs w:val="18"/>
                <w:lang w:eastAsia="en-MY"/>
              </w:rPr>
              <w:pPrChange w:id="1864" w:author="Microsoft account" w:date="2021-09-20T19:14:00Z">
                <w:pPr>
                  <w:spacing w:after="0" w:line="240" w:lineRule="auto"/>
                </w:pPr>
              </w:pPrChange>
            </w:pPr>
            <w:r w:rsidRPr="00C17AA0">
              <w:rPr>
                <w:rFonts w:ascii="Times New Roman" w:hAnsi="Times New Roman"/>
                <w:sz w:val="18"/>
                <w:szCs w:val="18"/>
                <w:lang w:eastAsia="en-MY"/>
              </w:rPr>
              <w:t>May.2020</w:t>
            </w:r>
          </w:p>
        </w:tc>
        <w:tc>
          <w:tcPr>
            <w:tcW w:w="2773" w:type="dxa"/>
            <w:tcPrChange w:id="1865" w:author="Microsoft account" w:date="2021-09-11T16:00:00Z">
              <w:tcPr>
                <w:tcW w:w="2784" w:type="dxa"/>
              </w:tcPr>
            </w:tcPrChange>
          </w:tcPr>
          <w:p w14:paraId="10D7AB06" w14:textId="77777777" w:rsidR="00343CA0" w:rsidRPr="00C17AA0" w:rsidRDefault="00343CA0" w:rsidP="00F5085E">
            <w:pPr>
              <w:spacing w:after="0" w:line="480" w:lineRule="auto"/>
              <w:rPr>
                <w:rFonts w:ascii="Times New Roman" w:hAnsi="Times New Roman"/>
                <w:sz w:val="18"/>
                <w:szCs w:val="18"/>
                <w:lang w:eastAsia="en-MY"/>
              </w:rPr>
              <w:pPrChange w:id="1866" w:author="Microsoft account" w:date="2021-09-20T19:14:00Z">
                <w:pPr>
                  <w:spacing w:after="0" w:line="240" w:lineRule="auto"/>
                </w:pPr>
              </w:pPrChange>
            </w:pPr>
            <w:r w:rsidRPr="00C17AA0">
              <w:rPr>
                <w:rFonts w:ascii="Times New Roman" w:hAnsi="Times New Roman"/>
                <w:sz w:val="18"/>
                <w:szCs w:val="18"/>
                <w:lang w:eastAsia="en-MY"/>
              </w:rPr>
              <w:t>Gender, Education, Place of residence</w:t>
            </w:r>
          </w:p>
        </w:tc>
        <w:tc>
          <w:tcPr>
            <w:tcW w:w="1336" w:type="dxa"/>
            <w:tcPrChange w:id="1867" w:author="Microsoft account" w:date="2021-09-11T16:00:00Z">
              <w:tcPr>
                <w:tcW w:w="1338" w:type="dxa"/>
              </w:tcPr>
            </w:tcPrChange>
          </w:tcPr>
          <w:p w14:paraId="3CC8C53E" w14:textId="77777777" w:rsidR="00343CA0" w:rsidRPr="00C17AA0" w:rsidRDefault="00343CA0" w:rsidP="00F5085E">
            <w:pPr>
              <w:spacing w:after="0" w:line="480" w:lineRule="auto"/>
              <w:rPr>
                <w:rFonts w:ascii="Times New Roman" w:hAnsi="Times New Roman"/>
                <w:sz w:val="18"/>
                <w:szCs w:val="18"/>
                <w:lang w:eastAsia="en-MY"/>
              </w:rPr>
              <w:pPrChange w:id="1868" w:author="Microsoft account" w:date="2021-09-20T19:14:00Z">
                <w:pPr>
                  <w:spacing w:after="0" w:line="240" w:lineRule="auto"/>
                </w:pPr>
              </w:pPrChange>
            </w:pPr>
            <w:r w:rsidRPr="00C17AA0">
              <w:rPr>
                <w:rFonts w:ascii="Times New Roman" w:hAnsi="Times New Roman"/>
                <w:sz w:val="18"/>
                <w:szCs w:val="18"/>
                <w:lang w:eastAsia="en-MY"/>
              </w:rPr>
              <w:t>61.2%</w:t>
            </w:r>
          </w:p>
        </w:tc>
        <w:tc>
          <w:tcPr>
            <w:tcW w:w="1161" w:type="dxa"/>
            <w:tcPrChange w:id="1869" w:author="Microsoft account" w:date="2021-09-11T16:00:00Z">
              <w:tcPr>
                <w:tcW w:w="1162" w:type="dxa"/>
              </w:tcPr>
            </w:tcPrChange>
          </w:tcPr>
          <w:p w14:paraId="7D43C0F9" w14:textId="77777777" w:rsidR="00343CA0" w:rsidRPr="00C17AA0" w:rsidRDefault="00343CA0" w:rsidP="00F5085E">
            <w:pPr>
              <w:spacing w:after="0" w:line="480" w:lineRule="auto"/>
              <w:rPr>
                <w:rFonts w:ascii="Times New Roman" w:hAnsi="Times New Roman"/>
                <w:sz w:val="18"/>
                <w:szCs w:val="18"/>
                <w:lang w:eastAsia="en-MY"/>
              </w:rPr>
              <w:pPrChange w:id="1870" w:author="Microsoft account" w:date="2021-09-20T19:14:00Z">
                <w:pPr>
                  <w:spacing w:after="0" w:line="240" w:lineRule="auto"/>
                </w:pPr>
              </w:pPrChange>
            </w:pPr>
            <w:r w:rsidRPr="00C17AA0">
              <w:rPr>
                <w:rFonts w:ascii="Times New Roman" w:hAnsi="Times New Roman"/>
                <w:sz w:val="18"/>
                <w:szCs w:val="18"/>
                <w:lang w:eastAsia="en-MY"/>
              </w:rPr>
              <w:t>89.0%</w:t>
            </w:r>
          </w:p>
        </w:tc>
        <w:tc>
          <w:tcPr>
            <w:tcW w:w="1121" w:type="dxa"/>
            <w:tcPrChange w:id="1871" w:author="Microsoft account" w:date="2021-09-11T16:00:00Z">
              <w:tcPr>
                <w:tcW w:w="1122" w:type="dxa"/>
              </w:tcPr>
            </w:tcPrChange>
          </w:tcPr>
          <w:p w14:paraId="2B4F0E6A" w14:textId="77777777" w:rsidR="00343CA0" w:rsidRPr="00C17AA0" w:rsidRDefault="00343CA0" w:rsidP="00F5085E">
            <w:pPr>
              <w:spacing w:after="0" w:line="480" w:lineRule="auto"/>
              <w:rPr>
                <w:rFonts w:ascii="Times New Roman" w:hAnsi="Times New Roman"/>
                <w:sz w:val="18"/>
                <w:szCs w:val="18"/>
                <w:lang w:eastAsia="en-MY"/>
              </w:rPr>
              <w:pPrChange w:id="1872" w:author="Microsoft account" w:date="2021-09-20T19:14:00Z">
                <w:pPr>
                  <w:spacing w:after="0" w:line="240" w:lineRule="auto"/>
                </w:pPr>
              </w:pPrChange>
            </w:pPr>
            <w:r w:rsidRPr="00C17AA0">
              <w:rPr>
                <w:rFonts w:ascii="Times New Roman" w:hAnsi="Times New Roman"/>
                <w:sz w:val="18"/>
                <w:szCs w:val="18"/>
                <w:lang w:eastAsia="en-MY"/>
              </w:rPr>
              <w:t>51.6%</w:t>
            </w:r>
          </w:p>
        </w:tc>
      </w:tr>
      <w:tr w:rsidR="00AE7070" w:rsidRPr="00EA176E" w14:paraId="6C10E971" w14:textId="77777777" w:rsidTr="00AE7070">
        <w:trPr>
          <w:trHeight w:val="186"/>
          <w:trPrChange w:id="1873" w:author="Microsoft account" w:date="2021-09-11T16:00:00Z">
            <w:trPr>
              <w:trHeight w:val="186"/>
            </w:trPr>
          </w:trPrChange>
        </w:trPr>
        <w:tc>
          <w:tcPr>
            <w:tcW w:w="1692" w:type="dxa"/>
            <w:tcPrChange w:id="1874" w:author="Microsoft account" w:date="2021-09-11T16:00:00Z">
              <w:tcPr>
                <w:tcW w:w="1514" w:type="dxa"/>
              </w:tcPr>
            </w:tcPrChange>
          </w:tcPr>
          <w:p w14:paraId="050EDDB8" w14:textId="3FA2EDDD" w:rsidR="00343CA0" w:rsidRPr="00C17AA0" w:rsidRDefault="00343CA0" w:rsidP="002E73EE">
            <w:pPr>
              <w:spacing w:after="0" w:line="480" w:lineRule="auto"/>
              <w:rPr>
                <w:rFonts w:ascii="Times New Roman" w:hAnsi="Times New Roman"/>
                <w:sz w:val="18"/>
                <w:szCs w:val="18"/>
                <w:lang w:eastAsia="en-MY"/>
              </w:rPr>
              <w:pPrChange w:id="1875" w:author="Microsoft account" w:date="2021-09-20T19:14:00Z">
                <w:pPr>
                  <w:spacing w:after="0" w:line="240" w:lineRule="auto"/>
                </w:pPr>
              </w:pPrChange>
            </w:pPr>
            <w:proofErr w:type="spellStart"/>
            <w:r w:rsidRPr="00C17AA0">
              <w:rPr>
                <w:rFonts w:ascii="Times New Roman" w:hAnsi="Times New Roman"/>
                <w:sz w:val="18"/>
                <w:szCs w:val="18"/>
                <w:lang w:eastAsia="en-MY"/>
              </w:rPr>
              <w:t>Shruti</w:t>
            </w:r>
            <w:proofErr w:type="spellEnd"/>
            <w:r w:rsidRPr="00C17AA0">
              <w:rPr>
                <w:rFonts w:ascii="Times New Roman" w:hAnsi="Times New Roman"/>
                <w:sz w:val="18"/>
                <w:szCs w:val="18"/>
                <w:lang w:eastAsia="en-MY"/>
              </w:rPr>
              <w:t xml:space="preserve"> et al.,</w:t>
            </w:r>
            <w:ins w:id="1876" w:author="Microsoft account" w:date="2021-09-11T15:45:00Z">
              <w:r w:rsidR="003C4A7B">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{"citationItems":[{"id":"ITEM-1","itemData":{"DOI":"10.18203/2320-6012.IJRMS20204246","ISSN":"2320-6012","abstract":"Background: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author":[{"dropping-particle":"","family":"Shukla","given":"Shruti","non-dropping-particle":"","parse-names":false,"suffix":""},{"dropping-particle":"","family":"Deotale","given":"Prerana","non-dropping-particle":"","parse-names":false,"suffix":""}],"container-title":"International Journal of Research in Medical Sciences","id":"ITEM-1","issue":"10","issued":{"date-parts":[["2020","9","24"]]},"page":"3652-3656","publisher":"Medip Academy","title":"Knowledge, attitude and practices towards COVID-19 pandemic in the community: a cross-sectional web-based survey in India","type":"article-journal","volume":"8"},"uris":["http://www.mendeley.com/documents/?uuid=655ef3ec-d1dc-3c76-920f-a833dff9ca45","http://www.mendeley.com/documents/?uuid=98c7cdb1-c78f-4bc1-9ee2-a2e0319dacfc"]}],"mendeley":{"formattedCitation":"[24]","plainTextFormattedCitation":"[24]","previouslyFormattedCitation":"(24)"},"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[24]</w:t>
            </w:r>
            <w:ins w:id="1877" w:author="Microsoft account" w:date="2021-09-11T15:45:00Z">
              <w:r w:rsidR="003C4A7B">
                <w:rPr>
                  <w:rFonts w:ascii="Times New Roman" w:hAnsi="Times New Roman"/>
                  <w:sz w:val="18"/>
                  <w:szCs w:val="18"/>
                  <w:lang w:eastAsia="en-MY"/>
                </w:rPr>
                <w:fldChar w:fldCharType="end"/>
              </w:r>
            </w:ins>
          </w:p>
        </w:tc>
        <w:tc>
          <w:tcPr>
            <w:tcW w:w="916" w:type="dxa"/>
            <w:tcPrChange w:id="1878" w:author="Microsoft account" w:date="2021-09-11T16:00:00Z">
              <w:tcPr>
                <w:tcW w:w="1082" w:type="dxa"/>
              </w:tcPr>
            </w:tcPrChange>
          </w:tcPr>
          <w:p w14:paraId="265C9AB6" w14:textId="77777777" w:rsidR="00343CA0" w:rsidRPr="00C17AA0" w:rsidRDefault="00343CA0" w:rsidP="00F5085E">
            <w:pPr>
              <w:spacing w:after="0" w:line="480" w:lineRule="auto"/>
              <w:rPr>
                <w:rFonts w:ascii="Times New Roman" w:hAnsi="Times New Roman"/>
                <w:sz w:val="18"/>
                <w:szCs w:val="18"/>
                <w:lang w:eastAsia="en-MY"/>
              </w:rPr>
              <w:pPrChange w:id="1879" w:author="Microsoft account" w:date="2021-09-20T19:14:00Z">
                <w:pPr>
                  <w:spacing w:after="0" w:line="240" w:lineRule="auto"/>
                </w:pPr>
              </w:pPrChange>
            </w:pPr>
            <w:r w:rsidRPr="00C17AA0">
              <w:rPr>
                <w:rFonts w:ascii="Times New Roman" w:hAnsi="Times New Roman"/>
                <w:sz w:val="18"/>
                <w:szCs w:val="18"/>
                <w:lang w:eastAsia="en-MY"/>
              </w:rPr>
              <w:t>India</w:t>
            </w:r>
          </w:p>
        </w:tc>
        <w:tc>
          <w:tcPr>
            <w:tcW w:w="756" w:type="dxa"/>
            <w:tcPrChange w:id="1880" w:author="Microsoft account" w:date="2021-09-11T16:00:00Z">
              <w:tcPr>
                <w:tcW w:w="751" w:type="dxa"/>
              </w:tcPr>
            </w:tcPrChange>
          </w:tcPr>
          <w:p w14:paraId="49A7FACE" w14:textId="77777777" w:rsidR="00343CA0" w:rsidRPr="00C17AA0" w:rsidRDefault="00343CA0" w:rsidP="00F5085E">
            <w:pPr>
              <w:spacing w:after="0" w:line="480" w:lineRule="auto"/>
              <w:rPr>
                <w:rFonts w:ascii="Times New Roman" w:hAnsi="Times New Roman"/>
                <w:sz w:val="18"/>
                <w:szCs w:val="18"/>
                <w:lang w:eastAsia="en-MY"/>
              </w:rPr>
              <w:pPrChange w:id="1881" w:author="Microsoft account" w:date="2021-09-20T19:14:00Z">
                <w:pPr>
                  <w:spacing w:after="0" w:line="240" w:lineRule="auto"/>
                </w:pPr>
              </w:pPrChange>
            </w:pPr>
            <w:r w:rsidRPr="00C17AA0">
              <w:rPr>
                <w:rFonts w:ascii="Times New Roman" w:hAnsi="Times New Roman"/>
                <w:sz w:val="18"/>
                <w:szCs w:val="18"/>
                <w:lang w:eastAsia="en-MY"/>
              </w:rPr>
              <w:t>570</w:t>
            </w:r>
          </w:p>
        </w:tc>
        <w:tc>
          <w:tcPr>
            <w:tcW w:w="1306" w:type="dxa"/>
            <w:tcPrChange w:id="1882" w:author="Microsoft account" w:date="2021-09-11T16:00:00Z">
              <w:tcPr>
                <w:tcW w:w="1308" w:type="dxa"/>
              </w:tcPr>
            </w:tcPrChange>
          </w:tcPr>
          <w:p w14:paraId="4C4D7DA3" w14:textId="77777777" w:rsidR="00343CA0" w:rsidRPr="00C17AA0" w:rsidRDefault="00343CA0" w:rsidP="00F5085E">
            <w:pPr>
              <w:spacing w:after="0" w:line="480" w:lineRule="auto"/>
              <w:rPr>
                <w:rFonts w:ascii="Times New Roman" w:hAnsi="Times New Roman"/>
                <w:sz w:val="18"/>
                <w:szCs w:val="18"/>
                <w:lang w:eastAsia="en-MY"/>
              </w:rPr>
              <w:pPrChange w:id="1883" w:author="Microsoft account" w:date="2021-09-20T19:14:00Z">
                <w:pPr>
                  <w:spacing w:after="0" w:line="240" w:lineRule="auto"/>
                </w:pPr>
              </w:pPrChange>
            </w:pPr>
            <w:r w:rsidRPr="00C17AA0">
              <w:rPr>
                <w:rFonts w:ascii="Times New Roman" w:hAnsi="Times New Roman"/>
                <w:sz w:val="18"/>
                <w:szCs w:val="18"/>
                <w:lang w:eastAsia="en-MY"/>
              </w:rPr>
              <w:t>July, 2020</w:t>
            </w:r>
          </w:p>
        </w:tc>
        <w:tc>
          <w:tcPr>
            <w:tcW w:w="2773" w:type="dxa"/>
            <w:tcPrChange w:id="1884" w:author="Microsoft account" w:date="2021-09-11T16:00:00Z">
              <w:tcPr>
                <w:tcW w:w="2784" w:type="dxa"/>
              </w:tcPr>
            </w:tcPrChange>
          </w:tcPr>
          <w:p w14:paraId="53D9B705" w14:textId="77777777" w:rsidR="00343CA0" w:rsidRPr="00C17AA0" w:rsidRDefault="00343CA0" w:rsidP="00F5085E">
            <w:pPr>
              <w:spacing w:after="0" w:line="480" w:lineRule="auto"/>
              <w:rPr>
                <w:rFonts w:ascii="Times New Roman" w:hAnsi="Times New Roman"/>
                <w:sz w:val="18"/>
                <w:szCs w:val="18"/>
                <w:lang w:eastAsia="en-MY"/>
              </w:rPr>
              <w:pPrChange w:id="1885" w:author="Microsoft account" w:date="2021-09-20T19:14:00Z">
                <w:pPr>
                  <w:spacing w:after="0" w:line="240" w:lineRule="auto"/>
                </w:pPr>
              </w:pPrChange>
            </w:pPr>
          </w:p>
        </w:tc>
        <w:tc>
          <w:tcPr>
            <w:tcW w:w="1336" w:type="dxa"/>
            <w:tcPrChange w:id="1886" w:author="Microsoft account" w:date="2021-09-11T16:00:00Z">
              <w:tcPr>
                <w:tcW w:w="1338" w:type="dxa"/>
              </w:tcPr>
            </w:tcPrChange>
          </w:tcPr>
          <w:p w14:paraId="624F2EBB" w14:textId="77777777" w:rsidR="00343CA0" w:rsidRPr="00C17AA0" w:rsidRDefault="00343CA0" w:rsidP="00F5085E">
            <w:pPr>
              <w:spacing w:after="0" w:line="480" w:lineRule="auto"/>
              <w:rPr>
                <w:rFonts w:ascii="Times New Roman" w:hAnsi="Times New Roman"/>
                <w:sz w:val="18"/>
                <w:szCs w:val="18"/>
                <w:lang w:eastAsia="en-MY"/>
              </w:rPr>
              <w:pPrChange w:id="1887" w:author="Microsoft account" w:date="2021-09-20T19:14:00Z">
                <w:pPr>
                  <w:spacing w:after="0" w:line="240" w:lineRule="auto"/>
                </w:pPr>
              </w:pPrChange>
            </w:pPr>
            <w:r w:rsidRPr="00C17AA0">
              <w:rPr>
                <w:rFonts w:ascii="Times New Roman" w:hAnsi="Times New Roman"/>
                <w:sz w:val="18"/>
                <w:szCs w:val="18"/>
                <w:lang w:eastAsia="en-MY"/>
              </w:rPr>
              <w:t>90.0%</w:t>
            </w:r>
          </w:p>
        </w:tc>
        <w:tc>
          <w:tcPr>
            <w:tcW w:w="1161" w:type="dxa"/>
            <w:tcPrChange w:id="1888" w:author="Microsoft account" w:date="2021-09-11T16:00:00Z">
              <w:tcPr>
                <w:tcW w:w="1162" w:type="dxa"/>
              </w:tcPr>
            </w:tcPrChange>
          </w:tcPr>
          <w:p w14:paraId="12C095B3" w14:textId="77777777" w:rsidR="00343CA0" w:rsidRPr="00C17AA0" w:rsidRDefault="00343CA0" w:rsidP="00F5085E">
            <w:pPr>
              <w:spacing w:after="0" w:line="480" w:lineRule="auto"/>
              <w:rPr>
                <w:rFonts w:ascii="Times New Roman" w:hAnsi="Times New Roman"/>
                <w:sz w:val="18"/>
                <w:szCs w:val="18"/>
                <w:lang w:eastAsia="en-MY"/>
              </w:rPr>
              <w:pPrChange w:id="1889" w:author="Microsoft account" w:date="2021-09-20T19:14:00Z">
                <w:pPr>
                  <w:spacing w:after="0" w:line="240" w:lineRule="auto"/>
                </w:pPr>
              </w:pPrChange>
            </w:pPr>
            <w:r w:rsidRPr="00C17AA0">
              <w:rPr>
                <w:rFonts w:ascii="Times New Roman" w:hAnsi="Times New Roman"/>
                <w:sz w:val="18"/>
                <w:szCs w:val="18"/>
                <w:lang w:eastAsia="en-MY"/>
              </w:rPr>
              <w:t>80.0%</w:t>
            </w:r>
          </w:p>
        </w:tc>
        <w:tc>
          <w:tcPr>
            <w:tcW w:w="1121" w:type="dxa"/>
            <w:tcPrChange w:id="1890" w:author="Microsoft account" w:date="2021-09-11T16:00:00Z">
              <w:tcPr>
                <w:tcW w:w="1122" w:type="dxa"/>
              </w:tcPr>
            </w:tcPrChange>
          </w:tcPr>
          <w:p w14:paraId="013BBEBC" w14:textId="77777777" w:rsidR="00343CA0" w:rsidRPr="00C17AA0" w:rsidRDefault="00343CA0" w:rsidP="00F5085E">
            <w:pPr>
              <w:spacing w:after="0" w:line="480" w:lineRule="auto"/>
              <w:rPr>
                <w:rFonts w:ascii="Times New Roman" w:hAnsi="Times New Roman"/>
                <w:sz w:val="18"/>
                <w:szCs w:val="18"/>
                <w:lang w:eastAsia="en-MY"/>
              </w:rPr>
              <w:pPrChange w:id="1891" w:author="Microsoft account" w:date="2021-09-20T19:14:00Z">
                <w:pPr>
                  <w:spacing w:after="0" w:line="240" w:lineRule="auto"/>
                </w:pPr>
              </w:pPrChange>
            </w:pPr>
            <w:r w:rsidRPr="00C17AA0">
              <w:rPr>
                <w:rFonts w:ascii="Times New Roman" w:hAnsi="Times New Roman"/>
                <w:sz w:val="18"/>
                <w:szCs w:val="18"/>
                <w:lang w:eastAsia="en-MY"/>
              </w:rPr>
              <w:t>90.0%</w:t>
            </w:r>
          </w:p>
        </w:tc>
      </w:tr>
      <w:tr w:rsidR="00AE7070" w:rsidRPr="00EA176E" w14:paraId="1AFEC41A" w14:textId="77777777" w:rsidTr="00AE7070">
        <w:trPr>
          <w:trHeight w:val="186"/>
          <w:trPrChange w:id="1892" w:author="Microsoft account" w:date="2021-09-11T16:00:00Z">
            <w:trPr>
              <w:trHeight w:val="186"/>
            </w:trPr>
          </w:trPrChange>
        </w:trPr>
        <w:tc>
          <w:tcPr>
            <w:tcW w:w="1692" w:type="dxa"/>
            <w:tcPrChange w:id="1893" w:author="Microsoft account" w:date="2021-09-11T16:00:00Z">
              <w:tcPr>
                <w:tcW w:w="1514" w:type="dxa"/>
              </w:tcPr>
            </w:tcPrChange>
          </w:tcPr>
          <w:p w14:paraId="5FD88844" w14:textId="09385815" w:rsidR="00343CA0" w:rsidRPr="00C17AA0" w:rsidRDefault="00343CA0" w:rsidP="002E73EE">
            <w:pPr>
              <w:spacing w:after="0" w:line="480" w:lineRule="auto"/>
              <w:rPr>
                <w:rFonts w:ascii="Times New Roman" w:hAnsi="Times New Roman"/>
                <w:sz w:val="18"/>
                <w:szCs w:val="18"/>
                <w:lang w:eastAsia="en-MY"/>
              </w:rPr>
              <w:pPrChange w:id="1894" w:author="Microsoft account" w:date="2021-09-20T19:14:00Z">
                <w:pPr>
                  <w:spacing w:after="0" w:line="240" w:lineRule="auto"/>
                </w:pPr>
              </w:pPrChange>
            </w:pPr>
            <w:r w:rsidRPr="00C17AA0">
              <w:rPr>
                <w:rFonts w:ascii="Times New Roman" w:hAnsi="Times New Roman"/>
                <w:sz w:val="18"/>
                <w:szCs w:val="18"/>
                <w:lang w:eastAsia="en-MY"/>
              </w:rPr>
              <w:t xml:space="preserve">Hussain et al., </w:t>
            </w:r>
            <w:ins w:id="1895" w:author="Microsoft account" w:date="2021-09-11T15:50:00Z">
              <w:r w:rsidR="003C4A7B">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{"citationItems":[{"id":"ITEM-1","itemData":{"DOI":"10.3126/AJMS.V11I3.28485","ISSN":"2091-0576","abstract":"Background: Corona virus disease 2019 (COVID-19) is a highly infectious disease. It is caused by a novel virus belonging to a family known as corona virus. This virus was first identified in the month December 2019 in Wuhan, China Hubei province. Since its first identification it has spread globally. It was declared a public health emergency of international concern on January 30, 2020 by WHO. Despite all efforts the virus continues to spread and WHO declared it a pandemic on March 11, 2020. In Nepal the first case was tested positive on23rd January and ever since numbers are increasing as days passed by. Residents of the country are the most important stakeholders to control the spread of such viruses. Nepal is a land locked country situated between India and China and is one of the vulnerable areas among SAARC nations. In spite of being such a vulnerable nation there was a lack of previous studies detecting the degree of awareness among Nepalese residents towards COVID 19.\nAims and Objectives: This study aims to assess the current level of awareness towards COVID 19 among Nepalese residents and to analyze their attitudes and practices towards COVID 19 which is very important for people’s active participation to control this pandemic. In this study we investigated Nepalese residents KAP towards COVID-19. \nMaterial and Methods: This is cross sectional online study. A self-developed online questionnaire was completed by the participants. There were a total 29 questions among which 15 questions assessedknowledge, 6 questions assessed attitude and remaining 8 questions assessed practice.\nResults: Among the respondents (n=760), 65.7 % were male, 50.3 % were healthcare workers, overall range of correct answers for knowledge questionnaire was 60.0-98.7%, that for attitude was 77.9-96.4% and for practice was 78.2-95.0 %. Participants with a medical degree had statistically significant better practice against COVID 19 compared with the general population. \nConclusion: Findings of this study show that knowledge among people of Nepal about COVID 19 is satisfactory. Yet a significant number of participants are lacking confidence when compared to other countries. Better practice against COVID requires a sense of responsibility, though the respondents with medical background had better sense of act against COVID prevention practice.","author":[{"dropping-particle":"","family":"Hussain","given":"Asraf","non-dropping-particle":"","parse-names":false,"suffix":""},{"dropping-particle":"","family":"Garima","given":"Tripathi","non-dropping-particle":"","parse-names":false,"suffix":""},{"dropping-particle":"","family":"Singh","given":"Bishnu Mohan","non-dropping-particle":"","parse-names":false,"suffix":""},{"dropping-particle":"","family":"Ram","given":"Ramji","non-dropping-particle":"","parse-names":false,"suffix":""},{"dropping-particle":"","family":"Tripti","given":"Raman Pal","non-dropping-particle":"","parse-names":false,"suffix":""}],"container-title":"Asian Journal of Medical Sciences","id":"ITEM-1","issue":"3","issued":{"date-parts":[["2020","5","1"]]},"page":"6-11","publisher":"Nepal Journals Online (JOL)","title":"Knowledge, attitudes, and practices towards COVID-19 among Nepalese Residents: A quick online cross-sectional survey","type":"article-journal","volume":"11"},"uris":["http://www.mendeley.com/documents/?uuid=56d3997b-21bf-36e7-a5e1-43c0da77606a","http://www.mendeley.com/documents/?uuid=b9fa1465-64f0-44ea-9da4-e084ca5eedfc"]}],"mendeley":{"formattedCitation":"[25]","plainTextFormattedCitation":"[25]","previouslyFormattedCitation":"(25)"},"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[25]</w:t>
            </w:r>
            <w:ins w:id="1896" w:author="Microsoft account" w:date="2021-09-11T15:50:00Z">
              <w:r w:rsidR="003C4A7B">
                <w:rPr>
                  <w:rFonts w:ascii="Times New Roman" w:hAnsi="Times New Roman"/>
                  <w:sz w:val="18"/>
                  <w:szCs w:val="18"/>
                  <w:lang w:eastAsia="en-MY"/>
                </w:rPr>
                <w:fldChar w:fldCharType="end"/>
              </w:r>
            </w:ins>
          </w:p>
        </w:tc>
        <w:tc>
          <w:tcPr>
            <w:tcW w:w="916" w:type="dxa"/>
            <w:tcPrChange w:id="1897" w:author="Microsoft account" w:date="2021-09-11T16:00:00Z">
              <w:tcPr>
                <w:tcW w:w="1082" w:type="dxa"/>
              </w:tcPr>
            </w:tcPrChange>
          </w:tcPr>
          <w:p w14:paraId="10F07398" w14:textId="77777777" w:rsidR="00343CA0" w:rsidRPr="00C17AA0" w:rsidRDefault="00343CA0" w:rsidP="00F5085E">
            <w:pPr>
              <w:spacing w:after="0" w:line="480" w:lineRule="auto"/>
              <w:rPr>
                <w:rFonts w:ascii="Times New Roman" w:hAnsi="Times New Roman"/>
                <w:sz w:val="18"/>
                <w:szCs w:val="18"/>
                <w:lang w:eastAsia="en-MY"/>
              </w:rPr>
              <w:pPrChange w:id="1898" w:author="Microsoft account" w:date="2021-09-20T19:14:00Z">
                <w:pPr>
                  <w:spacing w:after="0" w:line="240" w:lineRule="auto"/>
                </w:pPr>
              </w:pPrChange>
            </w:pPr>
            <w:r w:rsidRPr="00C17AA0">
              <w:rPr>
                <w:rFonts w:ascii="Times New Roman" w:hAnsi="Times New Roman"/>
                <w:sz w:val="18"/>
                <w:szCs w:val="18"/>
                <w:lang w:eastAsia="en-MY"/>
              </w:rPr>
              <w:t>Nepal</w:t>
            </w:r>
          </w:p>
        </w:tc>
        <w:tc>
          <w:tcPr>
            <w:tcW w:w="756" w:type="dxa"/>
            <w:tcPrChange w:id="1899" w:author="Microsoft account" w:date="2021-09-11T16:00:00Z">
              <w:tcPr>
                <w:tcW w:w="751" w:type="dxa"/>
              </w:tcPr>
            </w:tcPrChange>
          </w:tcPr>
          <w:p w14:paraId="738F4E5B" w14:textId="77777777" w:rsidR="00343CA0" w:rsidRPr="00C17AA0" w:rsidRDefault="00343CA0" w:rsidP="00F5085E">
            <w:pPr>
              <w:spacing w:after="0" w:line="480" w:lineRule="auto"/>
              <w:rPr>
                <w:rFonts w:ascii="Times New Roman" w:hAnsi="Times New Roman"/>
                <w:sz w:val="18"/>
                <w:szCs w:val="18"/>
                <w:lang w:eastAsia="en-MY"/>
              </w:rPr>
              <w:pPrChange w:id="1900" w:author="Microsoft account" w:date="2021-09-20T19:14:00Z">
                <w:pPr>
                  <w:spacing w:after="0" w:line="240" w:lineRule="auto"/>
                </w:pPr>
              </w:pPrChange>
            </w:pPr>
            <w:r w:rsidRPr="00C17AA0">
              <w:rPr>
                <w:rFonts w:ascii="Times New Roman" w:hAnsi="Times New Roman"/>
                <w:sz w:val="18"/>
                <w:szCs w:val="18"/>
                <w:lang w:eastAsia="en-MY"/>
              </w:rPr>
              <w:t>760</w:t>
            </w:r>
          </w:p>
        </w:tc>
        <w:tc>
          <w:tcPr>
            <w:tcW w:w="1306" w:type="dxa"/>
            <w:tcPrChange w:id="1901" w:author="Microsoft account" w:date="2021-09-11T16:00:00Z">
              <w:tcPr>
                <w:tcW w:w="1308" w:type="dxa"/>
              </w:tcPr>
            </w:tcPrChange>
          </w:tcPr>
          <w:p w14:paraId="5BBDE57A" w14:textId="77777777" w:rsidR="00343CA0" w:rsidRPr="00C17AA0" w:rsidRDefault="00343CA0" w:rsidP="00F5085E">
            <w:pPr>
              <w:spacing w:after="0" w:line="480" w:lineRule="auto"/>
              <w:rPr>
                <w:rFonts w:ascii="Times New Roman" w:hAnsi="Times New Roman"/>
                <w:sz w:val="18"/>
                <w:szCs w:val="18"/>
                <w:lang w:eastAsia="en-MY"/>
              </w:rPr>
              <w:pPrChange w:id="1902" w:author="Microsoft account" w:date="2021-09-20T19:14:00Z">
                <w:pPr>
                  <w:spacing w:after="0" w:line="240" w:lineRule="auto"/>
                </w:pPr>
              </w:pPrChange>
            </w:pPr>
            <w:r w:rsidRPr="00C17AA0">
              <w:rPr>
                <w:rFonts w:ascii="Times New Roman" w:hAnsi="Times New Roman"/>
                <w:sz w:val="18"/>
                <w:szCs w:val="18"/>
                <w:lang w:eastAsia="en-MY"/>
              </w:rPr>
              <w:t>April, 2020</w:t>
            </w:r>
          </w:p>
        </w:tc>
        <w:tc>
          <w:tcPr>
            <w:tcW w:w="2773" w:type="dxa"/>
            <w:tcPrChange w:id="1903" w:author="Microsoft account" w:date="2021-09-11T16:00:00Z">
              <w:tcPr>
                <w:tcW w:w="2784" w:type="dxa"/>
              </w:tcPr>
            </w:tcPrChange>
          </w:tcPr>
          <w:p w14:paraId="1F19733B" w14:textId="77777777" w:rsidR="00343CA0" w:rsidRPr="00C17AA0" w:rsidRDefault="00343CA0" w:rsidP="00F5085E">
            <w:pPr>
              <w:spacing w:after="0" w:line="480" w:lineRule="auto"/>
              <w:rPr>
                <w:rFonts w:ascii="Times New Roman" w:hAnsi="Times New Roman"/>
                <w:sz w:val="18"/>
                <w:szCs w:val="18"/>
                <w:lang w:eastAsia="en-MY"/>
              </w:rPr>
              <w:pPrChange w:id="1904" w:author="Microsoft account" w:date="2021-09-20T19:14:00Z">
                <w:pPr>
                  <w:spacing w:after="0" w:line="240" w:lineRule="auto"/>
                </w:pPr>
              </w:pPrChange>
            </w:pPr>
            <w:r w:rsidRPr="00C17AA0">
              <w:rPr>
                <w:rFonts w:ascii="Times New Roman" w:hAnsi="Times New Roman"/>
                <w:sz w:val="18"/>
                <w:szCs w:val="18"/>
                <w:lang w:eastAsia="en-MY"/>
              </w:rPr>
              <w:t>Gender, Occupation</w:t>
            </w:r>
          </w:p>
        </w:tc>
        <w:tc>
          <w:tcPr>
            <w:tcW w:w="1336" w:type="dxa"/>
            <w:tcPrChange w:id="1905" w:author="Microsoft account" w:date="2021-09-11T16:00:00Z">
              <w:tcPr>
                <w:tcW w:w="1338" w:type="dxa"/>
              </w:tcPr>
            </w:tcPrChange>
          </w:tcPr>
          <w:p w14:paraId="2E666637" w14:textId="77777777" w:rsidR="00343CA0" w:rsidRPr="00C17AA0" w:rsidRDefault="00343CA0" w:rsidP="00F5085E">
            <w:pPr>
              <w:spacing w:after="0" w:line="480" w:lineRule="auto"/>
              <w:rPr>
                <w:rFonts w:ascii="Times New Roman" w:hAnsi="Times New Roman"/>
                <w:sz w:val="18"/>
                <w:szCs w:val="18"/>
                <w:lang w:eastAsia="en-MY"/>
              </w:rPr>
              <w:pPrChange w:id="1906" w:author="Microsoft account" w:date="2021-09-20T19:14:00Z">
                <w:pPr>
                  <w:spacing w:after="0" w:line="240" w:lineRule="auto"/>
                </w:pPr>
              </w:pPrChange>
            </w:pPr>
            <w:r w:rsidRPr="00C17AA0">
              <w:rPr>
                <w:rFonts w:ascii="Times New Roman" w:hAnsi="Times New Roman"/>
                <w:sz w:val="18"/>
                <w:szCs w:val="18"/>
                <w:lang w:eastAsia="en-MY"/>
              </w:rPr>
              <w:t>95.4%</w:t>
            </w:r>
          </w:p>
        </w:tc>
        <w:tc>
          <w:tcPr>
            <w:tcW w:w="1161" w:type="dxa"/>
            <w:tcPrChange w:id="1907" w:author="Microsoft account" w:date="2021-09-11T16:00:00Z">
              <w:tcPr>
                <w:tcW w:w="1162" w:type="dxa"/>
              </w:tcPr>
            </w:tcPrChange>
          </w:tcPr>
          <w:p w14:paraId="296C2645" w14:textId="77777777" w:rsidR="00343CA0" w:rsidRPr="00C17AA0" w:rsidRDefault="00343CA0" w:rsidP="00F5085E">
            <w:pPr>
              <w:spacing w:after="0" w:line="480" w:lineRule="auto"/>
              <w:rPr>
                <w:rFonts w:ascii="Times New Roman" w:hAnsi="Times New Roman"/>
                <w:sz w:val="18"/>
                <w:szCs w:val="18"/>
                <w:lang w:eastAsia="en-MY"/>
              </w:rPr>
              <w:pPrChange w:id="1908" w:author="Microsoft account" w:date="2021-09-20T19:14:00Z">
                <w:pPr>
                  <w:spacing w:after="0" w:line="240" w:lineRule="auto"/>
                </w:pPr>
              </w:pPrChange>
            </w:pPr>
            <w:r w:rsidRPr="00C17AA0">
              <w:rPr>
                <w:rFonts w:ascii="Times New Roman" w:hAnsi="Times New Roman"/>
                <w:sz w:val="18"/>
                <w:szCs w:val="18"/>
                <w:lang w:eastAsia="en-MY"/>
              </w:rPr>
              <w:t>78.4%</w:t>
            </w:r>
          </w:p>
        </w:tc>
        <w:tc>
          <w:tcPr>
            <w:tcW w:w="1121" w:type="dxa"/>
            <w:tcPrChange w:id="1909" w:author="Microsoft account" w:date="2021-09-11T16:00:00Z">
              <w:tcPr>
                <w:tcW w:w="1122" w:type="dxa"/>
              </w:tcPr>
            </w:tcPrChange>
          </w:tcPr>
          <w:p w14:paraId="3504FA30" w14:textId="77777777" w:rsidR="00343CA0" w:rsidRPr="00C17AA0" w:rsidRDefault="00343CA0" w:rsidP="00F5085E">
            <w:pPr>
              <w:spacing w:after="0" w:line="480" w:lineRule="auto"/>
              <w:rPr>
                <w:rFonts w:ascii="Times New Roman" w:hAnsi="Times New Roman"/>
                <w:sz w:val="18"/>
                <w:szCs w:val="18"/>
                <w:lang w:eastAsia="en-MY"/>
              </w:rPr>
              <w:pPrChange w:id="1910" w:author="Microsoft account" w:date="2021-09-20T19:14:00Z">
                <w:pPr>
                  <w:spacing w:after="0" w:line="240" w:lineRule="auto"/>
                </w:pPr>
              </w:pPrChange>
            </w:pPr>
            <w:r w:rsidRPr="00C17AA0">
              <w:rPr>
                <w:rFonts w:ascii="Times New Roman" w:hAnsi="Times New Roman"/>
                <w:sz w:val="18"/>
                <w:szCs w:val="18"/>
                <w:lang w:eastAsia="en-MY"/>
              </w:rPr>
              <w:t>94.9%</w:t>
            </w:r>
          </w:p>
        </w:tc>
      </w:tr>
      <w:tr w:rsidR="00AE7070" w:rsidRPr="00EA176E" w14:paraId="5AA232E7" w14:textId="77777777" w:rsidTr="00AE7070">
        <w:trPr>
          <w:trHeight w:val="186"/>
          <w:trPrChange w:id="1911" w:author="Microsoft account" w:date="2021-09-11T16:00:00Z">
            <w:trPr>
              <w:trHeight w:val="186"/>
            </w:trPr>
          </w:trPrChange>
        </w:trPr>
        <w:tc>
          <w:tcPr>
            <w:tcW w:w="1692" w:type="dxa"/>
            <w:tcPrChange w:id="1912" w:author="Microsoft account" w:date="2021-09-11T16:00:00Z">
              <w:tcPr>
                <w:tcW w:w="1514" w:type="dxa"/>
              </w:tcPr>
            </w:tcPrChange>
          </w:tcPr>
          <w:p w14:paraId="3AB5E9EB" w14:textId="62FA6CD9" w:rsidR="00343CA0" w:rsidRPr="00C17AA0" w:rsidRDefault="00343CA0" w:rsidP="002E73EE">
            <w:pPr>
              <w:spacing w:after="0" w:line="480" w:lineRule="auto"/>
              <w:rPr>
                <w:rFonts w:ascii="Times New Roman" w:hAnsi="Times New Roman"/>
                <w:sz w:val="18"/>
                <w:szCs w:val="18"/>
                <w:lang w:eastAsia="en-MY"/>
              </w:rPr>
              <w:pPrChange w:id="1913" w:author="Microsoft account" w:date="2021-09-20T19:14:00Z">
                <w:pPr>
                  <w:spacing w:after="0" w:line="240" w:lineRule="auto"/>
                </w:pPr>
              </w:pPrChange>
            </w:pPr>
            <w:proofErr w:type="spellStart"/>
            <w:r w:rsidRPr="00C17AA0">
              <w:rPr>
                <w:rFonts w:ascii="Times New Roman" w:hAnsi="Times New Roman"/>
                <w:sz w:val="18"/>
                <w:szCs w:val="18"/>
                <w:lang w:eastAsia="en-MY"/>
              </w:rPr>
              <w:t>Binit</w:t>
            </w:r>
            <w:proofErr w:type="spellEnd"/>
            <w:r w:rsidRPr="00C17AA0">
              <w:rPr>
                <w:rFonts w:ascii="Times New Roman" w:hAnsi="Times New Roman"/>
                <w:sz w:val="18"/>
                <w:szCs w:val="18"/>
                <w:lang w:eastAsia="en-MY"/>
              </w:rPr>
              <w:t xml:space="preserve"> et al., </w:t>
            </w:r>
            <w:ins w:id="1914" w:author="Microsoft account" w:date="2021-09-11T15:52:00Z">
              <w:r w:rsidR="003C4A7B">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{"citationItems":[{"id":"ITEM-1","itemData":{"DOI":"10.2147/OARRR.S265816","ISSN":"1179156X","abstract":"Purpose: The global health crisis created by coronavirus disease in 2019, ie, COVID-19, is of serious concern to rheumatologists. The relationship of rheumatic diseases, their therapies, and COVID-19 with multiple genuine and malicious information available online can influence the knowledge and attitudes of rheumatic patients. This Google Forms study was conducted to understand the knowledge, attitudes, and practices of rheumatology patients with regard to COVID-19 in Nepal. Methods: A web-based cross-sectional study was conducted among patients with rheumatic diseases. A modified version of a questionnaire was used after consent had been obtained. It was then translated into Nepali for comprehensibility. The final questionnaire contained a total of 29 questions: six on demographic parameters and twelve, five, and six on knowl-edge, attitudes and practice, respectively. Simple descriptive statistics were used to describe the positive responses in each domain. Logistic regression analysis was done to observe demographic variables associated with knowledge, attitudes, and practice. Results: Among 380 participants, 63.2% were female, the majority (42.1%) aged 18–29 years, and all were literate. Most were aware of the clinical features of COVID-19 (91.6%), 71.5% had positive attitudes toward its control, some (31.5%) thought that they had a greater chance of contracting COVID-19 than others, and 18.9% believed that antirheumatic medications could increase their susceptibility to infection. A majority (&gt;94.7%) of them practiced preventive measures. Conclusion: Patients with rheumatic diseases were aware of the general clinical features, routes of transmission, and general preventive measures regarding COVID-19 and did not significantly change their treatment practices.","author":[{"dropping-particle":"","family":"Vaidya","given":"Binit","non-dropping-particle":"","parse-names":false,"suffix":""},{"dropping-particle":"","family":"Bhochhibhoya","given":"Manisha","non-dropping-particle":"","parse-names":false,"suffix":""},{"dropping-particle":"","family":"Baral","given":"Rikesh","non-dropping-particle":"","parse-names":false,"suffix":""},{"dropping-particle":"","family":"Nakarmi","given":"Shweta","non-dropping-particle":"","parse-names":false,"suffix":""}],"container-title":"Open Access Rheumatology: Research and Reviews","id":"ITEM-1","issued":{"date-parts":[["2020","8","21"]]},"page":"167-173","publisher":"Dove Press","title":"Knowledge, attitudes, and practice regarding covid-19 among patients with musculoskeletal and rheumatic diseases in nepal: A web-based cross-sectional study","type":"article-journal","volume":"12"},"uris":["http://www.mendeley.com/documents/?uuid=a70cc291-18b8-3c7a-8985-a254f5fba569","http://www.mendeley.com/documents/?uuid=77b792a8-e919-402c-8c19-0084f57ead4a"]}],"mendeley":{"formattedCitation":"[26]","plainTextFormattedCitation":"[26]","previouslyFormattedCitation":"(26)"},"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[26]</w:t>
            </w:r>
            <w:ins w:id="1915" w:author="Microsoft account" w:date="2021-09-11T15:52:00Z">
              <w:r w:rsidR="003C4A7B">
                <w:rPr>
                  <w:rFonts w:ascii="Times New Roman" w:hAnsi="Times New Roman"/>
                  <w:sz w:val="18"/>
                  <w:szCs w:val="18"/>
                  <w:lang w:eastAsia="en-MY"/>
                </w:rPr>
                <w:fldChar w:fldCharType="end"/>
              </w:r>
            </w:ins>
          </w:p>
        </w:tc>
        <w:tc>
          <w:tcPr>
            <w:tcW w:w="916" w:type="dxa"/>
            <w:tcPrChange w:id="1916" w:author="Microsoft account" w:date="2021-09-11T16:00:00Z">
              <w:tcPr>
                <w:tcW w:w="1082" w:type="dxa"/>
              </w:tcPr>
            </w:tcPrChange>
          </w:tcPr>
          <w:p w14:paraId="6FDBB95B" w14:textId="77777777" w:rsidR="00343CA0" w:rsidRPr="00C17AA0" w:rsidRDefault="00343CA0" w:rsidP="00F5085E">
            <w:pPr>
              <w:spacing w:after="0" w:line="480" w:lineRule="auto"/>
              <w:rPr>
                <w:rFonts w:ascii="Times New Roman" w:hAnsi="Times New Roman"/>
                <w:sz w:val="18"/>
                <w:szCs w:val="18"/>
                <w:lang w:eastAsia="en-MY"/>
              </w:rPr>
              <w:pPrChange w:id="1917" w:author="Microsoft account" w:date="2021-09-20T19:14:00Z">
                <w:pPr>
                  <w:spacing w:after="0" w:line="240" w:lineRule="auto"/>
                </w:pPr>
              </w:pPrChange>
            </w:pPr>
            <w:r w:rsidRPr="00C17AA0">
              <w:rPr>
                <w:rFonts w:ascii="Times New Roman" w:hAnsi="Times New Roman"/>
                <w:sz w:val="18"/>
                <w:szCs w:val="18"/>
                <w:lang w:eastAsia="en-MY"/>
              </w:rPr>
              <w:t>Nepal</w:t>
            </w:r>
          </w:p>
        </w:tc>
        <w:tc>
          <w:tcPr>
            <w:tcW w:w="756" w:type="dxa"/>
            <w:tcPrChange w:id="1918" w:author="Microsoft account" w:date="2021-09-11T16:00:00Z">
              <w:tcPr>
                <w:tcW w:w="751" w:type="dxa"/>
              </w:tcPr>
            </w:tcPrChange>
          </w:tcPr>
          <w:p w14:paraId="5B62C1DB" w14:textId="77777777" w:rsidR="00343CA0" w:rsidRPr="00C17AA0" w:rsidRDefault="00343CA0" w:rsidP="00F5085E">
            <w:pPr>
              <w:spacing w:after="0" w:line="480" w:lineRule="auto"/>
              <w:rPr>
                <w:rFonts w:ascii="Times New Roman" w:hAnsi="Times New Roman"/>
                <w:sz w:val="18"/>
                <w:szCs w:val="18"/>
                <w:lang w:eastAsia="en-MY"/>
              </w:rPr>
              <w:pPrChange w:id="1919" w:author="Microsoft account" w:date="2021-09-20T19:14:00Z">
                <w:pPr>
                  <w:spacing w:after="0" w:line="240" w:lineRule="auto"/>
                </w:pPr>
              </w:pPrChange>
            </w:pPr>
            <w:r w:rsidRPr="00C17AA0">
              <w:rPr>
                <w:rFonts w:ascii="Times New Roman" w:hAnsi="Times New Roman"/>
                <w:sz w:val="18"/>
                <w:szCs w:val="18"/>
                <w:lang w:eastAsia="en-MY"/>
              </w:rPr>
              <w:t>380</w:t>
            </w:r>
          </w:p>
        </w:tc>
        <w:tc>
          <w:tcPr>
            <w:tcW w:w="1306" w:type="dxa"/>
            <w:tcPrChange w:id="1920" w:author="Microsoft account" w:date="2021-09-11T16:00:00Z">
              <w:tcPr>
                <w:tcW w:w="1308" w:type="dxa"/>
              </w:tcPr>
            </w:tcPrChange>
          </w:tcPr>
          <w:p w14:paraId="76B3DAAD" w14:textId="77777777" w:rsidR="00343CA0" w:rsidRPr="00C17AA0" w:rsidRDefault="00343CA0" w:rsidP="00F5085E">
            <w:pPr>
              <w:spacing w:after="0" w:line="480" w:lineRule="auto"/>
              <w:rPr>
                <w:rFonts w:ascii="Times New Roman" w:hAnsi="Times New Roman"/>
                <w:sz w:val="18"/>
                <w:szCs w:val="18"/>
                <w:lang w:eastAsia="en-MY"/>
              </w:rPr>
              <w:pPrChange w:id="1921" w:author="Microsoft account" w:date="2021-09-20T19:14:00Z">
                <w:pPr>
                  <w:spacing w:after="0" w:line="240" w:lineRule="auto"/>
                </w:pPr>
              </w:pPrChange>
            </w:pPr>
            <w:r w:rsidRPr="00C17AA0">
              <w:rPr>
                <w:rFonts w:ascii="Times New Roman" w:hAnsi="Times New Roman"/>
                <w:sz w:val="18"/>
                <w:szCs w:val="18"/>
                <w:lang w:eastAsia="en-MY"/>
              </w:rPr>
              <w:t>April, 2020</w:t>
            </w:r>
          </w:p>
        </w:tc>
        <w:tc>
          <w:tcPr>
            <w:tcW w:w="2773" w:type="dxa"/>
            <w:tcPrChange w:id="1922" w:author="Microsoft account" w:date="2021-09-11T16:00:00Z">
              <w:tcPr>
                <w:tcW w:w="2784" w:type="dxa"/>
              </w:tcPr>
            </w:tcPrChange>
          </w:tcPr>
          <w:p w14:paraId="6CD9232B" w14:textId="77777777" w:rsidR="00343CA0" w:rsidRPr="00C17AA0" w:rsidRDefault="00343CA0" w:rsidP="00F5085E">
            <w:pPr>
              <w:spacing w:after="0" w:line="480" w:lineRule="auto"/>
              <w:rPr>
                <w:rFonts w:ascii="Times New Roman" w:hAnsi="Times New Roman"/>
                <w:sz w:val="18"/>
                <w:szCs w:val="18"/>
                <w:lang w:eastAsia="en-MY"/>
              </w:rPr>
              <w:pPrChange w:id="1923" w:author="Microsoft account" w:date="2021-09-20T19:14:00Z">
                <w:pPr>
                  <w:spacing w:after="0" w:line="240" w:lineRule="auto"/>
                </w:pPr>
              </w:pPrChange>
            </w:pPr>
          </w:p>
        </w:tc>
        <w:tc>
          <w:tcPr>
            <w:tcW w:w="1336" w:type="dxa"/>
            <w:tcPrChange w:id="1924" w:author="Microsoft account" w:date="2021-09-11T16:00:00Z">
              <w:tcPr>
                <w:tcW w:w="1338" w:type="dxa"/>
              </w:tcPr>
            </w:tcPrChange>
          </w:tcPr>
          <w:p w14:paraId="6127206E" w14:textId="77777777" w:rsidR="00343CA0" w:rsidRPr="00C17AA0" w:rsidRDefault="00343CA0" w:rsidP="00F5085E">
            <w:pPr>
              <w:spacing w:after="0" w:line="480" w:lineRule="auto"/>
              <w:rPr>
                <w:rFonts w:ascii="Times New Roman" w:hAnsi="Times New Roman"/>
                <w:sz w:val="18"/>
                <w:szCs w:val="18"/>
                <w:lang w:eastAsia="en-MY"/>
              </w:rPr>
              <w:pPrChange w:id="1925" w:author="Microsoft account" w:date="2021-09-20T19:14:00Z">
                <w:pPr>
                  <w:spacing w:after="0" w:line="240" w:lineRule="auto"/>
                </w:pPr>
              </w:pPrChange>
            </w:pPr>
            <w:r w:rsidRPr="00C17AA0">
              <w:rPr>
                <w:rFonts w:ascii="Times New Roman" w:hAnsi="Times New Roman"/>
                <w:sz w:val="18"/>
                <w:szCs w:val="18"/>
                <w:lang w:eastAsia="en-MY"/>
              </w:rPr>
              <w:t>91.6%</w:t>
            </w:r>
          </w:p>
        </w:tc>
        <w:tc>
          <w:tcPr>
            <w:tcW w:w="1161" w:type="dxa"/>
            <w:tcPrChange w:id="1926" w:author="Microsoft account" w:date="2021-09-11T16:00:00Z">
              <w:tcPr>
                <w:tcW w:w="1162" w:type="dxa"/>
              </w:tcPr>
            </w:tcPrChange>
          </w:tcPr>
          <w:p w14:paraId="351406E2" w14:textId="77777777" w:rsidR="00343CA0" w:rsidRPr="00C17AA0" w:rsidRDefault="00343CA0" w:rsidP="00F5085E">
            <w:pPr>
              <w:spacing w:after="0" w:line="480" w:lineRule="auto"/>
              <w:rPr>
                <w:rFonts w:ascii="Times New Roman" w:hAnsi="Times New Roman"/>
                <w:sz w:val="18"/>
                <w:szCs w:val="18"/>
                <w:lang w:eastAsia="en-MY"/>
              </w:rPr>
              <w:pPrChange w:id="1927" w:author="Microsoft account" w:date="2021-09-20T19:14:00Z">
                <w:pPr>
                  <w:spacing w:after="0" w:line="240" w:lineRule="auto"/>
                </w:pPr>
              </w:pPrChange>
            </w:pPr>
            <w:r w:rsidRPr="00C17AA0">
              <w:rPr>
                <w:rFonts w:ascii="Times New Roman" w:hAnsi="Times New Roman"/>
                <w:sz w:val="18"/>
                <w:szCs w:val="18"/>
                <w:lang w:eastAsia="en-MY"/>
              </w:rPr>
              <w:t>71.5%</w:t>
            </w:r>
          </w:p>
        </w:tc>
        <w:tc>
          <w:tcPr>
            <w:tcW w:w="1121" w:type="dxa"/>
            <w:tcPrChange w:id="1928" w:author="Microsoft account" w:date="2021-09-11T16:00:00Z">
              <w:tcPr>
                <w:tcW w:w="1122" w:type="dxa"/>
              </w:tcPr>
            </w:tcPrChange>
          </w:tcPr>
          <w:p w14:paraId="5C58EDA8" w14:textId="77777777" w:rsidR="00343CA0" w:rsidRPr="00C17AA0" w:rsidRDefault="00343CA0" w:rsidP="00F5085E">
            <w:pPr>
              <w:spacing w:after="0" w:line="480" w:lineRule="auto"/>
              <w:rPr>
                <w:rFonts w:ascii="Times New Roman" w:hAnsi="Times New Roman"/>
                <w:sz w:val="18"/>
                <w:szCs w:val="18"/>
                <w:lang w:eastAsia="en-MY"/>
              </w:rPr>
              <w:pPrChange w:id="1929" w:author="Microsoft account" w:date="2021-09-20T19:14:00Z">
                <w:pPr>
                  <w:spacing w:after="0" w:line="240" w:lineRule="auto"/>
                </w:pPr>
              </w:pPrChange>
            </w:pPr>
            <w:r w:rsidRPr="00C17AA0">
              <w:rPr>
                <w:rFonts w:ascii="Times New Roman" w:hAnsi="Times New Roman"/>
                <w:sz w:val="18"/>
                <w:szCs w:val="18"/>
                <w:lang w:eastAsia="en-MY"/>
              </w:rPr>
              <w:t>94.7%</w:t>
            </w:r>
          </w:p>
        </w:tc>
      </w:tr>
      <w:tr w:rsidR="00AE7070" w:rsidRPr="00EA176E" w14:paraId="2164975C" w14:textId="77777777" w:rsidTr="00AE7070">
        <w:trPr>
          <w:trHeight w:val="661"/>
          <w:trPrChange w:id="1930" w:author="Microsoft account" w:date="2021-09-11T16:00:00Z">
            <w:trPr>
              <w:trHeight w:val="661"/>
            </w:trPr>
          </w:trPrChange>
        </w:trPr>
        <w:tc>
          <w:tcPr>
            <w:tcW w:w="1692" w:type="dxa"/>
            <w:tcPrChange w:id="1931" w:author="Microsoft account" w:date="2021-09-11T16:00:00Z">
              <w:tcPr>
                <w:tcW w:w="1514" w:type="dxa"/>
              </w:tcPr>
            </w:tcPrChange>
          </w:tcPr>
          <w:p w14:paraId="1B879ED6" w14:textId="774777C9" w:rsidR="00343CA0" w:rsidRPr="00C17AA0" w:rsidRDefault="00343CA0" w:rsidP="002E73EE">
            <w:pPr>
              <w:spacing w:after="0" w:line="480" w:lineRule="auto"/>
              <w:rPr>
                <w:rFonts w:ascii="Times New Roman" w:hAnsi="Times New Roman"/>
                <w:sz w:val="18"/>
                <w:szCs w:val="18"/>
                <w:lang w:eastAsia="en-MY"/>
              </w:rPr>
              <w:pPrChange w:id="1932" w:author="Microsoft account" w:date="2021-09-20T19:14:00Z">
                <w:pPr>
                  <w:spacing w:after="0" w:line="240" w:lineRule="auto"/>
                </w:pPr>
              </w:pPrChange>
            </w:pPr>
            <w:proofErr w:type="spellStart"/>
            <w:r w:rsidRPr="00C17AA0">
              <w:rPr>
                <w:rFonts w:ascii="Times New Roman" w:hAnsi="Times New Roman"/>
                <w:sz w:val="18"/>
                <w:szCs w:val="18"/>
                <w:lang w:eastAsia="en-MY"/>
              </w:rPr>
              <w:t>Sachina</w:t>
            </w:r>
            <w:proofErr w:type="spellEnd"/>
            <w:r w:rsidRPr="00C17AA0">
              <w:rPr>
                <w:rFonts w:ascii="Times New Roman" w:hAnsi="Times New Roman"/>
                <w:sz w:val="18"/>
                <w:szCs w:val="18"/>
                <w:lang w:eastAsia="en-MY"/>
              </w:rPr>
              <w:t xml:space="preserve"> et al.,</w:t>
            </w:r>
            <w:ins w:id="1933" w:author="Microsoft account" w:date="2021-09-11T15:54:00Z">
              <w:r w:rsidR="003C4A7B">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{"citationItems":[{"id":"ITEM-1","itemData":{"DOI":"10.21203/RS.3.RS-31044/V1","abstract":"The objective of this study was to assess the knowledge, attitude and practices of COVID-19 among Nepalese population, as containment of the disease is only possible with the change in behaviours as preventive measures.","author":[{"dropping-particle":"","family":"Paudel","given":"Sachina","non-dropping-particle":"","parse-names":false,"suffix":""},{"dropping-particle":"","family":"Shrestha","given":"Prabin","non-dropping-particle":"","parse-names":false,"suffix":""},{"dropping-particle":"","family":"Karmacharya","given":"Isha","non-dropping-particle":"","parse-names":false,"suffix":""},{"dropping-particle":"","family":"Pathak","given":"Om Krishna","non-dropping-particle":"","parse-names":false,"suffix":""}],"id":"ITEM-1","issued":{"date-parts":[["2020","6","9"]]},"title":"Knowledge, attitude, and practices (KAP) towards COVID-19 among Nepalese residents during the COVID-19 outbreak: An online cross-sectional study","type":"article-journal"},"uris":["http://www.mendeley.com/documents/?uuid=ebbade6e-9054-3518-8cf8-d565bf958bc5","http://www.mendeley.com/documents/?uuid=546ceca2-c8d2-4ca9-a666-2bf6221b28fd"]}],"mendeley":{"formattedCitation":"[27]","plainTextFormattedCitation":"[27]","previouslyFormattedCitation":"(27)"},"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[27]</w:t>
            </w:r>
            <w:ins w:id="1934" w:author="Microsoft account" w:date="2021-09-11T15:54:00Z">
              <w:r w:rsidR="003C4A7B">
                <w:rPr>
                  <w:rFonts w:ascii="Times New Roman" w:hAnsi="Times New Roman"/>
                  <w:sz w:val="18"/>
                  <w:szCs w:val="18"/>
                  <w:lang w:eastAsia="en-MY"/>
                </w:rPr>
                <w:fldChar w:fldCharType="end"/>
              </w:r>
            </w:ins>
            <w:r w:rsidRPr="00C17AA0">
              <w:rPr>
                <w:rFonts w:ascii="Times New Roman" w:hAnsi="Times New Roman"/>
                <w:sz w:val="18"/>
                <w:szCs w:val="18"/>
                <w:lang w:eastAsia="en-MY"/>
              </w:rPr>
              <w:t xml:space="preserve"> </w:t>
            </w:r>
          </w:p>
        </w:tc>
        <w:tc>
          <w:tcPr>
            <w:tcW w:w="916" w:type="dxa"/>
            <w:tcPrChange w:id="1935" w:author="Microsoft account" w:date="2021-09-11T16:00:00Z">
              <w:tcPr>
                <w:tcW w:w="1082" w:type="dxa"/>
              </w:tcPr>
            </w:tcPrChange>
          </w:tcPr>
          <w:p w14:paraId="3CE54631" w14:textId="77777777" w:rsidR="00343CA0" w:rsidRPr="00C17AA0" w:rsidRDefault="00343CA0" w:rsidP="00F5085E">
            <w:pPr>
              <w:spacing w:after="0" w:line="480" w:lineRule="auto"/>
              <w:rPr>
                <w:rFonts w:ascii="Times New Roman" w:hAnsi="Times New Roman"/>
                <w:sz w:val="18"/>
                <w:szCs w:val="18"/>
                <w:lang w:eastAsia="en-MY"/>
              </w:rPr>
              <w:pPrChange w:id="1936" w:author="Microsoft account" w:date="2021-09-20T19:14:00Z">
                <w:pPr>
                  <w:spacing w:after="0" w:line="240" w:lineRule="auto"/>
                </w:pPr>
              </w:pPrChange>
            </w:pPr>
            <w:r w:rsidRPr="00C17AA0">
              <w:rPr>
                <w:rFonts w:ascii="Times New Roman" w:hAnsi="Times New Roman"/>
                <w:sz w:val="18"/>
                <w:szCs w:val="18"/>
                <w:lang w:eastAsia="en-MY"/>
              </w:rPr>
              <w:t>Nepal</w:t>
            </w:r>
          </w:p>
        </w:tc>
        <w:tc>
          <w:tcPr>
            <w:tcW w:w="756" w:type="dxa"/>
            <w:tcPrChange w:id="1937" w:author="Microsoft account" w:date="2021-09-11T16:00:00Z">
              <w:tcPr>
                <w:tcW w:w="751" w:type="dxa"/>
              </w:tcPr>
            </w:tcPrChange>
          </w:tcPr>
          <w:p w14:paraId="42C2A675" w14:textId="77777777" w:rsidR="00343CA0" w:rsidRPr="00C17AA0" w:rsidRDefault="00343CA0" w:rsidP="00F5085E">
            <w:pPr>
              <w:spacing w:after="0" w:line="480" w:lineRule="auto"/>
              <w:rPr>
                <w:rFonts w:ascii="Times New Roman" w:hAnsi="Times New Roman"/>
                <w:sz w:val="18"/>
                <w:szCs w:val="18"/>
                <w:lang w:eastAsia="en-MY"/>
              </w:rPr>
              <w:pPrChange w:id="1938" w:author="Microsoft account" w:date="2021-09-20T19:14:00Z">
                <w:pPr>
                  <w:spacing w:after="0" w:line="240" w:lineRule="auto"/>
                </w:pPr>
              </w:pPrChange>
            </w:pPr>
            <w:r w:rsidRPr="00C17AA0">
              <w:rPr>
                <w:rFonts w:ascii="Times New Roman" w:hAnsi="Times New Roman"/>
                <w:sz w:val="18"/>
                <w:szCs w:val="18"/>
                <w:lang w:eastAsia="en-MY"/>
              </w:rPr>
              <w:t>766</w:t>
            </w:r>
          </w:p>
        </w:tc>
        <w:tc>
          <w:tcPr>
            <w:tcW w:w="1306" w:type="dxa"/>
            <w:tcPrChange w:id="1939" w:author="Microsoft account" w:date="2021-09-11T16:00:00Z">
              <w:tcPr>
                <w:tcW w:w="1308" w:type="dxa"/>
              </w:tcPr>
            </w:tcPrChange>
          </w:tcPr>
          <w:p w14:paraId="4078BC7B" w14:textId="77777777" w:rsidR="00343CA0" w:rsidRPr="00C17AA0" w:rsidRDefault="00343CA0" w:rsidP="00F5085E">
            <w:pPr>
              <w:spacing w:after="0" w:line="480" w:lineRule="auto"/>
              <w:rPr>
                <w:rFonts w:ascii="Times New Roman" w:hAnsi="Times New Roman"/>
                <w:sz w:val="18"/>
                <w:szCs w:val="18"/>
                <w:lang w:eastAsia="en-MY"/>
              </w:rPr>
              <w:pPrChange w:id="1940" w:author="Microsoft account" w:date="2021-09-20T19:14:00Z">
                <w:pPr>
                  <w:spacing w:after="0" w:line="240" w:lineRule="auto"/>
                </w:pPr>
              </w:pPrChange>
            </w:pPr>
            <w:r w:rsidRPr="00C17AA0">
              <w:rPr>
                <w:rFonts w:ascii="Times New Roman" w:hAnsi="Times New Roman"/>
                <w:sz w:val="18"/>
                <w:szCs w:val="18"/>
                <w:lang w:eastAsia="en-MY"/>
              </w:rPr>
              <w:t>Mar.-Apr. 2020</w:t>
            </w:r>
          </w:p>
        </w:tc>
        <w:tc>
          <w:tcPr>
            <w:tcW w:w="2773" w:type="dxa"/>
            <w:tcPrChange w:id="1941" w:author="Microsoft account" w:date="2021-09-11T16:00:00Z">
              <w:tcPr>
                <w:tcW w:w="2784" w:type="dxa"/>
              </w:tcPr>
            </w:tcPrChange>
          </w:tcPr>
          <w:p w14:paraId="72E39CB0" w14:textId="77777777" w:rsidR="00343CA0" w:rsidRPr="00C17AA0" w:rsidRDefault="00343CA0" w:rsidP="00F5085E">
            <w:pPr>
              <w:spacing w:after="0" w:line="480" w:lineRule="auto"/>
              <w:rPr>
                <w:rFonts w:ascii="Times New Roman" w:hAnsi="Times New Roman"/>
                <w:sz w:val="18"/>
                <w:szCs w:val="18"/>
                <w:lang w:eastAsia="en-MY"/>
              </w:rPr>
              <w:pPrChange w:id="1942" w:author="Microsoft account" w:date="2021-09-20T19:14:00Z">
                <w:pPr>
                  <w:spacing w:after="0" w:line="240" w:lineRule="auto"/>
                </w:pPr>
              </w:pPrChange>
            </w:pPr>
            <w:r w:rsidRPr="00C17AA0">
              <w:rPr>
                <w:rFonts w:ascii="Times New Roman" w:hAnsi="Times New Roman"/>
                <w:sz w:val="18"/>
                <w:szCs w:val="18"/>
                <w:lang w:eastAsia="en-MY"/>
              </w:rPr>
              <w:t>age, marital status, gender, education, occupation, province of residence</w:t>
            </w:r>
          </w:p>
        </w:tc>
        <w:tc>
          <w:tcPr>
            <w:tcW w:w="1336" w:type="dxa"/>
            <w:tcPrChange w:id="1943" w:author="Microsoft account" w:date="2021-09-11T16:00:00Z">
              <w:tcPr>
                <w:tcW w:w="1338" w:type="dxa"/>
              </w:tcPr>
            </w:tcPrChange>
          </w:tcPr>
          <w:p w14:paraId="20FEFC42" w14:textId="77777777" w:rsidR="00343CA0" w:rsidRPr="00C17AA0" w:rsidRDefault="00343CA0" w:rsidP="00F5085E">
            <w:pPr>
              <w:spacing w:after="0" w:line="480" w:lineRule="auto"/>
              <w:rPr>
                <w:rFonts w:ascii="Times New Roman" w:hAnsi="Times New Roman"/>
                <w:sz w:val="18"/>
                <w:szCs w:val="18"/>
                <w:lang w:eastAsia="en-MY"/>
              </w:rPr>
              <w:pPrChange w:id="1944" w:author="Microsoft account" w:date="2021-09-20T19:14:00Z">
                <w:pPr>
                  <w:spacing w:after="0" w:line="240" w:lineRule="auto"/>
                </w:pPr>
              </w:pPrChange>
            </w:pPr>
            <w:r w:rsidRPr="00C17AA0">
              <w:rPr>
                <w:rFonts w:ascii="Times New Roman" w:hAnsi="Times New Roman"/>
                <w:sz w:val="18"/>
                <w:szCs w:val="18"/>
                <w:lang w:eastAsia="en-MY"/>
              </w:rPr>
              <w:t>84.3%</w:t>
            </w:r>
          </w:p>
        </w:tc>
        <w:tc>
          <w:tcPr>
            <w:tcW w:w="1161" w:type="dxa"/>
            <w:tcPrChange w:id="1945" w:author="Microsoft account" w:date="2021-09-11T16:00:00Z">
              <w:tcPr>
                <w:tcW w:w="1162" w:type="dxa"/>
              </w:tcPr>
            </w:tcPrChange>
          </w:tcPr>
          <w:p w14:paraId="71202E3D" w14:textId="77777777" w:rsidR="00343CA0" w:rsidRPr="00C17AA0" w:rsidRDefault="00343CA0" w:rsidP="00F5085E">
            <w:pPr>
              <w:spacing w:after="0" w:line="480" w:lineRule="auto"/>
              <w:rPr>
                <w:rFonts w:ascii="Times New Roman" w:hAnsi="Times New Roman"/>
                <w:sz w:val="18"/>
                <w:szCs w:val="18"/>
                <w:lang w:eastAsia="en-MY"/>
              </w:rPr>
              <w:pPrChange w:id="1946" w:author="Microsoft account" w:date="2021-09-20T19:14:00Z">
                <w:pPr>
                  <w:spacing w:after="0" w:line="240" w:lineRule="auto"/>
                </w:pPr>
              </w:pPrChange>
            </w:pPr>
            <w:r w:rsidRPr="00C17AA0">
              <w:rPr>
                <w:rFonts w:ascii="Times New Roman" w:hAnsi="Times New Roman"/>
                <w:sz w:val="18"/>
                <w:szCs w:val="18"/>
                <w:lang w:eastAsia="en-MY"/>
              </w:rPr>
              <w:t>71.5%</w:t>
            </w:r>
          </w:p>
        </w:tc>
        <w:tc>
          <w:tcPr>
            <w:tcW w:w="1121" w:type="dxa"/>
            <w:tcPrChange w:id="1947" w:author="Microsoft account" w:date="2021-09-11T16:00:00Z">
              <w:tcPr>
                <w:tcW w:w="1122" w:type="dxa"/>
              </w:tcPr>
            </w:tcPrChange>
          </w:tcPr>
          <w:p w14:paraId="7A9AD830" w14:textId="77777777" w:rsidR="00343CA0" w:rsidRPr="00C17AA0" w:rsidRDefault="00343CA0" w:rsidP="00F5085E">
            <w:pPr>
              <w:spacing w:after="0" w:line="480" w:lineRule="auto"/>
              <w:rPr>
                <w:rFonts w:ascii="Times New Roman" w:hAnsi="Times New Roman"/>
                <w:sz w:val="18"/>
                <w:szCs w:val="18"/>
                <w:lang w:eastAsia="en-MY"/>
              </w:rPr>
              <w:pPrChange w:id="1948" w:author="Microsoft account" w:date="2021-09-20T19:14:00Z">
                <w:pPr>
                  <w:spacing w:after="0" w:line="240" w:lineRule="auto"/>
                </w:pPr>
              </w:pPrChange>
            </w:pPr>
            <w:r w:rsidRPr="00C17AA0">
              <w:rPr>
                <w:rFonts w:ascii="Times New Roman" w:hAnsi="Times New Roman"/>
                <w:sz w:val="18"/>
                <w:szCs w:val="18"/>
                <w:lang w:eastAsia="en-MY"/>
              </w:rPr>
              <w:t>93.1%</w:t>
            </w:r>
          </w:p>
        </w:tc>
      </w:tr>
      <w:tr w:rsidR="00AE7070" w:rsidRPr="00EA176E" w14:paraId="3834F2C2" w14:textId="77777777" w:rsidTr="00AE7070">
        <w:trPr>
          <w:trHeight w:val="186"/>
          <w:trPrChange w:id="1949" w:author="Microsoft account" w:date="2021-09-11T16:00:00Z">
            <w:trPr>
              <w:trHeight w:val="186"/>
            </w:trPr>
          </w:trPrChange>
        </w:trPr>
        <w:tc>
          <w:tcPr>
            <w:tcW w:w="1692" w:type="dxa"/>
            <w:tcPrChange w:id="1950" w:author="Microsoft account" w:date="2021-09-11T16:00:00Z">
              <w:tcPr>
                <w:tcW w:w="1514" w:type="dxa"/>
              </w:tcPr>
            </w:tcPrChange>
          </w:tcPr>
          <w:p w14:paraId="2B0F69E2" w14:textId="47F849BA" w:rsidR="00343CA0" w:rsidRPr="00C17AA0" w:rsidRDefault="00343CA0" w:rsidP="002E73EE">
            <w:pPr>
              <w:spacing w:after="0" w:line="480" w:lineRule="auto"/>
              <w:rPr>
                <w:rFonts w:ascii="Times New Roman" w:hAnsi="Times New Roman"/>
                <w:sz w:val="18"/>
                <w:szCs w:val="18"/>
                <w:lang w:eastAsia="en-MY"/>
              </w:rPr>
              <w:pPrChange w:id="1951" w:author="Microsoft account" w:date="2021-09-20T19:14:00Z">
                <w:pPr>
                  <w:spacing w:after="0" w:line="240" w:lineRule="auto"/>
                </w:pPr>
              </w:pPrChange>
            </w:pPr>
            <w:proofErr w:type="spellStart"/>
            <w:r w:rsidRPr="00C17AA0">
              <w:rPr>
                <w:rFonts w:ascii="Times New Roman" w:hAnsi="Times New Roman"/>
                <w:sz w:val="18"/>
                <w:szCs w:val="18"/>
                <w:lang w:eastAsia="en-MY"/>
              </w:rPr>
              <w:t>Khola</w:t>
            </w:r>
            <w:proofErr w:type="spellEnd"/>
            <w:r w:rsidRPr="00C17AA0">
              <w:rPr>
                <w:rFonts w:ascii="Times New Roman" w:hAnsi="Times New Roman"/>
                <w:sz w:val="18"/>
                <w:szCs w:val="18"/>
                <w:lang w:eastAsia="en-MY"/>
              </w:rPr>
              <w:t xml:space="preserve"> et al.,</w:t>
            </w:r>
            <w:ins w:id="1952" w:author="Microsoft account" w:date="2021-09-11T15:56:00Z">
              <w:r w:rsidR="003C4A7B">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{"citationItems":[{"id":"ITEM-1","itemData":{"DOI":"10.1371/JOURNAL.PONE.0243696","ISSN":"1932-6203","PMID":"33306712","abstract":"Background On account of the COVID-19 pandemic, many changes have been implicated in university medical students. We are cognizant that pandemic can be controlled with dedicated contributions from all involved in the healthcare profession. Therefore, it is important to know the pandemic and application of knowledge by the medical students to formulate a further line of management in Pakistan. Objective We aimed toinvestigate the knowledge, attitudes, and practices (KAP) regarding COVID-19 and its impact on medical students of Pakistan. Methods A cross-sectional survey was conducted in June 2020 by a validated self—administered questionnaire. The survey instrument was tailored from a published questionnaire comprised of questions on demographics (6), knowledge (14), attitudes (4), and practices (6). Results Of the 1474 medical students in the study, 576(39.1%) were males, and 898(60.1%) were females. Two-thirds of the participants 1057(71.7%) had adequate knowledge, and almost all the students had positive attitudes (1363(92.5%), and good practices 1406(95.4%) to COVID-19. Two-thirds of the medical students 1023(69%) believed that the COVID-19 outbreak had affected their social, mental, and psychological well-being. One-quarter of the medical students 391(26%) become more religious, 597(40%) realized the importance of life, and 1140(77%) became careless because of the pandemic. The female medical students were 2.545 times (p &lt; .001) and 4.414 times (p &lt; .001) more likely to have positive attitudes and good practices toward COVID-19 as compared to males. Conclusion Medical students, especially females and senior year scholars, were well-versed with desired levels of knowledge, attitudes, and preventive measures toward COVID-19. Most of them recognized COVID 19, is shaping their social, mental, and psychological well-being and encroaching on the healthcare system and economy. The information acquired by the KAP study may help to devise effective preventive strategies for future events.","author":[{"dropping-particle":"","family":"K","given":"Noreen","non-dropping-particle":"","parse-names":false,"suffix":""},{"dropping-particle":"","family":"ZE","given":"Rubab","non-dropping-particle":"","parse-names":false,"suffix":""},{"dropping-particle":"","family":"M","given":"Umar","non-dropping-particle":"","parse-names":false,"suffix":""},{"dropping-particle":"","family":"R","given":"Rehman","non-dropping-particle":"","parse-names":false,"suffix":""},{"dropping-particle":"","family":"M","given":"Baig","non-dropping-particle":"","parse-names":false,"suffix":""},{"dropping-particle":"","family":"F","given":"Baig","non-dropping-particle":"","parse-names":false,"suffix":""}],"container-title":"PloS one","id":"ITEM-1","issue":"12","issued":{"date-parts":[["2020","12","1"]]},"publisher":"PLoS One","title":"Knowledge, attitudes, and practices against the growing threat of COVID-19 among medical students of Pakistan","type":"article-journal","volume":"15"},"uris":["http://www.mendeley.com/documents/?uuid=92a69429-6809-3cf7-9709-bb1405ccb21c","http://www.mendeley.com/documents/?uuid=01edcbf9-b2e9-4643-858f-2046b5913d42"]}],"mendeley":{"formattedCitation":"[28]","plainTextFormattedCitation":"[28]","previouslyFormattedCitation":"(28)"},"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[28]</w:t>
            </w:r>
            <w:ins w:id="1953" w:author="Microsoft account" w:date="2021-09-11T15:56:00Z">
              <w:r w:rsidR="003C4A7B">
                <w:rPr>
                  <w:rFonts w:ascii="Times New Roman" w:hAnsi="Times New Roman"/>
                  <w:sz w:val="18"/>
                  <w:szCs w:val="18"/>
                  <w:lang w:eastAsia="en-MY"/>
                </w:rPr>
                <w:fldChar w:fldCharType="end"/>
              </w:r>
            </w:ins>
          </w:p>
        </w:tc>
        <w:tc>
          <w:tcPr>
            <w:tcW w:w="916" w:type="dxa"/>
            <w:tcPrChange w:id="1954" w:author="Microsoft account" w:date="2021-09-11T16:00:00Z">
              <w:tcPr>
                <w:tcW w:w="1082" w:type="dxa"/>
              </w:tcPr>
            </w:tcPrChange>
          </w:tcPr>
          <w:p w14:paraId="095DC531" w14:textId="77777777" w:rsidR="00343CA0" w:rsidRPr="00C17AA0" w:rsidRDefault="00343CA0" w:rsidP="00F5085E">
            <w:pPr>
              <w:spacing w:after="0" w:line="480" w:lineRule="auto"/>
              <w:rPr>
                <w:rFonts w:ascii="Times New Roman" w:hAnsi="Times New Roman"/>
                <w:sz w:val="18"/>
                <w:szCs w:val="18"/>
                <w:lang w:eastAsia="en-MY"/>
              </w:rPr>
              <w:pPrChange w:id="1955" w:author="Microsoft account" w:date="2021-09-20T19:14:00Z">
                <w:pPr>
                  <w:spacing w:after="0" w:line="240" w:lineRule="auto"/>
                </w:pPr>
              </w:pPrChange>
            </w:pPr>
            <w:r w:rsidRPr="00C17AA0">
              <w:rPr>
                <w:rFonts w:ascii="Times New Roman" w:hAnsi="Times New Roman"/>
                <w:sz w:val="18"/>
                <w:szCs w:val="18"/>
                <w:lang w:eastAsia="en-MY"/>
              </w:rPr>
              <w:t>Pakistan</w:t>
            </w:r>
          </w:p>
        </w:tc>
        <w:tc>
          <w:tcPr>
            <w:tcW w:w="756" w:type="dxa"/>
            <w:tcPrChange w:id="1956" w:author="Microsoft account" w:date="2021-09-11T16:00:00Z">
              <w:tcPr>
                <w:tcW w:w="751" w:type="dxa"/>
              </w:tcPr>
            </w:tcPrChange>
          </w:tcPr>
          <w:p w14:paraId="6D62A437" w14:textId="77777777" w:rsidR="00343CA0" w:rsidRPr="00C17AA0" w:rsidRDefault="00343CA0" w:rsidP="00F5085E">
            <w:pPr>
              <w:spacing w:after="0" w:line="480" w:lineRule="auto"/>
              <w:rPr>
                <w:rFonts w:ascii="Times New Roman" w:hAnsi="Times New Roman"/>
                <w:sz w:val="18"/>
                <w:szCs w:val="18"/>
                <w:lang w:eastAsia="en-MY"/>
              </w:rPr>
              <w:pPrChange w:id="1957" w:author="Microsoft account" w:date="2021-09-20T19:14:00Z">
                <w:pPr>
                  <w:spacing w:after="0" w:line="240" w:lineRule="auto"/>
                </w:pPr>
              </w:pPrChange>
            </w:pPr>
            <w:r w:rsidRPr="00C17AA0">
              <w:rPr>
                <w:rFonts w:ascii="Times New Roman" w:hAnsi="Times New Roman"/>
                <w:sz w:val="18"/>
                <w:szCs w:val="18"/>
                <w:lang w:eastAsia="en-MY"/>
              </w:rPr>
              <w:t>1474</w:t>
            </w:r>
          </w:p>
        </w:tc>
        <w:tc>
          <w:tcPr>
            <w:tcW w:w="1306" w:type="dxa"/>
            <w:tcPrChange w:id="1958" w:author="Microsoft account" w:date="2021-09-11T16:00:00Z">
              <w:tcPr>
                <w:tcW w:w="1308" w:type="dxa"/>
              </w:tcPr>
            </w:tcPrChange>
          </w:tcPr>
          <w:p w14:paraId="7C42D3C1" w14:textId="77777777" w:rsidR="00343CA0" w:rsidRPr="00C17AA0" w:rsidRDefault="00343CA0" w:rsidP="00F5085E">
            <w:pPr>
              <w:spacing w:after="0" w:line="480" w:lineRule="auto"/>
              <w:rPr>
                <w:rFonts w:ascii="Times New Roman" w:hAnsi="Times New Roman"/>
                <w:sz w:val="18"/>
                <w:szCs w:val="18"/>
                <w:lang w:eastAsia="en-MY"/>
              </w:rPr>
              <w:pPrChange w:id="1959" w:author="Microsoft account" w:date="2021-09-20T19:14:00Z">
                <w:pPr>
                  <w:spacing w:after="0" w:line="240" w:lineRule="auto"/>
                </w:pPr>
              </w:pPrChange>
            </w:pPr>
            <w:r w:rsidRPr="00C17AA0">
              <w:rPr>
                <w:rFonts w:ascii="Times New Roman" w:hAnsi="Times New Roman"/>
                <w:sz w:val="18"/>
                <w:szCs w:val="18"/>
                <w:lang w:eastAsia="en-MY"/>
              </w:rPr>
              <w:t>June, 2020</w:t>
            </w:r>
          </w:p>
        </w:tc>
        <w:tc>
          <w:tcPr>
            <w:tcW w:w="2773" w:type="dxa"/>
            <w:tcPrChange w:id="1960" w:author="Microsoft account" w:date="2021-09-11T16:00:00Z">
              <w:tcPr>
                <w:tcW w:w="2784" w:type="dxa"/>
              </w:tcPr>
            </w:tcPrChange>
          </w:tcPr>
          <w:p w14:paraId="2AC28408" w14:textId="77777777" w:rsidR="00343CA0" w:rsidRPr="00C17AA0" w:rsidRDefault="00343CA0" w:rsidP="00F5085E">
            <w:pPr>
              <w:spacing w:after="0" w:line="480" w:lineRule="auto"/>
              <w:rPr>
                <w:rFonts w:ascii="Times New Roman" w:hAnsi="Times New Roman"/>
                <w:sz w:val="18"/>
                <w:szCs w:val="18"/>
                <w:lang w:eastAsia="en-MY"/>
              </w:rPr>
              <w:pPrChange w:id="1961" w:author="Microsoft account" w:date="2021-09-20T19:14:00Z">
                <w:pPr>
                  <w:spacing w:after="0" w:line="240" w:lineRule="auto"/>
                </w:pPr>
              </w:pPrChange>
            </w:pPr>
            <w:r w:rsidRPr="00C17AA0">
              <w:rPr>
                <w:rFonts w:ascii="Times New Roman" w:hAnsi="Times New Roman"/>
                <w:sz w:val="18"/>
                <w:szCs w:val="18"/>
                <w:lang w:eastAsia="en-MY"/>
              </w:rPr>
              <w:t>Gender, Education</w:t>
            </w:r>
          </w:p>
        </w:tc>
        <w:tc>
          <w:tcPr>
            <w:tcW w:w="1336" w:type="dxa"/>
            <w:tcPrChange w:id="1962" w:author="Microsoft account" w:date="2021-09-11T16:00:00Z">
              <w:tcPr>
                <w:tcW w:w="1338" w:type="dxa"/>
              </w:tcPr>
            </w:tcPrChange>
          </w:tcPr>
          <w:p w14:paraId="034FF68F" w14:textId="77777777" w:rsidR="00343CA0" w:rsidRPr="00C17AA0" w:rsidRDefault="00343CA0" w:rsidP="00F5085E">
            <w:pPr>
              <w:spacing w:after="0" w:line="480" w:lineRule="auto"/>
              <w:rPr>
                <w:rFonts w:ascii="Times New Roman" w:hAnsi="Times New Roman"/>
                <w:sz w:val="18"/>
                <w:szCs w:val="18"/>
                <w:lang w:eastAsia="en-MY"/>
              </w:rPr>
              <w:pPrChange w:id="1963" w:author="Microsoft account" w:date="2021-09-20T19:14:00Z">
                <w:pPr>
                  <w:spacing w:after="0" w:line="240" w:lineRule="auto"/>
                </w:pPr>
              </w:pPrChange>
            </w:pPr>
            <w:r w:rsidRPr="00C17AA0">
              <w:rPr>
                <w:rFonts w:ascii="Times New Roman" w:hAnsi="Times New Roman"/>
                <w:sz w:val="18"/>
                <w:szCs w:val="18"/>
                <w:lang w:eastAsia="en-MY"/>
              </w:rPr>
              <w:t>71.7%</w:t>
            </w:r>
          </w:p>
        </w:tc>
        <w:tc>
          <w:tcPr>
            <w:tcW w:w="1161" w:type="dxa"/>
            <w:tcPrChange w:id="1964" w:author="Microsoft account" w:date="2021-09-11T16:00:00Z">
              <w:tcPr>
                <w:tcW w:w="1162" w:type="dxa"/>
              </w:tcPr>
            </w:tcPrChange>
          </w:tcPr>
          <w:p w14:paraId="2DB282A6" w14:textId="77777777" w:rsidR="00343CA0" w:rsidRPr="00C17AA0" w:rsidRDefault="00343CA0" w:rsidP="00F5085E">
            <w:pPr>
              <w:spacing w:after="0" w:line="480" w:lineRule="auto"/>
              <w:rPr>
                <w:rFonts w:ascii="Times New Roman" w:hAnsi="Times New Roman"/>
                <w:sz w:val="18"/>
                <w:szCs w:val="18"/>
                <w:lang w:eastAsia="en-MY"/>
              </w:rPr>
              <w:pPrChange w:id="1965" w:author="Microsoft account" w:date="2021-09-20T19:14:00Z">
                <w:pPr>
                  <w:spacing w:after="0" w:line="240" w:lineRule="auto"/>
                </w:pPr>
              </w:pPrChange>
            </w:pPr>
            <w:r w:rsidRPr="00C17AA0">
              <w:rPr>
                <w:rFonts w:ascii="Times New Roman" w:hAnsi="Times New Roman"/>
                <w:sz w:val="18"/>
                <w:szCs w:val="18"/>
                <w:lang w:eastAsia="en-MY"/>
              </w:rPr>
              <w:t>92.5%</w:t>
            </w:r>
          </w:p>
        </w:tc>
        <w:tc>
          <w:tcPr>
            <w:tcW w:w="1121" w:type="dxa"/>
            <w:tcPrChange w:id="1966" w:author="Microsoft account" w:date="2021-09-11T16:00:00Z">
              <w:tcPr>
                <w:tcW w:w="1122" w:type="dxa"/>
              </w:tcPr>
            </w:tcPrChange>
          </w:tcPr>
          <w:p w14:paraId="344AE4B6" w14:textId="77777777" w:rsidR="00343CA0" w:rsidRPr="00C17AA0" w:rsidRDefault="00343CA0" w:rsidP="00F5085E">
            <w:pPr>
              <w:spacing w:after="0" w:line="480" w:lineRule="auto"/>
              <w:rPr>
                <w:rFonts w:ascii="Times New Roman" w:hAnsi="Times New Roman"/>
                <w:sz w:val="18"/>
                <w:szCs w:val="18"/>
                <w:lang w:eastAsia="en-MY"/>
              </w:rPr>
              <w:pPrChange w:id="1967" w:author="Microsoft account" w:date="2021-09-20T19:14:00Z">
                <w:pPr>
                  <w:spacing w:after="0" w:line="240" w:lineRule="auto"/>
                </w:pPr>
              </w:pPrChange>
            </w:pPr>
            <w:r w:rsidRPr="00C17AA0">
              <w:rPr>
                <w:rFonts w:ascii="Times New Roman" w:hAnsi="Times New Roman"/>
                <w:sz w:val="18"/>
                <w:szCs w:val="18"/>
                <w:lang w:eastAsia="en-MY"/>
              </w:rPr>
              <w:t>95.4%</w:t>
            </w:r>
          </w:p>
        </w:tc>
      </w:tr>
      <w:tr w:rsidR="00AE7070" w:rsidRPr="00EA176E" w14:paraId="535D23B3" w14:textId="77777777" w:rsidTr="00AE7070">
        <w:trPr>
          <w:trHeight w:val="281"/>
          <w:trPrChange w:id="1968" w:author="Microsoft account" w:date="2021-09-11T16:00:00Z">
            <w:trPr>
              <w:trHeight w:val="281"/>
            </w:trPr>
          </w:trPrChange>
        </w:trPr>
        <w:tc>
          <w:tcPr>
            <w:tcW w:w="1692" w:type="dxa"/>
            <w:tcPrChange w:id="1969" w:author="Microsoft account" w:date="2021-09-11T16:00:00Z">
              <w:tcPr>
                <w:tcW w:w="1514" w:type="dxa"/>
              </w:tcPr>
            </w:tcPrChange>
          </w:tcPr>
          <w:p w14:paraId="6251D1BE" w14:textId="465AD907" w:rsidR="00343CA0" w:rsidRPr="00C17AA0" w:rsidRDefault="00343CA0" w:rsidP="002E73EE">
            <w:pPr>
              <w:spacing w:after="0" w:line="480" w:lineRule="auto"/>
              <w:rPr>
                <w:rFonts w:ascii="Times New Roman" w:hAnsi="Times New Roman"/>
                <w:sz w:val="18"/>
                <w:szCs w:val="18"/>
                <w:lang w:eastAsia="en-MY"/>
              </w:rPr>
              <w:pPrChange w:id="1970" w:author="Microsoft account" w:date="2021-09-20T19:14:00Z">
                <w:pPr>
                  <w:spacing w:after="0" w:line="240" w:lineRule="auto"/>
                </w:pPr>
              </w:pPrChange>
            </w:pPr>
            <w:proofErr w:type="spellStart"/>
            <w:r w:rsidRPr="00C17AA0">
              <w:rPr>
                <w:rFonts w:ascii="Times New Roman" w:hAnsi="Times New Roman"/>
                <w:sz w:val="18"/>
                <w:szCs w:val="18"/>
                <w:lang w:eastAsia="en-MY"/>
              </w:rPr>
              <w:t>Sammina</w:t>
            </w:r>
            <w:proofErr w:type="spellEnd"/>
            <w:r w:rsidRPr="00C17AA0">
              <w:rPr>
                <w:rFonts w:ascii="Times New Roman" w:hAnsi="Times New Roman"/>
                <w:sz w:val="18"/>
                <w:szCs w:val="18"/>
                <w:lang w:eastAsia="en-MY"/>
              </w:rPr>
              <w:t xml:space="preserve"> et al., </w:t>
            </w:r>
            <w:ins w:id="1971" w:author="Microsoft account" w:date="2021-09-11T15:57:00Z">
              <w:r w:rsidR="003C4A7B">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{"citationItems":[{"id":"ITEM-1","itemData":{"DOI":"10.3389/FPUBH.2020.602434","ISSN":"2296-2565","abstract":"The World Health Organization has acknowledged COVID-19 disease as a pandemic. Efforts are being made all over the world to raise awareness to prevent the spread of the disease. The goal of this study was to assess the attitude, perception and knowledge of Pakistani people towards COVID-19 disease. We conducted a cross-sectional survey in which a questionnaire of 17 questions was transformed online on google forms and was sent to random individuals online. A total of 1000 questionnaires from individuals throughout Pakistan were evaluated. The results revealed that 42.9% of the participants knew about COVID-19 through social media, the largest source of information. Most of the participants (48.3%) started working from home amidst the lockdown. 39.9% participants reported that they wash their hands every hour and 56.9% participants are using a surgical mask. About thermal scanners, 30.5% people answered they may be effective and 46.0% people think COVID-19 is a bioweapon. 59% participants think everyone is susceptible while 83.9% people recognize fever as a primary symptom. 65.2% people are practicing social distancing while 85.1% people think social gatherings causes spread of the disease. In general, participants had a good knowledge about the disease and a positive attitude towards protective measures. The effective measures are being taken by the government and the public, still, there remains a need for further awareness campaigns, and knowledge of safe interventions to combat the spread of disease.","author":[{"dropping-particle":"","family":"Mahmood","given":"Sammina","non-dropping-particle":"","parse-names":false,"suffix":""},{"dropping-particle":"","family":"Hussain","given":"Tariq","non-dropping-particle":"","parse-names":false,"suffix":""},{"dropping-particle":"","family":"Mahmood","given":"Faiq","non-dropping-particle":"","parse-names":false,"suffix":""},{"dropping-particle":"","family":"Ahmad","given":"Mehmood","non-dropping-particle":"","parse-names":false,"suffix":""},{"dropping-particle":"","family":"Majeed","given":"Arfa","non-dropping-particle":"","parse-names":false,"suffix":""},{"dropping-particle":"","family":"Beg","given":"Bilal Mahmood","non-dropping-particle":"","parse-names":false,"suffix":""},{"dropping-particle":"","family":"Areej","given":"Sadaf","non-dropping-particle":"","parse-names":false,"suffix":""}],"container-title":"Frontiers in Public Health","id":"ITEM-1","issued":{"date-parts":[["2020","12","9"]]},"page":"861","publisher":"Frontiers","title":"Attitude, Perception, and Knowledge of COVID-19 Among General Public in Pakistan","type":"article-journal","volume":"0"},"uris":["http://www.mendeley.com/documents/?uuid=b2f9873c-5b96-3b09-a50e-c1f22d55f1be","http://www.mendeley.com/documents/?uuid=cd495c68-e849-449f-8e3d-67777c35196d"]}],"mendeley":{"formattedCitation":"[29]","plainTextFormattedCitation":"[29]","previouslyFormattedCitation":"(29)"},"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[29]</w:t>
            </w:r>
            <w:ins w:id="1972" w:author="Microsoft account" w:date="2021-09-11T15:57:00Z">
              <w:r w:rsidR="003C4A7B">
                <w:rPr>
                  <w:rFonts w:ascii="Times New Roman" w:hAnsi="Times New Roman"/>
                  <w:sz w:val="18"/>
                  <w:szCs w:val="18"/>
                  <w:lang w:eastAsia="en-MY"/>
                </w:rPr>
                <w:fldChar w:fldCharType="end"/>
              </w:r>
            </w:ins>
          </w:p>
        </w:tc>
        <w:tc>
          <w:tcPr>
            <w:tcW w:w="916" w:type="dxa"/>
            <w:tcPrChange w:id="1973" w:author="Microsoft account" w:date="2021-09-11T16:00:00Z">
              <w:tcPr>
                <w:tcW w:w="1082" w:type="dxa"/>
              </w:tcPr>
            </w:tcPrChange>
          </w:tcPr>
          <w:p w14:paraId="77E85AFC" w14:textId="77777777" w:rsidR="00343CA0" w:rsidRPr="00C17AA0" w:rsidRDefault="00343CA0" w:rsidP="00F5085E">
            <w:pPr>
              <w:spacing w:after="0" w:line="480" w:lineRule="auto"/>
              <w:rPr>
                <w:rFonts w:ascii="Times New Roman" w:hAnsi="Times New Roman"/>
                <w:sz w:val="18"/>
                <w:szCs w:val="18"/>
                <w:lang w:eastAsia="en-MY"/>
              </w:rPr>
              <w:pPrChange w:id="1974" w:author="Microsoft account" w:date="2021-09-20T19:14:00Z">
                <w:pPr>
                  <w:spacing w:after="0" w:line="240" w:lineRule="auto"/>
                </w:pPr>
              </w:pPrChange>
            </w:pPr>
            <w:r w:rsidRPr="00C17AA0">
              <w:rPr>
                <w:rFonts w:ascii="Times New Roman" w:hAnsi="Times New Roman"/>
                <w:sz w:val="18"/>
                <w:szCs w:val="18"/>
                <w:lang w:eastAsia="en-MY"/>
              </w:rPr>
              <w:t>Pakistan</w:t>
            </w:r>
          </w:p>
        </w:tc>
        <w:tc>
          <w:tcPr>
            <w:tcW w:w="756" w:type="dxa"/>
            <w:tcPrChange w:id="1975" w:author="Microsoft account" w:date="2021-09-11T16:00:00Z">
              <w:tcPr>
                <w:tcW w:w="751" w:type="dxa"/>
              </w:tcPr>
            </w:tcPrChange>
          </w:tcPr>
          <w:p w14:paraId="27F76425" w14:textId="77777777" w:rsidR="00343CA0" w:rsidRPr="00C17AA0" w:rsidRDefault="00343CA0" w:rsidP="00F5085E">
            <w:pPr>
              <w:spacing w:after="0" w:line="480" w:lineRule="auto"/>
              <w:rPr>
                <w:rFonts w:ascii="Times New Roman" w:hAnsi="Times New Roman"/>
                <w:sz w:val="18"/>
                <w:szCs w:val="18"/>
                <w:lang w:eastAsia="en-MY"/>
              </w:rPr>
              <w:pPrChange w:id="1976" w:author="Microsoft account" w:date="2021-09-20T19:14:00Z">
                <w:pPr>
                  <w:spacing w:after="0" w:line="240" w:lineRule="auto"/>
                </w:pPr>
              </w:pPrChange>
            </w:pPr>
            <w:r w:rsidRPr="00C17AA0">
              <w:rPr>
                <w:rFonts w:ascii="Times New Roman" w:hAnsi="Times New Roman"/>
                <w:sz w:val="18"/>
                <w:szCs w:val="18"/>
                <w:lang w:eastAsia="en-MY"/>
              </w:rPr>
              <w:t>1000</w:t>
            </w:r>
          </w:p>
        </w:tc>
        <w:tc>
          <w:tcPr>
            <w:tcW w:w="1306" w:type="dxa"/>
            <w:tcPrChange w:id="1977" w:author="Microsoft account" w:date="2021-09-11T16:00:00Z">
              <w:tcPr>
                <w:tcW w:w="1308" w:type="dxa"/>
              </w:tcPr>
            </w:tcPrChange>
          </w:tcPr>
          <w:p w14:paraId="58C996D0" w14:textId="77777777" w:rsidR="00343CA0" w:rsidRPr="00C17AA0" w:rsidRDefault="00343CA0" w:rsidP="00F5085E">
            <w:pPr>
              <w:spacing w:after="0" w:line="480" w:lineRule="auto"/>
              <w:rPr>
                <w:rFonts w:ascii="Times New Roman" w:hAnsi="Times New Roman"/>
                <w:sz w:val="18"/>
                <w:szCs w:val="18"/>
                <w:lang w:eastAsia="en-MY"/>
              </w:rPr>
              <w:pPrChange w:id="1978" w:author="Microsoft account" w:date="2021-09-20T19:14:00Z">
                <w:pPr>
                  <w:spacing w:after="0" w:line="240" w:lineRule="auto"/>
                </w:pPr>
              </w:pPrChange>
            </w:pPr>
          </w:p>
        </w:tc>
        <w:tc>
          <w:tcPr>
            <w:tcW w:w="2773" w:type="dxa"/>
            <w:tcPrChange w:id="1979" w:author="Microsoft account" w:date="2021-09-11T16:00:00Z">
              <w:tcPr>
                <w:tcW w:w="2784" w:type="dxa"/>
              </w:tcPr>
            </w:tcPrChange>
          </w:tcPr>
          <w:p w14:paraId="48AB8C51" w14:textId="77777777" w:rsidR="00343CA0" w:rsidRPr="00C17AA0" w:rsidRDefault="00343CA0" w:rsidP="00F5085E">
            <w:pPr>
              <w:spacing w:after="0" w:line="480" w:lineRule="auto"/>
              <w:rPr>
                <w:rFonts w:ascii="Times New Roman" w:hAnsi="Times New Roman"/>
                <w:sz w:val="18"/>
                <w:szCs w:val="18"/>
                <w:lang w:eastAsia="en-MY"/>
              </w:rPr>
              <w:pPrChange w:id="1980" w:author="Microsoft account" w:date="2021-09-20T19:14:00Z">
                <w:pPr>
                  <w:spacing w:after="0" w:line="240" w:lineRule="auto"/>
                </w:pPr>
              </w:pPrChange>
            </w:pPr>
            <w:r w:rsidRPr="00C17AA0">
              <w:rPr>
                <w:rFonts w:ascii="Times New Roman" w:hAnsi="Times New Roman"/>
                <w:sz w:val="18"/>
                <w:szCs w:val="18"/>
                <w:lang w:eastAsia="en-MY"/>
              </w:rPr>
              <w:t>Gender, Education, Income</w:t>
            </w:r>
          </w:p>
        </w:tc>
        <w:tc>
          <w:tcPr>
            <w:tcW w:w="1336" w:type="dxa"/>
            <w:tcPrChange w:id="1981" w:author="Microsoft account" w:date="2021-09-11T16:00:00Z">
              <w:tcPr>
                <w:tcW w:w="1338" w:type="dxa"/>
              </w:tcPr>
            </w:tcPrChange>
          </w:tcPr>
          <w:p w14:paraId="7832E8B2" w14:textId="77777777" w:rsidR="00343CA0" w:rsidRPr="00C17AA0" w:rsidRDefault="00343CA0" w:rsidP="00F5085E">
            <w:pPr>
              <w:spacing w:after="0" w:line="480" w:lineRule="auto"/>
              <w:rPr>
                <w:rFonts w:ascii="Times New Roman" w:hAnsi="Times New Roman"/>
                <w:sz w:val="18"/>
                <w:szCs w:val="18"/>
                <w:lang w:eastAsia="en-MY"/>
              </w:rPr>
              <w:pPrChange w:id="1982" w:author="Microsoft account" w:date="2021-09-20T19:14:00Z">
                <w:pPr>
                  <w:spacing w:after="0" w:line="240" w:lineRule="auto"/>
                </w:pPr>
              </w:pPrChange>
            </w:pPr>
            <w:r w:rsidRPr="00C17AA0">
              <w:rPr>
                <w:rFonts w:ascii="Times New Roman" w:hAnsi="Times New Roman"/>
                <w:sz w:val="18"/>
                <w:szCs w:val="18"/>
                <w:lang w:eastAsia="en-MY"/>
              </w:rPr>
              <w:t>83.9%</w:t>
            </w:r>
          </w:p>
        </w:tc>
        <w:tc>
          <w:tcPr>
            <w:tcW w:w="1161" w:type="dxa"/>
            <w:tcPrChange w:id="1983" w:author="Microsoft account" w:date="2021-09-11T16:00:00Z">
              <w:tcPr>
                <w:tcW w:w="1162" w:type="dxa"/>
              </w:tcPr>
            </w:tcPrChange>
          </w:tcPr>
          <w:p w14:paraId="5415FCBC" w14:textId="77777777" w:rsidR="00343CA0" w:rsidRPr="00C17AA0" w:rsidRDefault="00343CA0" w:rsidP="00F5085E">
            <w:pPr>
              <w:spacing w:after="0" w:line="480" w:lineRule="auto"/>
              <w:rPr>
                <w:rFonts w:ascii="Times New Roman" w:hAnsi="Times New Roman"/>
                <w:sz w:val="18"/>
                <w:szCs w:val="18"/>
                <w:lang w:eastAsia="en-MY"/>
              </w:rPr>
              <w:pPrChange w:id="1984" w:author="Microsoft account" w:date="2021-09-20T19:14:00Z">
                <w:pPr>
                  <w:spacing w:after="0" w:line="240" w:lineRule="auto"/>
                </w:pPr>
              </w:pPrChange>
            </w:pPr>
          </w:p>
        </w:tc>
        <w:tc>
          <w:tcPr>
            <w:tcW w:w="1121" w:type="dxa"/>
            <w:tcPrChange w:id="1985" w:author="Microsoft account" w:date="2021-09-11T16:00:00Z">
              <w:tcPr>
                <w:tcW w:w="1122" w:type="dxa"/>
              </w:tcPr>
            </w:tcPrChange>
          </w:tcPr>
          <w:p w14:paraId="6A8D8CBD" w14:textId="77777777" w:rsidR="00343CA0" w:rsidRPr="00C17AA0" w:rsidRDefault="00343CA0" w:rsidP="00F5085E">
            <w:pPr>
              <w:spacing w:after="0" w:line="480" w:lineRule="auto"/>
              <w:rPr>
                <w:rFonts w:ascii="Times New Roman" w:hAnsi="Times New Roman"/>
                <w:sz w:val="18"/>
                <w:szCs w:val="18"/>
                <w:lang w:eastAsia="en-MY"/>
              </w:rPr>
              <w:pPrChange w:id="1986" w:author="Microsoft account" w:date="2021-09-20T19:14:00Z">
                <w:pPr>
                  <w:spacing w:after="0" w:line="240" w:lineRule="auto"/>
                </w:pPr>
              </w:pPrChange>
            </w:pPr>
            <w:r w:rsidRPr="00C17AA0">
              <w:rPr>
                <w:rFonts w:ascii="Times New Roman" w:hAnsi="Times New Roman"/>
                <w:sz w:val="18"/>
                <w:szCs w:val="18"/>
                <w:lang w:eastAsia="en-MY"/>
              </w:rPr>
              <w:t>65.6%</w:t>
            </w:r>
          </w:p>
        </w:tc>
      </w:tr>
      <w:tr w:rsidR="00AE7070" w:rsidRPr="00EA176E" w14:paraId="35C26BC0" w14:textId="77777777" w:rsidTr="00AE7070">
        <w:trPr>
          <w:trHeight w:val="186"/>
          <w:trPrChange w:id="1987" w:author="Microsoft account" w:date="2021-09-11T16:00:00Z">
            <w:trPr>
              <w:trHeight w:val="186"/>
            </w:trPr>
          </w:trPrChange>
        </w:trPr>
        <w:tc>
          <w:tcPr>
            <w:tcW w:w="1692" w:type="dxa"/>
            <w:tcPrChange w:id="1988" w:author="Microsoft account" w:date="2021-09-11T16:00:00Z">
              <w:tcPr>
                <w:tcW w:w="1514" w:type="dxa"/>
              </w:tcPr>
            </w:tcPrChange>
          </w:tcPr>
          <w:p w14:paraId="372F593A" w14:textId="337071E3" w:rsidR="00343CA0" w:rsidRPr="00C17AA0" w:rsidRDefault="00343CA0" w:rsidP="002E73EE">
            <w:pPr>
              <w:spacing w:after="0" w:line="480" w:lineRule="auto"/>
              <w:rPr>
                <w:rFonts w:ascii="Times New Roman" w:hAnsi="Times New Roman"/>
                <w:sz w:val="18"/>
                <w:szCs w:val="18"/>
                <w:lang w:eastAsia="en-MY"/>
              </w:rPr>
              <w:pPrChange w:id="1989" w:author="Microsoft account" w:date="2021-09-20T19:14:00Z">
                <w:pPr>
                  <w:spacing w:after="0" w:line="240" w:lineRule="auto"/>
                </w:pPr>
              </w:pPrChange>
            </w:pPr>
            <w:r w:rsidRPr="00C17AA0">
              <w:rPr>
                <w:rFonts w:ascii="Times New Roman" w:hAnsi="Times New Roman"/>
                <w:sz w:val="18"/>
                <w:szCs w:val="18"/>
                <w:lang w:eastAsia="en-MY"/>
              </w:rPr>
              <w:t>Lincoln et al.,</w:t>
            </w:r>
            <w:ins w:id="1990" w:author="Microsoft account" w:date="2021-09-11T15:59:00Z">
              <w:r w:rsidR="00AE7070">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LMICs.","author":[{"dropping-particle":"","family":"Lau","given":"Lincoln Leehang","non-dropping-particle":"","parse-names":false,"suffix":""},{"dropping-particle":"","family":"Hung","given":"Natalee","non-dropping-particle":"","parse-names":false,"suffix":""},{"dropping-particle":"","family":"Go","given":"Daryn Joy","non-dropping-particle":"","parse-names":false,"suffix":""},{"dropping-particle":"","family":"Ferma","given":"Jansel","non-dropping-particle":"","parse-names":false,"suffix":""},{"dropping-particle":"","family":"Choi","given":"Mia","non-dropping-particle":"","parse-names":false,"suffix":""},{"dropping-particle":"","family":"Dodd","given":"Warren","non-dropping-particle":"","parse-names":false,"suffix":""},{"dropping-particle":"","family":"Wei","given":"Xiaolin","non-dropping-particle":"","parse-names":false,"suffix":""}],"container-title":"Journal of Global Health","id":"ITEM-1","issue":"1","issued":{"date-parts":[["2020"]]},"title":"Knowledge, attitudes and practices of COVID-19 among income-poor households in the Philippines: A cross-sectional study","type":"article-journal","volume":"10"},"uris":["http://www.mendeley.com/documents/?uuid=5919f69d-5474-42a5-b3b7-3e857e35657f","http://www.mendeley.com/documents/?uuid=ca27a6a7-d92d-3028-8274-26fb91d5b7e0"]}],"mendeley":{"formattedCitation":"[14]","plainTextFormattedCitation":"[14]","previouslyFormattedCitation":"(14)"},"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[14]</w:t>
            </w:r>
            <w:ins w:id="1991" w:author="Microsoft account" w:date="2021-09-11T15:59:00Z">
              <w:r w:rsidR="00AE7070">
                <w:rPr>
                  <w:rFonts w:ascii="Times New Roman" w:hAnsi="Times New Roman"/>
                  <w:sz w:val="18"/>
                  <w:szCs w:val="18"/>
                  <w:lang w:eastAsia="en-MY"/>
                </w:rPr>
                <w:fldChar w:fldCharType="end"/>
              </w:r>
            </w:ins>
            <w:del w:id="1992" w:author="Microsoft account" w:date="2021-09-11T15:58:00Z">
              <w:r w:rsidRPr="00C17AA0" w:rsidDel="00AE7070">
                <w:rPr>
                  <w:rFonts w:ascii="Times New Roman" w:hAnsi="Times New Roman"/>
                  <w:sz w:val="18"/>
                  <w:szCs w:val="18"/>
                  <w:lang w:eastAsia="en-MY"/>
                </w:rPr>
                <w:delText xml:space="preserve"> </w:delText>
              </w:r>
            </w:del>
          </w:p>
        </w:tc>
        <w:tc>
          <w:tcPr>
            <w:tcW w:w="916" w:type="dxa"/>
            <w:tcPrChange w:id="1993" w:author="Microsoft account" w:date="2021-09-11T16:00:00Z">
              <w:tcPr>
                <w:tcW w:w="1082" w:type="dxa"/>
              </w:tcPr>
            </w:tcPrChange>
          </w:tcPr>
          <w:p w14:paraId="2E7EDFB0" w14:textId="77777777" w:rsidR="00343CA0" w:rsidRPr="00C17AA0" w:rsidRDefault="00343CA0" w:rsidP="00F5085E">
            <w:pPr>
              <w:spacing w:after="0" w:line="480" w:lineRule="auto"/>
              <w:rPr>
                <w:rFonts w:ascii="Times New Roman" w:hAnsi="Times New Roman"/>
                <w:sz w:val="18"/>
                <w:szCs w:val="18"/>
                <w:lang w:eastAsia="en-MY"/>
              </w:rPr>
              <w:pPrChange w:id="1994" w:author="Microsoft account" w:date="2021-09-20T19:14:00Z">
                <w:pPr>
                  <w:spacing w:after="0" w:line="240" w:lineRule="auto"/>
                </w:pPr>
              </w:pPrChange>
            </w:pPr>
            <w:r w:rsidRPr="00C17AA0">
              <w:rPr>
                <w:rFonts w:ascii="Times New Roman" w:hAnsi="Times New Roman"/>
                <w:sz w:val="18"/>
                <w:szCs w:val="18"/>
                <w:lang w:eastAsia="en-MY"/>
              </w:rPr>
              <w:t>Philippine</w:t>
            </w:r>
          </w:p>
        </w:tc>
        <w:tc>
          <w:tcPr>
            <w:tcW w:w="756" w:type="dxa"/>
            <w:tcPrChange w:id="1995" w:author="Microsoft account" w:date="2021-09-11T16:00:00Z">
              <w:tcPr>
                <w:tcW w:w="751" w:type="dxa"/>
              </w:tcPr>
            </w:tcPrChange>
          </w:tcPr>
          <w:p w14:paraId="54581FB4" w14:textId="77777777" w:rsidR="00343CA0" w:rsidRPr="00C17AA0" w:rsidRDefault="00343CA0" w:rsidP="00F5085E">
            <w:pPr>
              <w:spacing w:after="0" w:line="480" w:lineRule="auto"/>
              <w:rPr>
                <w:rFonts w:ascii="Times New Roman" w:hAnsi="Times New Roman"/>
                <w:sz w:val="18"/>
                <w:szCs w:val="18"/>
                <w:lang w:eastAsia="en-MY"/>
              </w:rPr>
              <w:pPrChange w:id="1996" w:author="Microsoft account" w:date="2021-09-20T19:14:00Z">
                <w:pPr>
                  <w:spacing w:after="0" w:line="240" w:lineRule="auto"/>
                </w:pPr>
              </w:pPrChange>
            </w:pPr>
            <w:r w:rsidRPr="00C17AA0">
              <w:rPr>
                <w:rFonts w:ascii="Times New Roman" w:hAnsi="Times New Roman"/>
                <w:sz w:val="18"/>
                <w:szCs w:val="18"/>
                <w:lang w:eastAsia="en-MY"/>
              </w:rPr>
              <w:t>2224</w:t>
            </w:r>
          </w:p>
        </w:tc>
        <w:tc>
          <w:tcPr>
            <w:tcW w:w="1306" w:type="dxa"/>
            <w:tcPrChange w:id="1997" w:author="Microsoft account" w:date="2021-09-11T16:00:00Z">
              <w:tcPr>
                <w:tcW w:w="1308" w:type="dxa"/>
              </w:tcPr>
            </w:tcPrChange>
          </w:tcPr>
          <w:p w14:paraId="53C52224" w14:textId="77777777" w:rsidR="00343CA0" w:rsidRPr="00C17AA0" w:rsidRDefault="00343CA0" w:rsidP="00F5085E">
            <w:pPr>
              <w:spacing w:after="0" w:line="480" w:lineRule="auto"/>
              <w:rPr>
                <w:rFonts w:ascii="Times New Roman" w:hAnsi="Times New Roman"/>
                <w:sz w:val="18"/>
                <w:szCs w:val="18"/>
                <w:lang w:eastAsia="en-MY"/>
              </w:rPr>
              <w:pPrChange w:id="1998" w:author="Microsoft account" w:date="2021-09-20T19:14:00Z">
                <w:pPr>
                  <w:spacing w:after="0" w:line="240" w:lineRule="auto"/>
                </w:pPr>
              </w:pPrChange>
            </w:pPr>
            <w:r w:rsidRPr="00C17AA0">
              <w:rPr>
                <w:rFonts w:ascii="Times New Roman" w:hAnsi="Times New Roman"/>
                <w:sz w:val="18"/>
                <w:szCs w:val="18"/>
                <w:lang w:eastAsia="en-MY"/>
              </w:rPr>
              <w:t>Feb-Mar., 2020</w:t>
            </w:r>
          </w:p>
        </w:tc>
        <w:tc>
          <w:tcPr>
            <w:tcW w:w="2773" w:type="dxa"/>
            <w:tcPrChange w:id="1999" w:author="Microsoft account" w:date="2021-09-11T16:00:00Z">
              <w:tcPr>
                <w:tcW w:w="2784" w:type="dxa"/>
              </w:tcPr>
            </w:tcPrChange>
          </w:tcPr>
          <w:p w14:paraId="4CBBB28B" w14:textId="77777777" w:rsidR="00343CA0" w:rsidRPr="00C17AA0" w:rsidRDefault="00343CA0" w:rsidP="00F5085E">
            <w:pPr>
              <w:spacing w:after="0" w:line="480" w:lineRule="auto"/>
              <w:rPr>
                <w:rFonts w:ascii="Times New Roman" w:hAnsi="Times New Roman"/>
                <w:sz w:val="18"/>
                <w:szCs w:val="18"/>
                <w:lang w:eastAsia="en-MY"/>
              </w:rPr>
              <w:pPrChange w:id="2000" w:author="Microsoft account" w:date="2021-09-20T19:14:00Z">
                <w:pPr>
                  <w:spacing w:after="0" w:line="240" w:lineRule="auto"/>
                </w:pPr>
              </w:pPrChange>
            </w:pPr>
            <w:r w:rsidRPr="00C17AA0">
              <w:rPr>
                <w:rFonts w:ascii="Times New Roman" w:hAnsi="Times New Roman"/>
                <w:sz w:val="18"/>
                <w:szCs w:val="18"/>
                <w:lang w:eastAsia="en-MY"/>
              </w:rPr>
              <w:t>Place of Residence, Education</w:t>
            </w:r>
          </w:p>
        </w:tc>
        <w:tc>
          <w:tcPr>
            <w:tcW w:w="1336" w:type="dxa"/>
            <w:tcPrChange w:id="2001" w:author="Microsoft account" w:date="2021-09-11T16:00:00Z">
              <w:tcPr>
                <w:tcW w:w="1338" w:type="dxa"/>
              </w:tcPr>
            </w:tcPrChange>
          </w:tcPr>
          <w:p w14:paraId="57BD54D0" w14:textId="77777777" w:rsidR="00343CA0" w:rsidRPr="00C17AA0" w:rsidRDefault="00343CA0" w:rsidP="00F5085E">
            <w:pPr>
              <w:spacing w:after="0" w:line="480" w:lineRule="auto"/>
              <w:rPr>
                <w:rFonts w:ascii="Times New Roman" w:hAnsi="Times New Roman"/>
                <w:sz w:val="18"/>
                <w:szCs w:val="18"/>
                <w:lang w:eastAsia="en-MY"/>
              </w:rPr>
              <w:pPrChange w:id="2002" w:author="Microsoft account" w:date="2021-09-20T19:14:00Z">
                <w:pPr>
                  <w:spacing w:after="0" w:line="240" w:lineRule="auto"/>
                </w:pPr>
              </w:pPrChange>
            </w:pPr>
            <w:r w:rsidRPr="00C17AA0">
              <w:rPr>
                <w:rFonts w:ascii="Times New Roman" w:hAnsi="Times New Roman"/>
                <w:sz w:val="18"/>
                <w:szCs w:val="18"/>
                <w:lang w:eastAsia="en-MY"/>
              </w:rPr>
              <w:t>94.0%</w:t>
            </w:r>
          </w:p>
        </w:tc>
        <w:tc>
          <w:tcPr>
            <w:tcW w:w="1161" w:type="dxa"/>
            <w:tcPrChange w:id="2003" w:author="Microsoft account" w:date="2021-09-11T16:00:00Z">
              <w:tcPr>
                <w:tcW w:w="1162" w:type="dxa"/>
              </w:tcPr>
            </w:tcPrChange>
          </w:tcPr>
          <w:p w14:paraId="156B92FF" w14:textId="77777777" w:rsidR="00343CA0" w:rsidRPr="00C17AA0" w:rsidRDefault="00343CA0" w:rsidP="00F5085E">
            <w:pPr>
              <w:spacing w:after="0" w:line="480" w:lineRule="auto"/>
              <w:rPr>
                <w:rFonts w:ascii="Times New Roman" w:hAnsi="Times New Roman"/>
                <w:sz w:val="18"/>
                <w:szCs w:val="18"/>
                <w:lang w:eastAsia="en-MY"/>
              </w:rPr>
              <w:pPrChange w:id="2004" w:author="Microsoft account" w:date="2021-09-20T19:14:00Z">
                <w:pPr>
                  <w:spacing w:after="0" w:line="240" w:lineRule="auto"/>
                </w:pPr>
              </w:pPrChange>
            </w:pPr>
            <w:r w:rsidRPr="00C17AA0">
              <w:rPr>
                <w:rFonts w:ascii="Times New Roman" w:hAnsi="Times New Roman"/>
                <w:sz w:val="18"/>
                <w:szCs w:val="18"/>
                <w:lang w:eastAsia="en-MY"/>
              </w:rPr>
              <w:t>82.2%</w:t>
            </w:r>
          </w:p>
        </w:tc>
        <w:tc>
          <w:tcPr>
            <w:tcW w:w="1121" w:type="dxa"/>
            <w:tcPrChange w:id="2005" w:author="Microsoft account" w:date="2021-09-11T16:00:00Z">
              <w:tcPr>
                <w:tcW w:w="1122" w:type="dxa"/>
              </w:tcPr>
            </w:tcPrChange>
          </w:tcPr>
          <w:p w14:paraId="5AF2F589" w14:textId="77777777" w:rsidR="00343CA0" w:rsidRPr="00C17AA0" w:rsidRDefault="00343CA0" w:rsidP="00F5085E">
            <w:pPr>
              <w:spacing w:after="0" w:line="480" w:lineRule="auto"/>
              <w:rPr>
                <w:rFonts w:ascii="Times New Roman" w:hAnsi="Times New Roman"/>
                <w:sz w:val="18"/>
                <w:szCs w:val="18"/>
                <w:lang w:eastAsia="en-MY"/>
              </w:rPr>
              <w:pPrChange w:id="2006" w:author="Microsoft account" w:date="2021-09-20T19:14:00Z">
                <w:pPr>
                  <w:spacing w:after="0" w:line="240" w:lineRule="auto"/>
                </w:pPr>
              </w:pPrChange>
            </w:pPr>
            <w:r w:rsidRPr="00C17AA0">
              <w:rPr>
                <w:rFonts w:ascii="Times New Roman" w:hAnsi="Times New Roman"/>
                <w:sz w:val="18"/>
                <w:szCs w:val="18"/>
                <w:lang w:eastAsia="en-MY"/>
              </w:rPr>
              <w:t>89.9%</w:t>
            </w:r>
          </w:p>
        </w:tc>
      </w:tr>
      <w:tr w:rsidR="00AE7070" w:rsidRPr="00EA176E" w14:paraId="581D4D00" w14:textId="77777777" w:rsidTr="00AE7070">
        <w:trPr>
          <w:trHeight w:val="281"/>
          <w:trPrChange w:id="2007" w:author="Microsoft account" w:date="2021-09-11T16:00:00Z">
            <w:trPr>
              <w:trHeight w:val="281"/>
            </w:trPr>
          </w:trPrChange>
        </w:trPr>
        <w:tc>
          <w:tcPr>
            <w:tcW w:w="1692" w:type="dxa"/>
            <w:tcPrChange w:id="2008" w:author="Microsoft account" w:date="2021-09-11T16:00:00Z">
              <w:tcPr>
                <w:tcW w:w="1514" w:type="dxa"/>
              </w:tcPr>
            </w:tcPrChange>
          </w:tcPr>
          <w:p w14:paraId="7EAC7C90" w14:textId="1FEBD579" w:rsidR="00343CA0" w:rsidRPr="00C17AA0" w:rsidRDefault="00343CA0" w:rsidP="002E73EE">
            <w:pPr>
              <w:spacing w:after="0" w:line="480" w:lineRule="auto"/>
              <w:rPr>
                <w:rFonts w:ascii="Times New Roman" w:hAnsi="Times New Roman"/>
                <w:sz w:val="18"/>
                <w:szCs w:val="18"/>
                <w:lang w:eastAsia="en-MY"/>
              </w:rPr>
              <w:pPrChange w:id="2009" w:author="Microsoft account" w:date="2021-09-20T19:14:00Z">
                <w:pPr>
                  <w:spacing w:after="0" w:line="240" w:lineRule="auto"/>
                </w:pPr>
              </w:pPrChange>
            </w:pPr>
            <w:proofErr w:type="spellStart"/>
            <w:r w:rsidRPr="00C17AA0">
              <w:rPr>
                <w:rFonts w:ascii="Times New Roman" w:hAnsi="Times New Roman"/>
                <w:sz w:val="18"/>
                <w:szCs w:val="18"/>
                <w:lang w:eastAsia="en-MY"/>
              </w:rPr>
              <w:t>Peeradone</w:t>
            </w:r>
            <w:proofErr w:type="spellEnd"/>
            <w:r w:rsidRPr="00C17AA0">
              <w:rPr>
                <w:rFonts w:ascii="Times New Roman" w:hAnsi="Times New Roman"/>
                <w:sz w:val="18"/>
                <w:szCs w:val="18"/>
                <w:lang w:eastAsia="en-MY"/>
              </w:rPr>
              <w:t xml:space="preserve"> et al.,</w:t>
            </w:r>
            <w:ins w:id="2010" w:author="Microsoft account" w:date="2021-09-11T16:00:00Z">
              <w:r w:rsidR="00AE7070">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{"citationItems":[{"id":"ITEM-1","itemData":{"abstract":"Background Chiang Rai province in northern Thailand is a site of many people travelling among nearby countries and areas, including Yunnan province, China. In February 2020, there was concern about the population's vulnerability to coronavirus disease 2019 (COVID-19).","author":[{"dropping-particle":"","family":"Srichan","given":"Peeradone","non-dropping-particle":"","parse-names":false,"suffix":""},{"dropping-particle":"","family":"Apidechkul","given":"Tawatchai","non-dropping-particle":"","parse-names":false,"suffix":""},{"dropping-particle":"","family":"Tamornpark","given":"Ratipark","non-dropping-particle":"","parse-names":false,"suffix":""},{"dropping-particle":"","family":"Yeemard","given":"Fartima","non-dropping-particle":"","parse-names":false,"suffix":""},{"dropping-particle":"","family":"Khunthason","given":"Siriyaporn","non-dropping-particle":"","parse-names":false,"suffix":""},{"dropping-particle":"","family":"Kitchanapaiboon","given":"Siwarak","non-dropping-particle":"","parse-names":false,"suffix":""},{"dropping-particle":"","family":"Wongnuch","given":"Pilasinee","non-dropping-particle":"","parse-names":false,"suffix":""},{"dropping-particle":"","family":"Wongphaet","given":"Asamaphon","non-dropping-particle":"","parse-names":false,"suffix":""},{"dropping-particle":"","family":"Upala","given":"Panupong","non-dropping-particle":"","parse-names":false,"suffix":""}],"container-title":"WHO South-East Asia Journal of Public Health","id":"ITEM-1","issue":"2","issued":{"date-parts":[["2020"]]},"title":"Knowledge, attitudes and preparedness to respond to COVID-19 among the border population of northern Thailand in the early period of the pandemic: a cross-sectional study","type":"article-journal","volume":"9"},"uris":["http://www.mendeley.com/documents/?uuid=dbc6c57d-d48f-3130-a8d8-137c586d7912","http://www.mendeley.com/documents/?uuid=e8f81720-b06d-4650-86fa-e226065a692e"]}],"mendeley":{"formattedCitation":"[30]","plainTextFormattedCitation":"[30]","previouslyFormattedCitation":"(30)"},"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[30]</w:t>
            </w:r>
            <w:ins w:id="2011" w:author="Microsoft account" w:date="2021-09-11T16:00:00Z">
              <w:r w:rsidR="00AE7070">
                <w:rPr>
                  <w:rFonts w:ascii="Times New Roman" w:hAnsi="Times New Roman"/>
                  <w:sz w:val="18"/>
                  <w:szCs w:val="18"/>
                  <w:lang w:eastAsia="en-MY"/>
                </w:rPr>
                <w:fldChar w:fldCharType="end"/>
              </w:r>
            </w:ins>
          </w:p>
        </w:tc>
        <w:tc>
          <w:tcPr>
            <w:tcW w:w="916" w:type="dxa"/>
            <w:tcPrChange w:id="2012" w:author="Microsoft account" w:date="2021-09-11T16:00:00Z">
              <w:tcPr>
                <w:tcW w:w="1082" w:type="dxa"/>
              </w:tcPr>
            </w:tcPrChange>
          </w:tcPr>
          <w:p w14:paraId="3A339C05" w14:textId="77777777" w:rsidR="00343CA0" w:rsidRPr="00C17AA0" w:rsidRDefault="00343CA0" w:rsidP="00F5085E">
            <w:pPr>
              <w:spacing w:after="0" w:line="480" w:lineRule="auto"/>
              <w:rPr>
                <w:rFonts w:ascii="Times New Roman" w:hAnsi="Times New Roman"/>
                <w:sz w:val="18"/>
                <w:szCs w:val="18"/>
                <w:lang w:eastAsia="en-MY"/>
              </w:rPr>
              <w:pPrChange w:id="2013" w:author="Microsoft account" w:date="2021-09-20T19:14:00Z">
                <w:pPr>
                  <w:spacing w:after="0" w:line="240" w:lineRule="auto"/>
                </w:pPr>
              </w:pPrChange>
            </w:pPr>
            <w:r w:rsidRPr="00C17AA0">
              <w:rPr>
                <w:rFonts w:ascii="Times New Roman" w:hAnsi="Times New Roman"/>
                <w:sz w:val="18"/>
                <w:szCs w:val="18"/>
                <w:lang w:eastAsia="en-MY"/>
              </w:rPr>
              <w:t>Thailand</w:t>
            </w:r>
          </w:p>
        </w:tc>
        <w:tc>
          <w:tcPr>
            <w:tcW w:w="756" w:type="dxa"/>
            <w:tcPrChange w:id="2014" w:author="Microsoft account" w:date="2021-09-11T16:00:00Z">
              <w:tcPr>
                <w:tcW w:w="751" w:type="dxa"/>
              </w:tcPr>
            </w:tcPrChange>
          </w:tcPr>
          <w:p w14:paraId="68F54175" w14:textId="77777777" w:rsidR="00343CA0" w:rsidRPr="00C17AA0" w:rsidRDefault="00343CA0" w:rsidP="00F5085E">
            <w:pPr>
              <w:spacing w:after="0" w:line="480" w:lineRule="auto"/>
              <w:rPr>
                <w:rFonts w:ascii="Times New Roman" w:hAnsi="Times New Roman"/>
                <w:sz w:val="18"/>
                <w:szCs w:val="18"/>
                <w:lang w:eastAsia="en-MY"/>
              </w:rPr>
              <w:pPrChange w:id="2015" w:author="Microsoft account" w:date="2021-09-20T19:14:00Z">
                <w:pPr>
                  <w:spacing w:after="0" w:line="240" w:lineRule="auto"/>
                </w:pPr>
              </w:pPrChange>
            </w:pPr>
            <w:r w:rsidRPr="00C17AA0">
              <w:rPr>
                <w:rFonts w:ascii="Times New Roman" w:hAnsi="Times New Roman"/>
                <w:sz w:val="18"/>
                <w:szCs w:val="18"/>
                <w:lang w:eastAsia="en-MY"/>
              </w:rPr>
              <w:t>520</w:t>
            </w:r>
          </w:p>
        </w:tc>
        <w:tc>
          <w:tcPr>
            <w:tcW w:w="1306" w:type="dxa"/>
            <w:tcPrChange w:id="2016" w:author="Microsoft account" w:date="2021-09-11T16:00:00Z">
              <w:tcPr>
                <w:tcW w:w="1308" w:type="dxa"/>
              </w:tcPr>
            </w:tcPrChange>
          </w:tcPr>
          <w:p w14:paraId="23DD16F3" w14:textId="77777777" w:rsidR="00343CA0" w:rsidRPr="00C17AA0" w:rsidRDefault="00343CA0" w:rsidP="00F5085E">
            <w:pPr>
              <w:spacing w:after="0" w:line="480" w:lineRule="auto"/>
              <w:rPr>
                <w:rFonts w:ascii="Times New Roman" w:hAnsi="Times New Roman"/>
                <w:sz w:val="18"/>
                <w:szCs w:val="18"/>
                <w:lang w:eastAsia="en-MY"/>
              </w:rPr>
              <w:pPrChange w:id="2017" w:author="Microsoft account" w:date="2021-09-20T19:14:00Z">
                <w:pPr>
                  <w:spacing w:after="0" w:line="240" w:lineRule="auto"/>
                </w:pPr>
              </w:pPrChange>
            </w:pPr>
            <w:r w:rsidRPr="00C17AA0">
              <w:rPr>
                <w:rFonts w:ascii="Times New Roman" w:hAnsi="Times New Roman"/>
                <w:sz w:val="18"/>
                <w:szCs w:val="18"/>
                <w:lang w:eastAsia="en-MY"/>
              </w:rPr>
              <w:t>Feb, 2020</w:t>
            </w:r>
          </w:p>
        </w:tc>
        <w:tc>
          <w:tcPr>
            <w:tcW w:w="2773" w:type="dxa"/>
            <w:tcPrChange w:id="2018" w:author="Microsoft account" w:date="2021-09-11T16:00:00Z">
              <w:tcPr>
                <w:tcW w:w="2784" w:type="dxa"/>
              </w:tcPr>
            </w:tcPrChange>
          </w:tcPr>
          <w:p w14:paraId="73C61BE6" w14:textId="77777777" w:rsidR="00343CA0" w:rsidRPr="00C17AA0" w:rsidRDefault="00343CA0" w:rsidP="00F5085E">
            <w:pPr>
              <w:spacing w:after="0" w:line="480" w:lineRule="auto"/>
              <w:rPr>
                <w:rFonts w:ascii="Times New Roman" w:hAnsi="Times New Roman"/>
                <w:sz w:val="18"/>
                <w:szCs w:val="18"/>
                <w:lang w:eastAsia="en-MY"/>
              </w:rPr>
              <w:pPrChange w:id="2019" w:author="Microsoft account" w:date="2021-09-20T19:14:00Z">
                <w:pPr>
                  <w:spacing w:after="0" w:line="240" w:lineRule="auto"/>
                </w:pPr>
              </w:pPrChange>
            </w:pPr>
            <w:r w:rsidRPr="00C17AA0">
              <w:rPr>
                <w:rFonts w:ascii="Times New Roman" w:hAnsi="Times New Roman"/>
                <w:sz w:val="18"/>
                <w:szCs w:val="18"/>
                <w:lang w:eastAsia="en-MY"/>
              </w:rPr>
              <w:t>Gender, Age, Education</w:t>
            </w:r>
          </w:p>
        </w:tc>
        <w:tc>
          <w:tcPr>
            <w:tcW w:w="1336" w:type="dxa"/>
            <w:tcPrChange w:id="2020" w:author="Microsoft account" w:date="2021-09-11T16:00:00Z">
              <w:tcPr>
                <w:tcW w:w="1338" w:type="dxa"/>
              </w:tcPr>
            </w:tcPrChange>
          </w:tcPr>
          <w:p w14:paraId="12294C88" w14:textId="77777777" w:rsidR="00343CA0" w:rsidRPr="00C17AA0" w:rsidRDefault="00343CA0" w:rsidP="00F5085E">
            <w:pPr>
              <w:spacing w:after="0" w:line="480" w:lineRule="auto"/>
              <w:rPr>
                <w:rFonts w:ascii="Times New Roman" w:hAnsi="Times New Roman"/>
                <w:sz w:val="18"/>
                <w:szCs w:val="18"/>
                <w:lang w:eastAsia="en-MY"/>
              </w:rPr>
              <w:pPrChange w:id="2021" w:author="Microsoft account" w:date="2021-09-20T19:14:00Z">
                <w:pPr>
                  <w:spacing w:after="0" w:line="240" w:lineRule="auto"/>
                </w:pPr>
              </w:pPrChange>
            </w:pPr>
            <w:r w:rsidRPr="00C17AA0">
              <w:rPr>
                <w:rFonts w:ascii="Times New Roman" w:hAnsi="Times New Roman"/>
                <w:sz w:val="18"/>
                <w:szCs w:val="18"/>
                <w:lang w:eastAsia="en-MY"/>
              </w:rPr>
              <w:t>26.53%</w:t>
            </w:r>
          </w:p>
        </w:tc>
        <w:tc>
          <w:tcPr>
            <w:tcW w:w="1161" w:type="dxa"/>
            <w:tcPrChange w:id="2022" w:author="Microsoft account" w:date="2021-09-11T16:00:00Z">
              <w:tcPr>
                <w:tcW w:w="1162" w:type="dxa"/>
              </w:tcPr>
            </w:tcPrChange>
          </w:tcPr>
          <w:p w14:paraId="5569A830" w14:textId="77777777" w:rsidR="00343CA0" w:rsidRPr="00C17AA0" w:rsidRDefault="00343CA0" w:rsidP="00F5085E">
            <w:pPr>
              <w:spacing w:after="0" w:line="480" w:lineRule="auto"/>
              <w:rPr>
                <w:rFonts w:ascii="Times New Roman" w:hAnsi="Times New Roman"/>
                <w:sz w:val="18"/>
                <w:szCs w:val="18"/>
                <w:lang w:eastAsia="en-MY"/>
              </w:rPr>
              <w:pPrChange w:id="2023" w:author="Microsoft account" w:date="2021-09-20T19:14:00Z">
                <w:pPr>
                  <w:spacing w:after="0" w:line="240" w:lineRule="auto"/>
                </w:pPr>
              </w:pPrChange>
            </w:pPr>
            <w:r w:rsidRPr="00C17AA0">
              <w:rPr>
                <w:rFonts w:ascii="Times New Roman" w:hAnsi="Times New Roman"/>
                <w:sz w:val="18"/>
                <w:szCs w:val="18"/>
                <w:lang w:eastAsia="en-MY"/>
              </w:rPr>
              <w:t>71.5%</w:t>
            </w:r>
          </w:p>
        </w:tc>
        <w:tc>
          <w:tcPr>
            <w:tcW w:w="1121" w:type="dxa"/>
            <w:tcPrChange w:id="2024" w:author="Microsoft account" w:date="2021-09-11T16:00:00Z">
              <w:tcPr>
                <w:tcW w:w="1122" w:type="dxa"/>
              </w:tcPr>
            </w:tcPrChange>
          </w:tcPr>
          <w:p w14:paraId="51662EC6" w14:textId="77777777" w:rsidR="00343CA0" w:rsidRPr="00C17AA0" w:rsidRDefault="00343CA0" w:rsidP="00F5085E">
            <w:pPr>
              <w:spacing w:after="0" w:line="480" w:lineRule="auto"/>
              <w:rPr>
                <w:rFonts w:ascii="Times New Roman" w:hAnsi="Times New Roman"/>
                <w:sz w:val="18"/>
                <w:szCs w:val="18"/>
                <w:lang w:eastAsia="en-MY"/>
              </w:rPr>
              <w:pPrChange w:id="2025" w:author="Microsoft account" w:date="2021-09-20T19:14:00Z">
                <w:pPr>
                  <w:spacing w:after="0" w:line="240" w:lineRule="auto"/>
                </w:pPr>
              </w:pPrChange>
            </w:pPr>
            <w:r w:rsidRPr="00C17AA0">
              <w:rPr>
                <w:rFonts w:ascii="Times New Roman" w:hAnsi="Times New Roman"/>
                <w:sz w:val="18"/>
                <w:szCs w:val="18"/>
                <w:lang w:eastAsia="en-MY"/>
              </w:rPr>
              <w:t>90.0%</w:t>
            </w:r>
          </w:p>
        </w:tc>
      </w:tr>
      <w:tr w:rsidR="00AE7070" w:rsidRPr="00EA176E" w14:paraId="04A6F185" w14:textId="77777777" w:rsidTr="00AE7070">
        <w:trPr>
          <w:trHeight w:val="473"/>
          <w:trPrChange w:id="2026" w:author="Microsoft account" w:date="2021-09-11T16:00:00Z">
            <w:trPr>
              <w:trHeight w:val="473"/>
            </w:trPr>
          </w:trPrChange>
        </w:trPr>
        <w:tc>
          <w:tcPr>
            <w:tcW w:w="1692" w:type="dxa"/>
            <w:tcPrChange w:id="2027" w:author="Microsoft account" w:date="2021-09-11T16:00:00Z">
              <w:tcPr>
                <w:tcW w:w="1514" w:type="dxa"/>
              </w:tcPr>
            </w:tcPrChange>
          </w:tcPr>
          <w:p w14:paraId="771FE87E" w14:textId="0CAD2B59" w:rsidR="00343CA0" w:rsidRPr="00C17AA0" w:rsidRDefault="00343CA0" w:rsidP="002E73EE">
            <w:pPr>
              <w:spacing w:after="0" w:line="480" w:lineRule="auto"/>
              <w:rPr>
                <w:rFonts w:ascii="Times New Roman" w:hAnsi="Times New Roman"/>
                <w:sz w:val="18"/>
                <w:szCs w:val="18"/>
                <w:lang w:eastAsia="en-MY"/>
              </w:rPr>
              <w:pPrChange w:id="2028" w:author="Microsoft account" w:date="2021-09-20T19:14:00Z">
                <w:pPr>
                  <w:spacing w:after="0" w:line="240" w:lineRule="auto"/>
                </w:pPr>
              </w:pPrChange>
            </w:pPr>
            <w:proofErr w:type="spellStart"/>
            <w:r w:rsidRPr="00C17AA0">
              <w:rPr>
                <w:rFonts w:ascii="Times New Roman" w:hAnsi="Times New Roman"/>
                <w:sz w:val="18"/>
                <w:szCs w:val="18"/>
                <w:lang w:eastAsia="en-MY"/>
              </w:rPr>
              <w:t>Giao</w:t>
            </w:r>
            <w:proofErr w:type="spellEnd"/>
            <w:r w:rsidRPr="00C17AA0">
              <w:rPr>
                <w:rFonts w:ascii="Times New Roman" w:hAnsi="Times New Roman"/>
                <w:sz w:val="18"/>
                <w:szCs w:val="18"/>
                <w:lang w:eastAsia="en-MY"/>
              </w:rPr>
              <w:t xml:space="preserve"> et al.,</w:t>
            </w:r>
            <w:ins w:id="2029" w:author="Microsoft account" w:date="2021-09-11T16:01:00Z">
              <w:r w:rsidR="00AE7070">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{"citationItems":[{"id":"ITEM-1","itemData":{"DOI":"10.2147/RMHP.S268876","ISSN":"11791594","abstract":"Background: The novel coronavirus disease (COVID-19) has become a major threat to human life around the world. This study aims to assess the knowledge, attitude, and practices regarding COVID-19 among people with chronic diseases at the outpatient departments in Ho Chi Minh City. Methods: A cross-sectional study was carried out between February and March 2020 using a convenience sampling strategy in three hospitals in Ho Chi Minh City (HCMC) via the use of a structured self-administered questionnaire. Factors relating to practices, prevalence ratio (PR), and 95% confidence interval were estimated by using the Poisson regression with robust options. P-value &lt;0.05 was considered as statistically different. Results: A total of 522 participants had a mean age of 51.5 ± 10.6 years. Most of them reported seeing information regarding the COVID-19 pandemic (93.7%) via television and social media (72.8% and 62.1%, respectively). Just over two-thirds of the participants (68.4%) answered with sufficient knowledge of COVID-19. Most respondents had a positive attitude toward COVID-19 (90.8%), although some misconceptions existed. Almost over three-fourths of them (77.2%) maintained good practices for prevention. The rate of good practices in those who had sufficient knowledge was 1.24 times greater than that among those who had insufficient knowledge (PR 1.24, 95% CI: 1.10–1.41, P&lt;0.05). Also, the rate of good practices in males was lower than that of females (PR: 0.91, 95% CI: 0.83–0.99, P&lt;0.05). Conclusion: There still exists an amount of insufficient knowledge and negative attitude regarding COVID-19, which may be barriers to good prevention practices among chronic illness patients. Education programs need to continue via television and social media and emphasize that people with chronic diseases are more likely to experience severe symptoms, including death from COVID-19. Additionally, management authorities should prolong specific policies to protect the more vulnerable in our community.","author":[{"dropping-particle":"","family":"Huynh","given":"Giao","non-dropping-particle":"","parse-names":false,"suffix":""},{"dropping-particle":"","family":"Nguyen","given":"Minh Quan","non-dropping-particle":"","parse-names":false,"suffix":""},{"dropping-particle":"","family":"Tran","given":"Thien Thuan","non-dropping-particle":"","parse-names":false,"suffix":""},{"dropping-particle":"","family":"Nguyen","given":"Van Tap","non-dropping-particle":"","parse-names":false,"suffix":""},{"dropping-particle":"","family":"Nguyen","given":"Truong Vien","non-dropping-particle":"","parse-names":false,"suffix":""},{"dropping-particle":"","family":"Do","given":"Thi Hoai Thuong","non-dropping-particle":"","parse-names":false,"suffix":""},{"dropping-particle":"","family":"Nguyen","given":"Phi Hong Ngan","non-dropping-particle":"","parse-names":false,"suffix":""},{"dropping-particle":"","family":"Phan","given":"Thi Hoai Yen","non-dropping-particle":"","parse-names":false,"suffix":""},{"dropping-particle":"","family":"Vu","given":"Thanh Thuy","non-dropping-particle":"","parse-names":false,"suffix":""},{"dropping-particle":"","family":"Nguyen","given":"Thi Ngoc Han","non-dropping-particle":"","parse-names":false,"suffix":""}],"container-title":"Risk Management and Healthcare Policy","id":"ITEM-1","issued":{"date-parts":[["2020","9","14"]]},"page":"1571-1578","publisher":"Dove Press","title":"Knowledge, attitude, and practices regarding covid-19 among chronic illness patients at outpatient departments in Ho Chi Minh City, Vietnam","type":"article-journal","volume":"13"},"uris":["http://www.mendeley.com/documents/?uuid=dabf39e3-e969-3fba-acbe-4a42c6467696","http://www.mendeley.com/documents/?uuid=2257c18f-a678-4059-ab4a-a881620eac9b"]}],"mendeley":{"formattedCitation":"[31]","plainTextFormattedCitation":"[31]","previouslyFormattedCitation":"(31)"},"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[31]</w:t>
            </w:r>
            <w:ins w:id="2030" w:author="Microsoft account" w:date="2021-09-11T16:01:00Z">
              <w:r w:rsidR="00AE7070">
                <w:rPr>
                  <w:rFonts w:ascii="Times New Roman" w:hAnsi="Times New Roman"/>
                  <w:sz w:val="18"/>
                  <w:szCs w:val="18"/>
                  <w:lang w:eastAsia="en-MY"/>
                </w:rPr>
                <w:fldChar w:fldCharType="end"/>
              </w:r>
            </w:ins>
          </w:p>
        </w:tc>
        <w:tc>
          <w:tcPr>
            <w:tcW w:w="916" w:type="dxa"/>
            <w:tcPrChange w:id="2031" w:author="Microsoft account" w:date="2021-09-11T16:00:00Z">
              <w:tcPr>
                <w:tcW w:w="1082" w:type="dxa"/>
              </w:tcPr>
            </w:tcPrChange>
          </w:tcPr>
          <w:p w14:paraId="1E270E68" w14:textId="77777777" w:rsidR="00343CA0" w:rsidRPr="00C17AA0" w:rsidRDefault="00343CA0" w:rsidP="00F5085E">
            <w:pPr>
              <w:spacing w:after="0" w:line="480" w:lineRule="auto"/>
              <w:rPr>
                <w:rFonts w:ascii="Times New Roman" w:hAnsi="Times New Roman"/>
                <w:sz w:val="18"/>
                <w:szCs w:val="18"/>
                <w:lang w:eastAsia="en-MY"/>
              </w:rPr>
              <w:pPrChange w:id="2032" w:author="Microsoft account" w:date="2021-09-20T19:14:00Z">
                <w:pPr>
                  <w:spacing w:after="0" w:line="240" w:lineRule="auto"/>
                </w:pPr>
              </w:pPrChange>
            </w:pPr>
            <w:r w:rsidRPr="00C17AA0">
              <w:rPr>
                <w:rFonts w:ascii="Times New Roman" w:hAnsi="Times New Roman"/>
                <w:sz w:val="18"/>
                <w:szCs w:val="18"/>
                <w:lang w:eastAsia="en-MY"/>
              </w:rPr>
              <w:t>Vietnam</w:t>
            </w:r>
          </w:p>
        </w:tc>
        <w:tc>
          <w:tcPr>
            <w:tcW w:w="756" w:type="dxa"/>
            <w:tcPrChange w:id="2033" w:author="Microsoft account" w:date="2021-09-11T16:00:00Z">
              <w:tcPr>
                <w:tcW w:w="751" w:type="dxa"/>
              </w:tcPr>
            </w:tcPrChange>
          </w:tcPr>
          <w:p w14:paraId="5B605D28" w14:textId="77777777" w:rsidR="00343CA0" w:rsidRPr="00C17AA0" w:rsidRDefault="00343CA0" w:rsidP="00F5085E">
            <w:pPr>
              <w:spacing w:after="0" w:line="480" w:lineRule="auto"/>
              <w:rPr>
                <w:rFonts w:ascii="Times New Roman" w:hAnsi="Times New Roman"/>
                <w:sz w:val="18"/>
                <w:szCs w:val="18"/>
                <w:lang w:eastAsia="en-MY"/>
              </w:rPr>
              <w:pPrChange w:id="2034" w:author="Microsoft account" w:date="2021-09-20T19:14:00Z">
                <w:pPr>
                  <w:spacing w:after="0" w:line="240" w:lineRule="auto"/>
                </w:pPr>
              </w:pPrChange>
            </w:pPr>
            <w:r w:rsidRPr="00C17AA0">
              <w:rPr>
                <w:rFonts w:ascii="Times New Roman" w:hAnsi="Times New Roman"/>
                <w:sz w:val="18"/>
                <w:szCs w:val="18"/>
                <w:lang w:eastAsia="en-MY"/>
              </w:rPr>
              <w:t>522</w:t>
            </w:r>
          </w:p>
        </w:tc>
        <w:tc>
          <w:tcPr>
            <w:tcW w:w="1306" w:type="dxa"/>
            <w:tcPrChange w:id="2035" w:author="Microsoft account" w:date="2021-09-11T16:00:00Z">
              <w:tcPr>
                <w:tcW w:w="1308" w:type="dxa"/>
              </w:tcPr>
            </w:tcPrChange>
          </w:tcPr>
          <w:p w14:paraId="1AE2BC46" w14:textId="77777777" w:rsidR="00343CA0" w:rsidRPr="00C17AA0" w:rsidRDefault="00343CA0" w:rsidP="00F5085E">
            <w:pPr>
              <w:spacing w:after="0" w:line="480" w:lineRule="auto"/>
              <w:rPr>
                <w:rFonts w:ascii="Times New Roman" w:hAnsi="Times New Roman"/>
                <w:sz w:val="18"/>
                <w:szCs w:val="18"/>
                <w:lang w:eastAsia="en-MY"/>
              </w:rPr>
              <w:pPrChange w:id="2036" w:author="Microsoft account" w:date="2021-09-20T19:14:00Z">
                <w:pPr>
                  <w:spacing w:after="0" w:line="240" w:lineRule="auto"/>
                </w:pPr>
              </w:pPrChange>
            </w:pPr>
            <w:r w:rsidRPr="00C17AA0">
              <w:rPr>
                <w:rFonts w:ascii="Times New Roman" w:hAnsi="Times New Roman"/>
                <w:sz w:val="18"/>
                <w:szCs w:val="18"/>
                <w:lang w:eastAsia="en-MY"/>
              </w:rPr>
              <w:t>Feb.-Mar. 2020</w:t>
            </w:r>
          </w:p>
        </w:tc>
        <w:tc>
          <w:tcPr>
            <w:tcW w:w="2773" w:type="dxa"/>
            <w:tcPrChange w:id="2037" w:author="Microsoft account" w:date="2021-09-11T16:00:00Z">
              <w:tcPr>
                <w:tcW w:w="2784" w:type="dxa"/>
              </w:tcPr>
            </w:tcPrChange>
          </w:tcPr>
          <w:p w14:paraId="075D7CC2" w14:textId="77777777" w:rsidR="00343CA0" w:rsidRPr="00C17AA0" w:rsidRDefault="00343CA0" w:rsidP="00F5085E">
            <w:pPr>
              <w:spacing w:after="0" w:line="480" w:lineRule="auto"/>
              <w:rPr>
                <w:rFonts w:ascii="Times New Roman" w:hAnsi="Times New Roman"/>
                <w:sz w:val="18"/>
                <w:szCs w:val="18"/>
                <w:lang w:eastAsia="en-MY"/>
              </w:rPr>
              <w:pPrChange w:id="2038" w:author="Microsoft account" w:date="2021-09-20T19:14:00Z">
                <w:pPr>
                  <w:spacing w:after="0" w:line="240" w:lineRule="auto"/>
                </w:pPr>
              </w:pPrChange>
            </w:pPr>
            <w:r w:rsidRPr="00C17AA0">
              <w:rPr>
                <w:rFonts w:ascii="Times New Roman" w:hAnsi="Times New Roman"/>
                <w:sz w:val="18"/>
                <w:szCs w:val="18"/>
                <w:lang w:eastAsia="en-MY"/>
              </w:rPr>
              <w:t>Gender, Knowledge level, Education, Age</w:t>
            </w:r>
          </w:p>
        </w:tc>
        <w:tc>
          <w:tcPr>
            <w:tcW w:w="1336" w:type="dxa"/>
            <w:tcPrChange w:id="2039" w:author="Microsoft account" w:date="2021-09-11T16:00:00Z">
              <w:tcPr>
                <w:tcW w:w="1338" w:type="dxa"/>
              </w:tcPr>
            </w:tcPrChange>
          </w:tcPr>
          <w:p w14:paraId="2887E237" w14:textId="77777777" w:rsidR="00343CA0" w:rsidRPr="00C17AA0" w:rsidRDefault="00343CA0" w:rsidP="00F5085E">
            <w:pPr>
              <w:spacing w:after="0" w:line="480" w:lineRule="auto"/>
              <w:rPr>
                <w:rFonts w:ascii="Times New Roman" w:hAnsi="Times New Roman"/>
                <w:sz w:val="18"/>
                <w:szCs w:val="18"/>
                <w:lang w:eastAsia="en-MY"/>
              </w:rPr>
              <w:pPrChange w:id="2040" w:author="Microsoft account" w:date="2021-09-20T19:14:00Z">
                <w:pPr>
                  <w:spacing w:after="0" w:line="240" w:lineRule="auto"/>
                </w:pPr>
              </w:pPrChange>
            </w:pPr>
            <w:r w:rsidRPr="00C17AA0">
              <w:rPr>
                <w:rFonts w:ascii="Times New Roman" w:hAnsi="Times New Roman"/>
                <w:sz w:val="18"/>
                <w:szCs w:val="18"/>
                <w:lang w:eastAsia="en-MY"/>
              </w:rPr>
              <w:t>68.4%</w:t>
            </w:r>
          </w:p>
        </w:tc>
        <w:tc>
          <w:tcPr>
            <w:tcW w:w="1161" w:type="dxa"/>
            <w:tcPrChange w:id="2041" w:author="Microsoft account" w:date="2021-09-11T16:00:00Z">
              <w:tcPr>
                <w:tcW w:w="1162" w:type="dxa"/>
              </w:tcPr>
            </w:tcPrChange>
          </w:tcPr>
          <w:p w14:paraId="7FFE133F" w14:textId="77777777" w:rsidR="00343CA0" w:rsidRPr="00C17AA0" w:rsidRDefault="00343CA0" w:rsidP="00F5085E">
            <w:pPr>
              <w:spacing w:after="0" w:line="480" w:lineRule="auto"/>
              <w:rPr>
                <w:rFonts w:ascii="Times New Roman" w:hAnsi="Times New Roman"/>
                <w:sz w:val="18"/>
                <w:szCs w:val="18"/>
                <w:lang w:eastAsia="en-MY"/>
              </w:rPr>
              <w:pPrChange w:id="2042" w:author="Microsoft account" w:date="2021-09-20T19:14:00Z">
                <w:pPr>
                  <w:spacing w:after="0" w:line="240" w:lineRule="auto"/>
                </w:pPr>
              </w:pPrChange>
            </w:pPr>
            <w:r w:rsidRPr="00C17AA0">
              <w:rPr>
                <w:rFonts w:ascii="Times New Roman" w:hAnsi="Times New Roman"/>
                <w:sz w:val="18"/>
                <w:szCs w:val="18"/>
                <w:lang w:eastAsia="en-MY"/>
              </w:rPr>
              <w:t>90.8%</w:t>
            </w:r>
          </w:p>
        </w:tc>
        <w:tc>
          <w:tcPr>
            <w:tcW w:w="1121" w:type="dxa"/>
            <w:tcPrChange w:id="2043" w:author="Microsoft account" w:date="2021-09-11T16:00:00Z">
              <w:tcPr>
                <w:tcW w:w="1122" w:type="dxa"/>
              </w:tcPr>
            </w:tcPrChange>
          </w:tcPr>
          <w:p w14:paraId="51354BBA" w14:textId="77777777" w:rsidR="00343CA0" w:rsidRPr="00C17AA0" w:rsidRDefault="00343CA0" w:rsidP="00F5085E">
            <w:pPr>
              <w:spacing w:after="0" w:line="480" w:lineRule="auto"/>
              <w:rPr>
                <w:rFonts w:ascii="Times New Roman" w:hAnsi="Times New Roman"/>
                <w:sz w:val="18"/>
                <w:szCs w:val="18"/>
                <w:lang w:eastAsia="en-MY"/>
              </w:rPr>
              <w:pPrChange w:id="2044" w:author="Microsoft account" w:date="2021-09-20T19:14:00Z">
                <w:pPr>
                  <w:spacing w:after="0" w:line="240" w:lineRule="auto"/>
                </w:pPr>
              </w:pPrChange>
            </w:pPr>
            <w:r w:rsidRPr="00C17AA0">
              <w:rPr>
                <w:rFonts w:ascii="Times New Roman" w:hAnsi="Times New Roman"/>
                <w:sz w:val="18"/>
                <w:szCs w:val="18"/>
                <w:lang w:eastAsia="en-MY"/>
              </w:rPr>
              <w:t>77.2%</w:t>
            </w:r>
          </w:p>
        </w:tc>
      </w:tr>
      <w:tr w:rsidR="00AE7070" w:rsidRPr="00EA176E" w14:paraId="10697C36" w14:textId="77777777" w:rsidTr="00AE7070">
        <w:trPr>
          <w:trHeight w:val="281"/>
          <w:trPrChange w:id="2045" w:author="Microsoft account" w:date="2021-09-11T16:00:00Z">
            <w:trPr>
              <w:trHeight w:val="281"/>
            </w:trPr>
          </w:trPrChange>
        </w:trPr>
        <w:tc>
          <w:tcPr>
            <w:tcW w:w="1692" w:type="dxa"/>
            <w:tcPrChange w:id="2046" w:author="Microsoft account" w:date="2021-09-11T16:00:00Z">
              <w:tcPr>
                <w:tcW w:w="1514" w:type="dxa"/>
              </w:tcPr>
            </w:tcPrChange>
          </w:tcPr>
          <w:p w14:paraId="138C31B8" w14:textId="1D248C37" w:rsidR="00343CA0" w:rsidRPr="00C17AA0" w:rsidRDefault="00343CA0" w:rsidP="002E73EE">
            <w:pPr>
              <w:spacing w:after="0" w:line="480" w:lineRule="auto"/>
              <w:rPr>
                <w:rFonts w:ascii="Times New Roman" w:hAnsi="Times New Roman"/>
                <w:sz w:val="18"/>
                <w:szCs w:val="18"/>
                <w:lang w:eastAsia="en-MY"/>
              </w:rPr>
              <w:pPrChange w:id="2047" w:author="Microsoft account" w:date="2021-09-20T19:14:00Z">
                <w:pPr>
                  <w:spacing w:after="0" w:line="240" w:lineRule="auto"/>
                </w:pPr>
              </w:pPrChange>
            </w:pPr>
            <w:r w:rsidRPr="00C17AA0">
              <w:rPr>
                <w:rFonts w:ascii="Times New Roman" w:hAnsi="Times New Roman"/>
                <w:sz w:val="18"/>
                <w:szCs w:val="18"/>
                <w:lang w:eastAsia="en-MY"/>
              </w:rPr>
              <w:t>Ha et al.,</w:t>
            </w:r>
            <w:ins w:id="2048" w:author="Microsoft account" w:date="2021-09-11T16:04:00Z">
              <w:r w:rsidR="00AE7070">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{"citationItems":[{"id":"ITEM-1","itemData":{"DOI":"10.1007/S10900-020-00919-4","ISSN":"1573-3610","PMID":"32894387","abstract":"This study aimed to describe knowledge, attitudes, and practices (KAP) in controlling COVID-19 and some related factors among the Vietnamese population in 2020. A cross-sectional study was conducted involving 1999 participants aged 18–59 years old, through an online questionnaire. The results showed that 92.2% of the participants had a high knowledge level regarding COVID-19 prevention measures, 68.6% had a positive attitude toward COVID-19 prevention measures, and 75.8% practiced all six measures for preventing the spread of the virus. Age, sex, marital status, knowledge, and fear were significantly associated with the practices aimed at COVID-19 prevention. Married people and participants with high levels of knowledge were more likely to practice all preventive measures. In contrast, young people, men, and those who fear COVID-19 were less likely to practice all preventative measures. Good KAP among Vietnamese people could be an important factor in helping authorities gain initial success in containing the coronavirus and COVID-19. In addition to continuously raising and maintaining the community's awareness, attitude, and practices in disease prevention, the introduction and strict implementation of sanctions and regulations were also important in ensuring good practices were implemented and sustained over time. Groups with lower KAP levels should be provided with more information and support to promote appropriate disease prevention practices.","author":[{"dropping-particle":"","family":"H","given":"Van Nhu","non-dropping-particle":"","parse-names":false,"suffix":""},{"dropping-particle":"","family":"TT","given":"Tuyet-Hanh","non-dropping-particle":"","parse-names":false,"suffix":""},{"dropping-particle":"","family":"NTA","given":"Van","non-dropping-particle":"","parse-names":false,"suffix":""},{"dropping-particle":"","family":"TNQ","given":"Linh","non-dropping-particle":"","parse-names":false,"suffix":""},{"dropping-particle":"","family":"TQ","given":"Tien","non-dropping-particle":"","parse-names":false,"suffix":""}],"container-title":"Journal of community health","id":"ITEM-1","issue":"6","issued":{"date-parts":[["2020","12","1"]]},"page":"1263-1269","publisher":"J Community Health","title":"Knowledge, Attitudes, and Practices of the Vietnamese as Key Factors in Controlling COVID-19","type":"article-journal","volume":"45"},"uris":["http://www.mendeley.com/documents/?uuid=093ab6a3-55ca-39cf-abfa-d2a27e2fff51","http://www.mendeley.com/documents/?uuid=5a39cfbd-e7f2-4600-9e97-19a7b673b981"]}],"mendeley":{"formattedCitation":"[32]","plainTextFormattedCitation":"[32]","previouslyFormattedCitation":"(32)"},"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[32]</w:t>
            </w:r>
            <w:ins w:id="2049" w:author="Microsoft account" w:date="2021-09-11T16:04:00Z">
              <w:r w:rsidR="00AE7070">
                <w:rPr>
                  <w:rFonts w:ascii="Times New Roman" w:hAnsi="Times New Roman"/>
                  <w:sz w:val="18"/>
                  <w:szCs w:val="18"/>
                  <w:lang w:eastAsia="en-MY"/>
                </w:rPr>
                <w:fldChar w:fldCharType="end"/>
              </w:r>
            </w:ins>
          </w:p>
        </w:tc>
        <w:tc>
          <w:tcPr>
            <w:tcW w:w="916" w:type="dxa"/>
            <w:tcPrChange w:id="2050" w:author="Microsoft account" w:date="2021-09-11T16:00:00Z">
              <w:tcPr>
                <w:tcW w:w="1082" w:type="dxa"/>
              </w:tcPr>
            </w:tcPrChange>
          </w:tcPr>
          <w:p w14:paraId="045C0E61" w14:textId="77777777" w:rsidR="00343CA0" w:rsidRPr="00C17AA0" w:rsidRDefault="00343CA0" w:rsidP="00F5085E">
            <w:pPr>
              <w:spacing w:after="0" w:line="480" w:lineRule="auto"/>
              <w:rPr>
                <w:rFonts w:ascii="Times New Roman" w:hAnsi="Times New Roman"/>
                <w:sz w:val="18"/>
                <w:szCs w:val="18"/>
                <w:lang w:eastAsia="en-MY"/>
              </w:rPr>
              <w:pPrChange w:id="2051" w:author="Microsoft account" w:date="2021-09-20T19:14:00Z">
                <w:pPr>
                  <w:spacing w:after="0" w:line="240" w:lineRule="auto"/>
                </w:pPr>
              </w:pPrChange>
            </w:pPr>
            <w:r w:rsidRPr="00C17AA0">
              <w:rPr>
                <w:rFonts w:ascii="Times New Roman" w:hAnsi="Times New Roman"/>
                <w:sz w:val="18"/>
                <w:szCs w:val="18"/>
                <w:lang w:eastAsia="en-MY"/>
              </w:rPr>
              <w:t>Vietnam</w:t>
            </w:r>
          </w:p>
        </w:tc>
        <w:tc>
          <w:tcPr>
            <w:tcW w:w="756" w:type="dxa"/>
            <w:tcPrChange w:id="2052" w:author="Microsoft account" w:date="2021-09-11T16:00:00Z">
              <w:tcPr>
                <w:tcW w:w="751" w:type="dxa"/>
              </w:tcPr>
            </w:tcPrChange>
          </w:tcPr>
          <w:p w14:paraId="5AA04AFF" w14:textId="77777777" w:rsidR="00343CA0" w:rsidRPr="00C17AA0" w:rsidRDefault="00343CA0" w:rsidP="00F5085E">
            <w:pPr>
              <w:spacing w:after="0" w:line="480" w:lineRule="auto"/>
              <w:rPr>
                <w:rFonts w:ascii="Times New Roman" w:hAnsi="Times New Roman"/>
                <w:sz w:val="18"/>
                <w:szCs w:val="18"/>
                <w:lang w:eastAsia="en-MY"/>
              </w:rPr>
              <w:pPrChange w:id="2053" w:author="Microsoft account" w:date="2021-09-20T19:14:00Z">
                <w:pPr>
                  <w:spacing w:after="0" w:line="240" w:lineRule="auto"/>
                </w:pPr>
              </w:pPrChange>
            </w:pPr>
            <w:r w:rsidRPr="00C17AA0">
              <w:rPr>
                <w:rFonts w:ascii="Times New Roman" w:hAnsi="Times New Roman"/>
                <w:sz w:val="18"/>
                <w:szCs w:val="18"/>
                <w:lang w:eastAsia="en-MY"/>
              </w:rPr>
              <w:t>1999</w:t>
            </w:r>
          </w:p>
        </w:tc>
        <w:tc>
          <w:tcPr>
            <w:tcW w:w="1306" w:type="dxa"/>
            <w:tcPrChange w:id="2054" w:author="Microsoft account" w:date="2021-09-11T16:00:00Z">
              <w:tcPr>
                <w:tcW w:w="1308" w:type="dxa"/>
              </w:tcPr>
            </w:tcPrChange>
          </w:tcPr>
          <w:p w14:paraId="5269F579" w14:textId="77777777" w:rsidR="00343CA0" w:rsidRPr="00C17AA0" w:rsidRDefault="00343CA0" w:rsidP="00F5085E">
            <w:pPr>
              <w:spacing w:after="0" w:line="480" w:lineRule="auto"/>
              <w:rPr>
                <w:rFonts w:ascii="Times New Roman" w:hAnsi="Times New Roman"/>
                <w:sz w:val="18"/>
                <w:szCs w:val="18"/>
                <w:lang w:eastAsia="en-MY"/>
              </w:rPr>
              <w:pPrChange w:id="2055" w:author="Microsoft account" w:date="2021-09-20T19:14:00Z">
                <w:pPr>
                  <w:spacing w:after="0" w:line="240" w:lineRule="auto"/>
                </w:pPr>
              </w:pPrChange>
            </w:pPr>
            <w:r w:rsidRPr="00C17AA0">
              <w:rPr>
                <w:rFonts w:ascii="Times New Roman" w:hAnsi="Times New Roman"/>
                <w:sz w:val="18"/>
                <w:szCs w:val="18"/>
                <w:lang w:eastAsia="en-MY"/>
              </w:rPr>
              <w:t>April, 2020</w:t>
            </w:r>
          </w:p>
        </w:tc>
        <w:tc>
          <w:tcPr>
            <w:tcW w:w="2773" w:type="dxa"/>
            <w:tcPrChange w:id="2056" w:author="Microsoft account" w:date="2021-09-11T16:00:00Z">
              <w:tcPr>
                <w:tcW w:w="2784" w:type="dxa"/>
              </w:tcPr>
            </w:tcPrChange>
          </w:tcPr>
          <w:p w14:paraId="45FAFED2" w14:textId="77777777" w:rsidR="00343CA0" w:rsidRPr="00C17AA0" w:rsidRDefault="00343CA0" w:rsidP="00F5085E">
            <w:pPr>
              <w:spacing w:after="0" w:line="480" w:lineRule="auto"/>
              <w:rPr>
                <w:rFonts w:ascii="Times New Roman" w:hAnsi="Times New Roman"/>
                <w:sz w:val="18"/>
                <w:szCs w:val="18"/>
                <w:lang w:eastAsia="en-MY"/>
              </w:rPr>
              <w:pPrChange w:id="2057" w:author="Microsoft account" w:date="2021-09-20T19:14:00Z">
                <w:pPr>
                  <w:spacing w:after="0" w:line="240" w:lineRule="auto"/>
                </w:pPr>
              </w:pPrChange>
            </w:pPr>
            <w:r w:rsidRPr="00C17AA0">
              <w:rPr>
                <w:rFonts w:ascii="Times New Roman" w:hAnsi="Times New Roman"/>
                <w:sz w:val="18"/>
                <w:szCs w:val="18"/>
                <w:lang w:eastAsia="en-MY"/>
              </w:rPr>
              <w:t>Age, Sex, marital Status, Fear</w:t>
            </w:r>
          </w:p>
        </w:tc>
        <w:tc>
          <w:tcPr>
            <w:tcW w:w="1336" w:type="dxa"/>
            <w:tcPrChange w:id="2058" w:author="Microsoft account" w:date="2021-09-11T16:00:00Z">
              <w:tcPr>
                <w:tcW w:w="1338" w:type="dxa"/>
              </w:tcPr>
            </w:tcPrChange>
          </w:tcPr>
          <w:p w14:paraId="490E8C4A" w14:textId="77777777" w:rsidR="00343CA0" w:rsidRPr="00C17AA0" w:rsidRDefault="00343CA0" w:rsidP="00F5085E">
            <w:pPr>
              <w:spacing w:after="0" w:line="480" w:lineRule="auto"/>
              <w:rPr>
                <w:rFonts w:ascii="Times New Roman" w:hAnsi="Times New Roman"/>
                <w:sz w:val="18"/>
                <w:szCs w:val="18"/>
                <w:lang w:eastAsia="en-MY"/>
              </w:rPr>
              <w:pPrChange w:id="2059" w:author="Microsoft account" w:date="2021-09-20T19:14:00Z">
                <w:pPr>
                  <w:spacing w:after="0" w:line="240" w:lineRule="auto"/>
                </w:pPr>
              </w:pPrChange>
            </w:pPr>
            <w:r w:rsidRPr="00C17AA0">
              <w:rPr>
                <w:rFonts w:ascii="Times New Roman" w:hAnsi="Times New Roman"/>
                <w:sz w:val="18"/>
                <w:szCs w:val="18"/>
                <w:lang w:eastAsia="en-MY"/>
              </w:rPr>
              <w:t>92.2%</w:t>
            </w:r>
          </w:p>
        </w:tc>
        <w:tc>
          <w:tcPr>
            <w:tcW w:w="1161" w:type="dxa"/>
            <w:tcPrChange w:id="2060" w:author="Microsoft account" w:date="2021-09-11T16:00:00Z">
              <w:tcPr>
                <w:tcW w:w="1162" w:type="dxa"/>
              </w:tcPr>
            </w:tcPrChange>
          </w:tcPr>
          <w:p w14:paraId="4E28D018" w14:textId="77777777" w:rsidR="00343CA0" w:rsidRPr="00C17AA0" w:rsidRDefault="00343CA0" w:rsidP="00F5085E">
            <w:pPr>
              <w:spacing w:after="0" w:line="480" w:lineRule="auto"/>
              <w:rPr>
                <w:rFonts w:ascii="Times New Roman" w:hAnsi="Times New Roman"/>
                <w:sz w:val="18"/>
                <w:szCs w:val="18"/>
                <w:lang w:eastAsia="en-MY"/>
              </w:rPr>
              <w:pPrChange w:id="2061" w:author="Microsoft account" w:date="2021-09-20T19:14:00Z">
                <w:pPr>
                  <w:spacing w:after="0" w:line="240" w:lineRule="auto"/>
                </w:pPr>
              </w:pPrChange>
            </w:pPr>
            <w:r w:rsidRPr="00C17AA0">
              <w:rPr>
                <w:rFonts w:ascii="Times New Roman" w:hAnsi="Times New Roman"/>
                <w:sz w:val="18"/>
                <w:szCs w:val="18"/>
                <w:lang w:eastAsia="en-MY"/>
              </w:rPr>
              <w:t>68.6%</w:t>
            </w:r>
          </w:p>
        </w:tc>
        <w:tc>
          <w:tcPr>
            <w:tcW w:w="1121" w:type="dxa"/>
            <w:tcPrChange w:id="2062" w:author="Microsoft account" w:date="2021-09-11T16:00:00Z">
              <w:tcPr>
                <w:tcW w:w="1122" w:type="dxa"/>
              </w:tcPr>
            </w:tcPrChange>
          </w:tcPr>
          <w:p w14:paraId="0EC40110" w14:textId="77777777" w:rsidR="00343CA0" w:rsidRPr="00C17AA0" w:rsidRDefault="00343CA0" w:rsidP="00F5085E">
            <w:pPr>
              <w:spacing w:after="0" w:line="480" w:lineRule="auto"/>
              <w:rPr>
                <w:rFonts w:ascii="Times New Roman" w:hAnsi="Times New Roman"/>
                <w:sz w:val="18"/>
                <w:szCs w:val="18"/>
                <w:lang w:eastAsia="en-MY"/>
              </w:rPr>
              <w:pPrChange w:id="2063" w:author="Microsoft account" w:date="2021-09-20T19:14:00Z">
                <w:pPr>
                  <w:spacing w:after="0" w:line="240" w:lineRule="auto"/>
                </w:pPr>
              </w:pPrChange>
            </w:pPr>
            <w:r w:rsidRPr="00C17AA0">
              <w:rPr>
                <w:rFonts w:ascii="Times New Roman" w:hAnsi="Times New Roman"/>
                <w:sz w:val="18"/>
                <w:szCs w:val="18"/>
                <w:lang w:eastAsia="en-MY"/>
              </w:rPr>
              <w:t>75.8%</w:t>
            </w:r>
          </w:p>
        </w:tc>
      </w:tr>
      <w:tr w:rsidR="00AE7070" w:rsidRPr="00EA176E" w14:paraId="275B205E" w14:textId="77777777" w:rsidTr="00AE7070">
        <w:trPr>
          <w:trHeight w:val="468"/>
          <w:trPrChange w:id="2064" w:author="Microsoft account" w:date="2021-09-11T16:00:00Z">
            <w:trPr>
              <w:trHeight w:val="468"/>
            </w:trPr>
          </w:trPrChange>
        </w:trPr>
        <w:tc>
          <w:tcPr>
            <w:tcW w:w="1692" w:type="dxa"/>
            <w:tcPrChange w:id="2065" w:author="Microsoft account" w:date="2021-09-11T16:00:00Z">
              <w:tcPr>
                <w:tcW w:w="1514" w:type="dxa"/>
              </w:tcPr>
            </w:tcPrChange>
          </w:tcPr>
          <w:p w14:paraId="39CEDC57" w14:textId="43844189" w:rsidR="00343CA0" w:rsidRPr="00C17AA0" w:rsidRDefault="00343CA0" w:rsidP="002E73EE">
            <w:pPr>
              <w:spacing w:after="0" w:line="480" w:lineRule="auto"/>
              <w:rPr>
                <w:rFonts w:ascii="Times New Roman" w:hAnsi="Times New Roman"/>
                <w:sz w:val="18"/>
                <w:szCs w:val="18"/>
                <w:lang w:eastAsia="en-MY"/>
              </w:rPr>
              <w:pPrChange w:id="2066" w:author="Microsoft account" w:date="2021-09-20T19:14:00Z">
                <w:pPr>
                  <w:spacing w:after="0" w:line="240" w:lineRule="auto"/>
                </w:pPr>
              </w:pPrChange>
            </w:pPr>
            <w:proofErr w:type="spellStart"/>
            <w:r w:rsidRPr="00C17AA0">
              <w:rPr>
                <w:rFonts w:ascii="Times New Roman" w:hAnsi="Times New Roman"/>
                <w:sz w:val="18"/>
                <w:szCs w:val="18"/>
                <w:lang w:eastAsia="en-MY"/>
              </w:rPr>
              <w:t>Arina</w:t>
            </w:r>
            <w:proofErr w:type="spellEnd"/>
            <w:r w:rsidRPr="00C17AA0">
              <w:rPr>
                <w:rFonts w:ascii="Times New Roman" w:hAnsi="Times New Roman"/>
                <w:sz w:val="18"/>
                <w:szCs w:val="18"/>
                <w:lang w:eastAsia="en-MY"/>
              </w:rPr>
              <w:t xml:space="preserve"> et al., </w:t>
            </w:r>
            <w:ins w:id="2067" w:author="Microsoft account" w:date="2021-09-11T16:06:00Z">
              <w:r w:rsidR="00AE7070">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3b4061b3-cce6-30ca-abd0-b1d14c7100d3"]}],"mendeley":{"formattedCitation":"[33]","plainTextFormattedCitation":"[33]","previouslyFormattedCitation":"(33)"},"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[33]</w:t>
            </w:r>
            <w:ins w:id="2068" w:author="Microsoft account" w:date="2021-09-11T16:06:00Z">
              <w:r w:rsidR="00AE7070">
                <w:rPr>
                  <w:rFonts w:ascii="Times New Roman" w:hAnsi="Times New Roman"/>
                  <w:sz w:val="18"/>
                  <w:szCs w:val="18"/>
                  <w:lang w:eastAsia="en-MY"/>
                </w:rPr>
                <w:fldChar w:fldCharType="end"/>
              </w:r>
            </w:ins>
          </w:p>
        </w:tc>
        <w:tc>
          <w:tcPr>
            <w:tcW w:w="916" w:type="dxa"/>
            <w:tcPrChange w:id="2069" w:author="Microsoft account" w:date="2021-09-11T16:00:00Z">
              <w:tcPr>
                <w:tcW w:w="1082" w:type="dxa"/>
              </w:tcPr>
            </w:tcPrChange>
          </w:tcPr>
          <w:p w14:paraId="4FE7BC56" w14:textId="77777777" w:rsidR="00343CA0" w:rsidRPr="00C17AA0" w:rsidRDefault="00343CA0" w:rsidP="00F5085E">
            <w:pPr>
              <w:spacing w:after="0" w:line="480" w:lineRule="auto"/>
              <w:rPr>
                <w:rFonts w:ascii="Times New Roman" w:hAnsi="Times New Roman"/>
                <w:sz w:val="18"/>
                <w:szCs w:val="18"/>
                <w:lang w:eastAsia="en-MY"/>
              </w:rPr>
              <w:pPrChange w:id="2070" w:author="Microsoft account" w:date="2021-09-20T19:14:00Z">
                <w:pPr>
                  <w:spacing w:after="0" w:line="240" w:lineRule="auto"/>
                </w:pPr>
              </w:pPrChange>
            </w:pPr>
            <w:proofErr w:type="spellStart"/>
            <w:r w:rsidRPr="00C17AA0">
              <w:rPr>
                <w:rFonts w:ascii="Times New Roman" w:hAnsi="Times New Roman"/>
                <w:sz w:val="18"/>
                <w:szCs w:val="18"/>
                <w:lang w:eastAsia="en-MY"/>
              </w:rPr>
              <w:t>Malysia</w:t>
            </w:r>
            <w:proofErr w:type="spellEnd"/>
          </w:p>
        </w:tc>
        <w:tc>
          <w:tcPr>
            <w:tcW w:w="756" w:type="dxa"/>
            <w:tcPrChange w:id="2071" w:author="Microsoft account" w:date="2021-09-11T16:00:00Z">
              <w:tcPr>
                <w:tcW w:w="751" w:type="dxa"/>
              </w:tcPr>
            </w:tcPrChange>
          </w:tcPr>
          <w:p w14:paraId="08311B11" w14:textId="77777777" w:rsidR="00343CA0" w:rsidRPr="00C17AA0" w:rsidRDefault="00343CA0" w:rsidP="00F5085E">
            <w:pPr>
              <w:spacing w:after="0" w:line="480" w:lineRule="auto"/>
              <w:rPr>
                <w:rFonts w:ascii="Times New Roman" w:hAnsi="Times New Roman"/>
                <w:sz w:val="18"/>
                <w:szCs w:val="18"/>
                <w:lang w:eastAsia="en-MY"/>
              </w:rPr>
              <w:pPrChange w:id="2072" w:author="Microsoft account" w:date="2021-09-20T19:14:00Z">
                <w:pPr>
                  <w:spacing w:after="0" w:line="240" w:lineRule="auto"/>
                </w:pPr>
              </w:pPrChange>
            </w:pPr>
            <w:r w:rsidRPr="00C17AA0">
              <w:rPr>
                <w:rFonts w:ascii="Times New Roman" w:hAnsi="Times New Roman"/>
                <w:sz w:val="18"/>
                <w:szCs w:val="18"/>
                <w:lang w:eastAsia="en-MY"/>
              </w:rPr>
              <w:t>4850</w:t>
            </w:r>
          </w:p>
        </w:tc>
        <w:tc>
          <w:tcPr>
            <w:tcW w:w="1306" w:type="dxa"/>
            <w:tcPrChange w:id="2073" w:author="Microsoft account" w:date="2021-09-11T16:00:00Z">
              <w:tcPr>
                <w:tcW w:w="1308" w:type="dxa"/>
              </w:tcPr>
            </w:tcPrChange>
          </w:tcPr>
          <w:p w14:paraId="5EE81D43" w14:textId="77777777" w:rsidR="00343CA0" w:rsidRPr="00C17AA0" w:rsidRDefault="00343CA0" w:rsidP="00F5085E">
            <w:pPr>
              <w:spacing w:after="0" w:line="480" w:lineRule="auto"/>
              <w:rPr>
                <w:rFonts w:ascii="Times New Roman" w:hAnsi="Times New Roman"/>
                <w:sz w:val="18"/>
                <w:szCs w:val="18"/>
                <w:lang w:eastAsia="en-MY"/>
              </w:rPr>
              <w:pPrChange w:id="2074" w:author="Microsoft account" w:date="2021-09-20T19:14:00Z">
                <w:pPr>
                  <w:spacing w:after="0" w:line="240" w:lineRule="auto"/>
                </w:pPr>
              </w:pPrChange>
            </w:pPr>
            <w:r w:rsidRPr="00C17AA0">
              <w:rPr>
                <w:rFonts w:ascii="Times New Roman" w:hAnsi="Times New Roman"/>
                <w:sz w:val="18"/>
                <w:szCs w:val="18"/>
                <w:lang w:eastAsia="en-MY"/>
              </w:rPr>
              <w:t>Mar.-Apr.2020</w:t>
            </w:r>
          </w:p>
        </w:tc>
        <w:tc>
          <w:tcPr>
            <w:tcW w:w="2773" w:type="dxa"/>
            <w:tcPrChange w:id="2075" w:author="Microsoft account" w:date="2021-09-11T16:00:00Z">
              <w:tcPr>
                <w:tcW w:w="2784" w:type="dxa"/>
              </w:tcPr>
            </w:tcPrChange>
          </w:tcPr>
          <w:p w14:paraId="09B77520" w14:textId="77777777" w:rsidR="00343CA0" w:rsidRPr="00C17AA0" w:rsidRDefault="00343CA0" w:rsidP="00F5085E">
            <w:pPr>
              <w:spacing w:after="0" w:line="480" w:lineRule="auto"/>
              <w:rPr>
                <w:rFonts w:ascii="Times New Roman" w:hAnsi="Times New Roman"/>
                <w:sz w:val="18"/>
                <w:szCs w:val="18"/>
                <w:lang w:eastAsia="en-MY"/>
              </w:rPr>
              <w:pPrChange w:id="2076" w:author="Microsoft account" w:date="2021-09-20T19:14:00Z">
                <w:pPr>
                  <w:spacing w:after="0" w:line="240" w:lineRule="auto"/>
                </w:pPr>
              </w:pPrChange>
            </w:pPr>
            <w:r w:rsidRPr="00C17AA0">
              <w:rPr>
                <w:rFonts w:ascii="Times New Roman" w:hAnsi="Times New Roman"/>
                <w:sz w:val="18"/>
                <w:szCs w:val="18"/>
                <w:lang w:eastAsia="en-MY"/>
              </w:rPr>
              <w:t>Gender, Age, Region, Occupation, Income</w:t>
            </w:r>
          </w:p>
        </w:tc>
        <w:tc>
          <w:tcPr>
            <w:tcW w:w="1336" w:type="dxa"/>
            <w:tcPrChange w:id="2077" w:author="Microsoft account" w:date="2021-09-11T16:00:00Z">
              <w:tcPr>
                <w:tcW w:w="1338" w:type="dxa"/>
              </w:tcPr>
            </w:tcPrChange>
          </w:tcPr>
          <w:p w14:paraId="5E1501AC" w14:textId="77777777" w:rsidR="00343CA0" w:rsidRPr="00C17AA0" w:rsidRDefault="00343CA0" w:rsidP="00F5085E">
            <w:pPr>
              <w:spacing w:after="0" w:line="480" w:lineRule="auto"/>
              <w:rPr>
                <w:rFonts w:ascii="Times New Roman" w:hAnsi="Times New Roman"/>
                <w:sz w:val="18"/>
                <w:szCs w:val="18"/>
                <w:lang w:eastAsia="en-MY"/>
              </w:rPr>
              <w:pPrChange w:id="2078" w:author="Microsoft account" w:date="2021-09-20T19:14:00Z">
                <w:pPr>
                  <w:spacing w:after="0" w:line="240" w:lineRule="auto"/>
                </w:pPr>
              </w:pPrChange>
            </w:pPr>
            <w:r w:rsidRPr="00C17AA0">
              <w:rPr>
                <w:rFonts w:ascii="Times New Roman" w:hAnsi="Times New Roman"/>
                <w:sz w:val="18"/>
                <w:szCs w:val="18"/>
                <w:lang w:eastAsia="en-MY"/>
              </w:rPr>
              <w:t>10.5±1.4 (13)</w:t>
            </w:r>
          </w:p>
        </w:tc>
        <w:tc>
          <w:tcPr>
            <w:tcW w:w="1161" w:type="dxa"/>
            <w:tcPrChange w:id="2079" w:author="Microsoft account" w:date="2021-09-11T16:00:00Z">
              <w:tcPr>
                <w:tcW w:w="1162" w:type="dxa"/>
              </w:tcPr>
            </w:tcPrChange>
          </w:tcPr>
          <w:p w14:paraId="66EE1466" w14:textId="77777777" w:rsidR="00343CA0" w:rsidRPr="00C17AA0" w:rsidRDefault="00343CA0" w:rsidP="00F5085E">
            <w:pPr>
              <w:spacing w:after="0" w:line="480" w:lineRule="auto"/>
              <w:rPr>
                <w:rFonts w:ascii="Times New Roman" w:hAnsi="Times New Roman"/>
                <w:sz w:val="18"/>
                <w:szCs w:val="18"/>
                <w:lang w:eastAsia="en-MY"/>
              </w:rPr>
              <w:pPrChange w:id="2080" w:author="Microsoft account" w:date="2021-09-20T19:14:00Z">
                <w:pPr>
                  <w:spacing w:after="0" w:line="240" w:lineRule="auto"/>
                </w:pPr>
              </w:pPrChange>
            </w:pPr>
            <w:r w:rsidRPr="00C17AA0">
              <w:rPr>
                <w:rFonts w:ascii="Times New Roman" w:hAnsi="Times New Roman"/>
                <w:sz w:val="18"/>
                <w:szCs w:val="18"/>
                <w:lang w:eastAsia="en-MY"/>
              </w:rPr>
              <w:t>83.1%</w:t>
            </w:r>
          </w:p>
        </w:tc>
        <w:tc>
          <w:tcPr>
            <w:tcW w:w="1121" w:type="dxa"/>
            <w:tcPrChange w:id="2081" w:author="Microsoft account" w:date="2021-09-11T16:00:00Z">
              <w:tcPr>
                <w:tcW w:w="1122" w:type="dxa"/>
              </w:tcPr>
            </w:tcPrChange>
          </w:tcPr>
          <w:p w14:paraId="569182FE" w14:textId="77777777" w:rsidR="00343CA0" w:rsidRPr="00C17AA0" w:rsidRDefault="00343CA0" w:rsidP="00F5085E">
            <w:pPr>
              <w:spacing w:after="0" w:line="480" w:lineRule="auto"/>
              <w:rPr>
                <w:rFonts w:ascii="Times New Roman" w:hAnsi="Times New Roman"/>
                <w:sz w:val="18"/>
                <w:szCs w:val="18"/>
                <w:lang w:eastAsia="en-MY"/>
              </w:rPr>
              <w:pPrChange w:id="2082" w:author="Microsoft account" w:date="2021-09-20T19:14:00Z">
                <w:pPr>
                  <w:spacing w:after="0" w:line="240" w:lineRule="auto"/>
                </w:pPr>
              </w:pPrChange>
            </w:pPr>
            <w:r w:rsidRPr="00C17AA0">
              <w:rPr>
                <w:rFonts w:ascii="Times New Roman" w:hAnsi="Times New Roman"/>
                <w:sz w:val="18"/>
                <w:szCs w:val="18"/>
                <w:lang w:eastAsia="en-MY"/>
              </w:rPr>
              <w:t>83.4%</w:t>
            </w:r>
          </w:p>
        </w:tc>
      </w:tr>
      <w:tr w:rsidR="00AE7070" w:rsidRPr="00EA176E" w14:paraId="5F2FAB71" w14:textId="77777777" w:rsidTr="00AE7070">
        <w:trPr>
          <w:trHeight w:val="473"/>
          <w:trPrChange w:id="2083" w:author="Microsoft account" w:date="2021-09-11T16:00:00Z">
            <w:trPr>
              <w:trHeight w:val="473"/>
            </w:trPr>
          </w:trPrChange>
        </w:trPr>
        <w:tc>
          <w:tcPr>
            <w:tcW w:w="1692" w:type="dxa"/>
            <w:tcPrChange w:id="2084" w:author="Microsoft account" w:date="2021-09-11T16:00:00Z">
              <w:tcPr>
                <w:tcW w:w="1514" w:type="dxa"/>
              </w:tcPr>
            </w:tcPrChange>
          </w:tcPr>
          <w:p w14:paraId="6DF584AC" w14:textId="33A06BF8" w:rsidR="00343CA0" w:rsidRPr="00C17AA0" w:rsidRDefault="00343CA0" w:rsidP="002E73EE">
            <w:pPr>
              <w:spacing w:after="0" w:line="480" w:lineRule="auto"/>
              <w:rPr>
                <w:rFonts w:ascii="Times New Roman" w:hAnsi="Times New Roman"/>
                <w:sz w:val="18"/>
                <w:szCs w:val="18"/>
                <w:lang w:eastAsia="en-MY"/>
              </w:rPr>
              <w:pPrChange w:id="2085" w:author="Microsoft account" w:date="2021-09-20T19:14:00Z">
                <w:pPr>
                  <w:spacing w:after="0" w:line="240" w:lineRule="auto"/>
                </w:pPr>
              </w:pPrChange>
            </w:pPr>
            <w:proofErr w:type="spellStart"/>
            <w:r w:rsidRPr="00C17AA0">
              <w:rPr>
                <w:rFonts w:ascii="Times New Roman" w:hAnsi="Times New Roman"/>
                <w:sz w:val="18"/>
                <w:szCs w:val="18"/>
                <w:lang w:eastAsia="en-MY"/>
              </w:rPr>
              <w:lastRenderedPageBreak/>
              <w:t>Nimetcan</w:t>
            </w:r>
            <w:proofErr w:type="spellEnd"/>
            <w:r w:rsidRPr="00C17AA0">
              <w:rPr>
                <w:rFonts w:ascii="Times New Roman" w:hAnsi="Times New Roman"/>
                <w:sz w:val="18"/>
                <w:szCs w:val="18"/>
                <w:lang w:eastAsia="en-MY"/>
              </w:rPr>
              <w:t xml:space="preserve"> et al.,</w:t>
            </w:r>
            <w:ins w:id="2086" w:author="Microsoft account" w:date="2021-09-11T16:08:00Z">
              <w:r w:rsidR="0055689F">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{"citationItems":[{"id":"ITEM-1","itemData":{"ISSN":"10216790","abstract":"Background: COVID-19 is public health threat across the globe. The aim of the study is to assess the knowledge, attitudes and practices of the Turkish and Malaysian general populations regarding COVID-19 during the lockdown. Methods and materials: A cross-sectional quick survey was conducted online on 01-07 April 2020. Data were collected from samples of the general public in both Turkey and Malaysia. Results: A total of 1,320 people from the two countries participated in the study. In Turkey, only gender and education were demonstrated to have an association with overall knowledge (p˂0.001), while in Malaysia it was shown that age and marital status (p˂0.001) were statistically significant. In Turkey, those who had a good attitude towards COVID-19 were mostly male, married and postgraduates; in Malaysia, females, married those who had completed a middle-school education, and postgraduates demonstrated a good attitude towards COVID-19. In Turkey, 55.3% of study participants wore masks and 90.9% avoided crowded places; in Malaysia, 87.1% wore masks and 93.4% avoided crowded places. Conclusions: Participants had good knowledge about COVID-19, however they also showed misconceptions about COVID-19, especially in relation to its transmission. Participants’ confidence was high and they believe that their country can win the battle against the COVID-19 virus. [Ethiop. J. Health Dev. 2020; 34(4):243-252]","author":[{"dropping-particle":"","family":"Mehmet","given":"Nimetcan","non-dropping-particle":"","parse-names":false,"suffix":""},{"dropping-particle":"","family":"Al-Abed","given":"Al abed Ali A.","non-dropping-particle":"","parse-names":false,"suffix":""},{"dropping-particle":"","family":"Gökler","given":"Mehmet Enes","non-dropping-particle":"","parse-names":false,"suffix":""},{"dropping-particle":"","family":"Elengoe","given":"Asita","non-dropping-particle":"","parse-names":false,"suffix":""},{"dropping-particle":"","family":"Ünal","given":"Egemen","non-dropping-particle":"","parse-names":false,"suffix":""},{"dropping-particle":"","family":"Mollahaliloğlu","given":"Salih","non-dropping-particle":"","parse-names":false,"suffix":""}],"container-title":"Ethiopian Journal of Health Development","id":"ITEM-1","issue":"4","issued":{"date-parts":[["2020"]]},"page":"243-252","title":"Knowledge, attitudes and practices regarding COVID-19 among the Turkish and Malaysian general populations during lockdown: A cross-sectional online survey","type":"article-journal","volume":"34"},"uris":["http://www.mendeley.com/documents/?uuid=1e10ce7a-9103-34ee-ab4a-dafdae294ce8","http://www.mendeley.com/documents/?uuid=1baae106-01f3-4f68-9c63-a73d1cceb811"]}],"mendeley":{"formattedCitation":"[34]","plainTextFormattedCitation":"[34]","previouslyFormattedCitation":"(34)"},"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[34]</w:t>
            </w:r>
            <w:ins w:id="2087" w:author="Microsoft account" w:date="2021-09-11T16:08:00Z">
              <w:r w:rsidR="0055689F">
                <w:rPr>
                  <w:rFonts w:ascii="Times New Roman" w:hAnsi="Times New Roman"/>
                  <w:sz w:val="18"/>
                  <w:szCs w:val="18"/>
                  <w:lang w:eastAsia="en-MY"/>
                </w:rPr>
                <w:fldChar w:fldCharType="end"/>
              </w:r>
            </w:ins>
          </w:p>
        </w:tc>
        <w:tc>
          <w:tcPr>
            <w:tcW w:w="916" w:type="dxa"/>
            <w:tcPrChange w:id="2088" w:author="Microsoft account" w:date="2021-09-11T16:00:00Z">
              <w:tcPr>
                <w:tcW w:w="1082" w:type="dxa"/>
              </w:tcPr>
            </w:tcPrChange>
          </w:tcPr>
          <w:p w14:paraId="7EEFA21B" w14:textId="77777777" w:rsidR="00343CA0" w:rsidRPr="00C17AA0" w:rsidRDefault="00343CA0" w:rsidP="00F5085E">
            <w:pPr>
              <w:spacing w:after="0" w:line="480" w:lineRule="auto"/>
              <w:rPr>
                <w:rFonts w:ascii="Times New Roman" w:hAnsi="Times New Roman"/>
                <w:sz w:val="18"/>
                <w:szCs w:val="18"/>
                <w:lang w:eastAsia="en-MY"/>
              </w:rPr>
              <w:pPrChange w:id="2089" w:author="Microsoft account" w:date="2021-09-20T19:14:00Z">
                <w:pPr>
                  <w:spacing w:after="0" w:line="240" w:lineRule="auto"/>
                </w:pPr>
              </w:pPrChange>
            </w:pPr>
            <w:r w:rsidRPr="00C17AA0">
              <w:rPr>
                <w:rFonts w:ascii="Times New Roman" w:hAnsi="Times New Roman"/>
                <w:sz w:val="18"/>
                <w:szCs w:val="18"/>
                <w:lang w:eastAsia="en-MY"/>
              </w:rPr>
              <w:t xml:space="preserve">Turkey, </w:t>
            </w:r>
            <w:proofErr w:type="spellStart"/>
            <w:r w:rsidRPr="00C17AA0">
              <w:rPr>
                <w:rFonts w:ascii="Times New Roman" w:hAnsi="Times New Roman"/>
                <w:sz w:val="18"/>
                <w:szCs w:val="18"/>
                <w:lang w:eastAsia="en-MY"/>
              </w:rPr>
              <w:t>Malysia</w:t>
            </w:r>
            <w:proofErr w:type="spellEnd"/>
          </w:p>
        </w:tc>
        <w:tc>
          <w:tcPr>
            <w:tcW w:w="756" w:type="dxa"/>
            <w:tcPrChange w:id="2090" w:author="Microsoft account" w:date="2021-09-11T16:00:00Z">
              <w:tcPr>
                <w:tcW w:w="751" w:type="dxa"/>
              </w:tcPr>
            </w:tcPrChange>
          </w:tcPr>
          <w:p w14:paraId="4A2AEE1A" w14:textId="77777777" w:rsidR="00343CA0" w:rsidRPr="00C17AA0" w:rsidRDefault="00343CA0" w:rsidP="00F5085E">
            <w:pPr>
              <w:spacing w:after="0" w:line="480" w:lineRule="auto"/>
              <w:rPr>
                <w:rFonts w:ascii="Times New Roman" w:hAnsi="Times New Roman"/>
                <w:sz w:val="18"/>
                <w:szCs w:val="18"/>
                <w:lang w:eastAsia="en-MY"/>
              </w:rPr>
              <w:pPrChange w:id="2091" w:author="Microsoft account" w:date="2021-09-20T19:14:00Z">
                <w:pPr>
                  <w:spacing w:after="0" w:line="240" w:lineRule="auto"/>
                </w:pPr>
              </w:pPrChange>
            </w:pPr>
            <w:r w:rsidRPr="00C17AA0">
              <w:rPr>
                <w:rFonts w:ascii="Times New Roman" w:hAnsi="Times New Roman"/>
                <w:sz w:val="18"/>
                <w:szCs w:val="18"/>
                <w:lang w:eastAsia="en-MY"/>
              </w:rPr>
              <w:t>1320</w:t>
            </w:r>
          </w:p>
        </w:tc>
        <w:tc>
          <w:tcPr>
            <w:tcW w:w="1306" w:type="dxa"/>
            <w:tcPrChange w:id="2092" w:author="Microsoft account" w:date="2021-09-11T16:00:00Z">
              <w:tcPr>
                <w:tcW w:w="1308" w:type="dxa"/>
              </w:tcPr>
            </w:tcPrChange>
          </w:tcPr>
          <w:p w14:paraId="6BFD44DE" w14:textId="77777777" w:rsidR="00343CA0" w:rsidRPr="00C17AA0" w:rsidRDefault="00343CA0" w:rsidP="00F5085E">
            <w:pPr>
              <w:spacing w:after="0" w:line="480" w:lineRule="auto"/>
              <w:rPr>
                <w:rFonts w:ascii="Times New Roman" w:hAnsi="Times New Roman"/>
                <w:sz w:val="18"/>
                <w:szCs w:val="18"/>
                <w:lang w:eastAsia="en-MY"/>
              </w:rPr>
              <w:pPrChange w:id="2093" w:author="Microsoft account" w:date="2021-09-20T19:14:00Z">
                <w:pPr>
                  <w:spacing w:after="0" w:line="240" w:lineRule="auto"/>
                </w:pPr>
              </w:pPrChange>
            </w:pPr>
            <w:r w:rsidRPr="00C17AA0">
              <w:rPr>
                <w:rFonts w:ascii="Times New Roman" w:hAnsi="Times New Roman"/>
                <w:sz w:val="18"/>
                <w:szCs w:val="18"/>
                <w:lang w:eastAsia="en-MY"/>
              </w:rPr>
              <w:t>April, 2020</w:t>
            </w:r>
          </w:p>
        </w:tc>
        <w:tc>
          <w:tcPr>
            <w:tcW w:w="2773" w:type="dxa"/>
            <w:tcPrChange w:id="2094" w:author="Microsoft account" w:date="2021-09-11T16:00:00Z">
              <w:tcPr>
                <w:tcW w:w="2784" w:type="dxa"/>
              </w:tcPr>
            </w:tcPrChange>
          </w:tcPr>
          <w:p w14:paraId="6E47E84A" w14:textId="77777777" w:rsidR="00343CA0" w:rsidRPr="00C17AA0" w:rsidRDefault="00343CA0" w:rsidP="00F5085E">
            <w:pPr>
              <w:spacing w:after="0" w:line="480" w:lineRule="auto"/>
              <w:rPr>
                <w:rFonts w:ascii="Times New Roman" w:hAnsi="Times New Roman"/>
                <w:sz w:val="18"/>
                <w:szCs w:val="18"/>
                <w:lang w:eastAsia="en-MY"/>
              </w:rPr>
              <w:pPrChange w:id="2095" w:author="Microsoft account" w:date="2021-09-20T19:14:00Z">
                <w:pPr>
                  <w:spacing w:after="0" w:line="240" w:lineRule="auto"/>
                </w:pPr>
              </w:pPrChange>
            </w:pPr>
            <w:r w:rsidRPr="00C17AA0">
              <w:rPr>
                <w:rFonts w:ascii="Times New Roman" w:hAnsi="Times New Roman"/>
                <w:sz w:val="18"/>
                <w:szCs w:val="18"/>
                <w:lang w:eastAsia="en-MY"/>
              </w:rPr>
              <w:t>Gender, Education, Age, marital Status</w:t>
            </w:r>
          </w:p>
        </w:tc>
        <w:tc>
          <w:tcPr>
            <w:tcW w:w="1336" w:type="dxa"/>
            <w:tcPrChange w:id="2096" w:author="Microsoft account" w:date="2021-09-11T16:00:00Z">
              <w:tcPr>
                <w:tcW w:w="1338" w:type="dxa"/>
              </w:tcPr>
            </w:tcPrChange>
          </w:tcPr>
          <w:p w14:paraId="57A75199" w14:textId="77777777" w:rsidR="00343CA0" w:rsidRPr="00C17AA0" w:rsidRDefault="00343CA0" w:rsidP="00F5085E">
            <w:pPr>
              <w:spacing w:after="0" w:line="480" w:lineRule="auto"/>
              <w:rPr>
                <w:rFonts w:ascii="Times New Roman" w:hAnsi="Times New Roman"/>
                <w:sz w:val="18"/>
                <w:szCs w:val="18"/>
                <w:lang w:eastAsia="en-MY"/>
              </w:rPr>
              <w:pPrChange w:id="2097" w:author="Microsoft account" w:date="2021-09-20T19:14:00Z">
                <w:pPr>
                  <w:spacing w:after="0" w:line="240" w:lineRule="auto"/>
                </w:pPr>
              </w:pPrChange>
            </w:pPr>
            <w:r w:rsidRPr="00C17AA0">
              <w:rPr>
                <w:rFonts w:ascii="Times New Roman" w:hAnsi="Times New Roman"/>
                <w:sz w:val="18"/>
                <w:szCs w:val="18"/>
                <w:lang w:eastAsia="en-MY"/>
              </w:rPr>
              <w:t>8.15±1.6</w:t>
            </w:r>
          </w:p>
          <w:p w14:paraId="48F23804" w14:textId="77777777" w:rsidR="00343CA0" w:rsidRPr="00C17AA0" w:rsidRDefault="00343CA0" w:rsidP="00F5085E">
            <w:pPr>
              <w:spacing w:after="0" w:line="480" w:lineRule="auto"/>
              <w:rPr>
                <w:rFonts w:ascii="Times New Roman" w:hAnsi="Times New Roman"/>
                <w:sz w:val="18"/>
                <w:szCs w:val="18"/>
                <w:lang w:eastAsia="en-MY"/>
              </w:rPr>
              <w:pPrChange w:id="2098" w:author="Microsoft account" w:date="2021-09-20T19:14:00Z">
                <w:pPr>
                  <w:spacing w:after="0" w:line="240" w:lineRule="auto"/>
                </w:pPr>
              </w:pPrChange>
            </w:pPr>
            <w:r w:rsidRPr="00C17AA0">
              <w:rPr>
                <w:rFonts w:ascii="Times New Roman" w:hAnsi="Times New Roman"/>
                <w:sz w:val="18"/>
                <w:szCs w:val="18"/>
                <w:lang w:eastAsia="en-MY"/>
              </w:rPr>
              <w:t>9.99±1.8</w:t>
            </w:r>
          </w:p>
        </w:tc>
        <w:tc>
          <w:tcPr>
            <w:tcW w:w="1161" w:type="dxa"/>
            <w:tcPrChange w:id="2099" w:author="Microsoft account" w:date="2021-09-11T16:00:00Z">
              <w:tcPr>
                <w:tcW w:w="1162" w:type="dxa"/>
              </w:tcPr>
            </w:tcPrChange>
          </w:tcPr>
          <w:p w14:paraId="0F5BDEB4" w14:textId="77777777" w:rsidR="00343CA0" w:rsidRPr="00C17AA0" w:rsidRDefault="00343CA0" w:rsidP="00F5085E">
            <w:pPr>
              <w:spacing w:after="0" w:line="480" w:lineRule="auto"/>
              <w:rPr>
                <w:rFonts w:ascii="Times New Roman" w:hAnsi="Times New Roman"/>
                <w:sz w:val="18"/>
                <w:szCs w:val="18"/>
                <w:lang w:eastAsia="en-MY"/>
              </w:rPr>
              <w:pPrChange w:id="2100" w:author="Microsoft account" w:date="2021-09-20T19:14:00Z">
                <w:pPr>
                  <w:spacing w:after="0" w:line="240" w:lineRule="auto"/>
                </w:pPr>
              </w:pPrChange>
            </w:pPr>
            <w:r w:rsidRPr="00C17AA0">
              <w:rPr>
                <w:rFonts w:ascii="Times New Roman" w:hAnsi="Times New Roman"/>
                <w:sz w:val="18"/>
                <w:szCs w:val="18"/>
                <w:lang w:eastAsia="en-MY"/>
              </w:rPr>
              <w:t>59.3%, 79.6%</w:t>
            </w:r>
          </w:p>
        </w:tc>
        <w:tc>
          <w:tcPr>
            <w:tcW w:w="1121" w:type="dxa"/>
            <w:tcPrChange w:id="2101" w:author="Microsoft account" w:date="2021-09-11T16:00:00Z">
              <w:tcPr>
                <w:tcW w:w="1122" w:type="dxa"/>
              </w:tcPr>
            </w:tcPrChange>
          </w:tcPr>
          <w:p w14:paraId="527B4C6C" w14:textId="77777777" w:rsidR="00343CA0" w:rsidRPr="00C17AA0" w:rsidRDefault="00343CA0" w:rsidP="00F5085E">
            <w:pPr>
              <w:spacing w:after="0" w:line="480" w:lineRule="auto"/>
              <w:rPr>
                <w:rFonts w:ascii="Times New Roman" w:hAnsi="Times New Roman"/>
                <w:sz w:val="18"/>
                <w:szCs w:val="18"/>
                <w:lang w:eastAsia="en-MY"/>
              </w:rPr>
              <w:pPrChange w:id="2102" w:author="Microsoft account" w:date="2021-09-20T19:14:00Z">
                <w:pPr>
                  <w:spacing w:after="0" w:line="240" w:lineRule="auto"/>
                </w:pPr>
              </w:pPrChange>
            </w:pPr>
            <w:r w:rsidRPr="00C17AA0">
              <w:rPr>
                <w:rFonts w:ascii="Times New Roman" w:hAnsi="Times New Roman"/>
                <w:sz w:val="18"/>
                <w:szCs w:val="18"/>
                <w:lang w:eastAsia="en-MY"/>
              </w:rPr>
              <w:t>50.2%, 94.1%</w:t>
            </w:r>
          </w:p>
        </w:tc>
      </w:tr>
      <w:tr w:rsidR="00AE7070" w:rsidRPr="00EA176E" w14:paraId="7B73FB3B" w14:textId="77777777" w:rsidTr="00AE7070">
        <w:trPr>
          <w:trHeight w:val="468"/>
          <w:trPrChange w:id="2103" w:author="Microsoft account" w:date="2021-09-11T16:00:00Z">
            <w:trPr>
              <w:trHeight w:val="468"/>
            </w:trPr>
          </w:trPrChange>
        </w:trPr>
        <w:tc>
          <w:tcPr>
            <w:tcW w:w="1692" w:type="dxa"/>
            <w:tcPrChange w:id="2104" w:author="Microsoft account" w:date="2021-09-11T16:00:00Z">
              <w:tcPr>
                <w:tcW w:w="1514" w:type="dxa"/>
              </w:tcPr>
            </w:tcPrChange>
          </w:tcPr>
          <w:p w14:paraId="42D0F095" w14:textId="537FEE7E" w:rsidR="00343CA0" w:rsidRPr="00C17AA0" w:rsidRDefault="00343CA0" w:rsidP="002E73EE">
            <w:pPr>
              <w:spacing w:after="0" w:line="480" w:lineRule="auto"/>
              <w:rPr>
                <w:rFonts w:ascii="Times New Roman" w:hAnsi="Times New Roman"/>
                <w:sz w:val="18"/>
                <w:szCs w:val="18"/>
                <w:lang w:eastAsia="en-MY"/>
              </w:rPr>
              <w:pPrChange w:id="2105" w:author="Microsoft account" w:date="2021-09-20T19:14:00Z">
                <w:pPr>
                  <w:spacing w:after="0" w:line="240" w:lineRule="auto"/>
                </w:pPr>
              </w:pPrChange>
            </w:pPr>
            <w:proofErr w:type="spellStart"/>
            <w:r w:rsidRPr="00C17AA0">
              <w:rPr>
                <w:rFonts w:ascii="Times New Roman" w:hAnsi="Times New Roman"/>
                <w:sz w:val="18"/>
                <w:szCs w:val="18"/>
                <w:lang w:eastAsia="en-MY"/>
              </w:rPr>
              <w:t>Junaiti</w:t>
            </w:r>
            <w:proofErr w:type="spellEnd"/>
            <w:r w:rsidRPr="00C17AA0">
              <w:rPr>
                <w:rFonts w:ascii="Times New Roman" w:hAnsi="Times New Roman"/>
                <w:sz w:val="18"/>
                <w:szCs w:val="18"/>
                <w:lang w:eastAsia="en-MY"/>
              </w:rPr>
              <w:t xml:space="preserve"> et al.,</w:t>
            </w:r>
            <w:ins w:id="2106" w:author="Microsoft account" w:date="2021-09-11T16:10:00Z">
              <w:r w:rsidR="0055689F">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{"citationItems":[{"id":"ITEM-1","itemData":{"DOI":"10.3889/oamjms.2020.5446","ISSN":"1857-9655","abstract":"BACKGROUND: The coronavirus disease (COVID)-19 outbreaks and its rapid rise in prevalence has been a major concern internationally. We conducted a short survey to understand the knowledge, attitude, and practices regarding COVID-19 and estimated barriers to disease transmission perceived by public health nurses (PHN) in Indonesia.\nAIM: The study aimed to identify the association of sociodemographic characteristic with knowledge, attitude, and practices regarding COVID-19 among PHNs in Indonesia and highlight barriers to the control of infection perceived by PHNs.\nMETHODS: A national, online, and cross-sectional survey was conducted from May 28 to June 9, 2020, with a total of 368 participants. A questionnaire was used to assess knowledge, attitude, and practice. An independent t-test was used to compare attitude differences of PHNs in gender and place of work. One-way analysis of variance was used to compare differences in attitude of PHNs by age, work experience, educational level, and source of information. The Pearson’s correlation test was used to measure the correlation between knowledge, attitude, and practices.\nRESULTS: The majority of participants had good knowledge of COVID-19 (77.4%), had mean scores of attitude toward COVID-19 of 33.0 ± 2.7, and had good practices regarding COVID-19 (84.2%). Factors associated with knowledge were sources of information (p = 0.013). Factors associated with attitude were gender (p = 0.003), work experience (p = 0.010), and sources of information (p = 0.035). Factors associated with practices were gender (p = 0.011) and sources of information (p = 0.029). There were significant, positive linear correlations between knowledge and attitude (r = 0.435, p = 0.000), knowledge and practices (r = 0.314, p = 0.000), and attitude and practices (r = 0.362, p = 0.000). Most participants strongly agreed that limitations on infection control materials (50.8%) and patients hiding their travel history, resulting in screening inaccuracies (59.8%), were barriers.\nCONCLUSIONS: A significant association between sources of information and knowledge, attitude, and practices, with the addition of other related factors. There were also significant positive linear correlations between knowledge, attitude, and practices. Nevertheless, the majority of the PHN perceived that limitations on infection control materials and patients hiding their travel history, resulting in screening inaccuracy, were major barriers.","author":[{"dropping-particle":"","family":"Sahar","given":"Junaiti","non-dropping-particle":"","parse-names":false,"suffix":""},{"dropping-particle":"","family":"Kiik","given":"Stefanus Mendes","non-dropping-particle":"","parse-names":false,"suffix":""},{"dropping-particle":"","family":"Wiarsih","given":"Wiwin","non-dropping-particle":"","parse-names":false,"suffix":""},{"dropping-particle":"","family":"Rachmawati","given":"Utami","non-dropping-particle":"","parse-names":false,"suffix":""}],"container-title":"Open Access Macedonian Journal of Medical Sciences","id":"ITEM-1","issue":"T1","issued":{"date-parts":[["2020","10","23"]]},"page":"422-428","publisher":"Open Access Macedonian Journal of Medical Sciences","title":"Coronavirus Disease-19: Public Health Nurses’ Knowledge, Attitude, Practices, and Perceived Barriers in Indonesia","type":"article-journal","volume":"8"},"uris":["http://www.mendeley.com/documents/?uuid=cd73f175-56be-39a4-8013-063a16ccf492","http://www.mendeley.com/documents/?uuid=9b80d68e-216f-4e87-9b05-9add61b0ab0e"]}],"mendeley":{"formattedCitation":"[35]","plainTextFormattedCitation":"[35]","previouslyFormattedCitation":"(35)"},"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[35]</w:t>
            </w:r>
            <w:ins w:id="2107" w:author="Microsoft account" w:date="2021-09-11T16:10:00Z">
              <w:r w:rsidR="0055689F">
                <w:rPr>
                  <w:rFonts w:ascii="Times New Roman" w:hAnsi="Times New Roman"/>
                  <w:sz w:val="18"/>
                  <w:szCs w:val="18"/>
                  <w:lang w:eastAsia="en-MY"/>
                </w:rPr>
                <w:fldChar w:fldCharType="end"/>
              </w:r>
            </w:ins>
          </w:p>
        </w:tc>
        <w:tc>
          <w:tcPr>
            <w:tcW w:w="916" w:type="dxa"/>
            <w:tcPrChange w:id="2108" w:author="Microsoft account" w:date="2021-09-11T16:00:00Z">
              <w:tcPr>
                <w:tcW w:w="1082" w:type="dxa"/>
              </w:tcPr>
            </w:tcPrChange>
          </w:tcPr>
          <w:p w14:paraId="64AA587F" w14:textId="77777777" w:rsidR="00343CA0" w:rsidRPr="00C17AA0" w:rsidRDefault="00343CA0" w:rsidP="00F5085E">
            <w:pPr>
              <w:spacing w:after="0" w:line="480" w:lineRule="auto"/>
              <w:rPr>
                <w:rFonts w:ascii="Times New Roman" w:hAnsi="Times New Roman"/>
                <w:sz w:val="18"/>
                <w:szCs w:val="18"/>
                <w:lang w:eastAsia="en-MY"/>
              </w:rPr>
              <w:pPrChange w:id="2109" w:author="Microsoft account" w:date="2021-09-20T19:14:00Z">
                <w:pPr>
                  <w:spacing w:after="0" w:line="240" w:lineRule="auto"/>
                </w:pPr>
              </w:pPrChange>
            </w:pPr>
            <w:r w:rsidRPr="00C17AA0">
              <w:rPr>
                <w:rFonts w:ascii="Times New Roman" w:hAnsi="Times New Roman"/>
                <w:sz w:val="18"/>
                <w:szCs w:val="18"/>
                <w:lang w:eastAsia="en-MY"/>
              </w:rPr>
              <w:t>Indonesia</w:t>
            </w:r>
          </w:p>
        </w:tc>
        <w:tc>
          <w:tcPr>
            <w:tcW w:w="756" w:type="dxa"/>
            <w:tcPrChange w:id="2110" w:author="Microsoft account" w:date="2021-09-11T16:00:00Z">
              <w:tcPr>
                <w:tcW w:w="751" w:type="dxa"/>
              </w:tcPr>
            </w:tcPrChange>
          </w:tcPr>
          <w:p w14:paraId="7611EE34" w14:textId="77777777" w:rsidR="00343CA0" w:rsidRPr="00C17AA0" w:rsidRDefault="00343CA0" w:rsidP="00F5085E">
            <w:pPr>
              <w:spacing w:after="0" w:line="480" w:lineRule="auto"/>
              <w:rPr>
                <w:rFonts w:ascii="Times New Roman" w:hAnsi="Times New Roman"/>
                <w:sz w:val="18"/>
                <w:szCs w:val="18"/>
                <w:lang w:eastAsia="en-MY"/>
              </w:rPr>
              <w:pPrChange w:id="2111" w:author="Microsoft account" w:date="2021-09-20T19:14:00Z">
                <w:pPr>
                  <w:spacing w:after="0" w:line="240" w:lineRule="auto"/>
                </w:pPr>
              </w:pPrChange>
            </w:pPr>
            <w:r w:rsidRPr="00C17AA0">
              <w:rPr>
                <w:rFonts w:ascii="Times New Roman" w:hAnsi="Times New Roman"/>
                <w:sz w:val="18"/>
                <w:szCs w:val="18"/>
                <w:lang w:eastAsia="en-MY"/>
              </w:rPr>
              <w:t>368</w:t>
            </w:r>
          </w:p>
        </w:tc>
        <w:tc>
          <w:tcPr>
            <w:tcW w:w="1306" w:type="dxa"/>
            <w:tcPrChange w:id="2112" w:author="Microsoft account" w:date="2021-09-11T16:00:00Z">
              <w:tcPr>
                <w:tcW w:w="1308" w:type="dxa"/>
              </w:tcPr>
            </w:tcPrChange>
          </w:tcPr>
          <w:p w14:paraId="28EC3A93" w14:textId="77777777" w:rsidR="00343CA0" w:rsidRPr="00C17AA0" w:rsidRDefault="00343CA0" w:rsidP="00F5085E">
            <w:pPr>
              <w:spacing w:after="0" w:line="480" w:lineRule="auto"/>
              <w:rPr>
                <w:rFonts w:ascii="Times New Roman" w:hAnsi="Times New Roman"/>
                <w:sz w:val="18"/>
                <w:szCs w:val="18"/>
                <w:lang w:eastAsia="en-MY"/>
              </w:rPr>
              <w:pPrChange w:id="2113" w:author="Microsoft account" w:date="2021-09-20T19:14:00Z">
                <w:pPr>
                  <w:spacing w:after="0" w:line="240" w:lineRule="auto"/>
                </w:pPr>
              </w:pPrChange>
            </w:pPr>
            <w:r w:rsidRPr="00C17AA0">
              <w:rPr>
                <w:rFonts w:ascii="Times New Roman" w:hAnsi="Times New Roman"/>
                <w:sz w:val="18"/>
                <w:szCs w:val="18"/>
                <w:lang w:eastAsia="en-MY"/>
              </w:rPr>
              <w:t>June, 2020</w:t>
            </w:r>
          </w:p>
        </w:tc>
        <w:tc>
          <w:tcPr>
            <w:tcW w:w="2773" w:type="dxa"/>
            <w:tcPrChange w:id="2114" w:author="Microsoft account" w:date="2021-09-11T16:00:00Z">
              <w:tcPr>
                <w:tcW w:w="2784" w:type="dxa"/>
              </w:tcPr>
            </w:tcPrChange>
          </w:tcPr>
          <w:p w14:paraId="098FF2A5" w14:textId="77777777" w:rsidR="00343CA0" w:rsidRPr="00C17AA0" w:rsidRDefault="00343CA0" w:rsidP="00F5085E">
            <w:pPr>
              <w:spacing w:after="0" w:line="480" w:lineRule="auto"/>
              <w:rPr>
                <w:rFonts w:ascii="Times New Roman" w:hAnsi="Times New Roman"/>
                <w:sz w:val="18"/>
                <w:szCs w:val="18"/>
                <w:lang w:eastAsia="en-MY"/>
              </w:rPr>
              <w:pPrChange w:id="2115" w:author="Microsoft account" w:date="2021-09-20T19:14:00Z">
                <w:pPr>
                  <w:spacing w:after="0" w:line="240" w:lineRule="auto"/>
                </w:pPr>
              </w:pPrChange>
            </w:pPr>
            <w:r w:rsidRPr="00C17AA0">
              <w:rPr>
                <w:rFonts w:ascii="Times New Roman" w:hAnsi="Times New Roman"/>
                <w:sz w:val="18"/>
                <w:szCs w:val="18"/>
                <w:lang w:eastAsia="en-MY"/>
              </w:rPr>
              <w:t xml:space="preserve">Source of information, Gender, Working Status, </w:t>
            </w:r>
          </w:p>
        </w:tc>
        <w:tc>
          <w:tcPr>
            <w:tcW w:w="1336" w:type="dxa"/>
            <w:tcPrChange w:id="2116" w:author="Microsoft account" w:date="2021-09-11T16:00:00Z">
              <w:tcPr>
                <w:tcW w:w="1338" w:type="dxa"/>
              </w:tcPr>
            </w:tcPrChange>
          </w:tcPr>
          <w:p w14:paraId="725C643A" w14:textId="77777777" w:rsidR="00343CA0" w:rsidRPr="00C17AA0" w:rsidRDefault="00343CA0" w:rsidP="00F5085E">
            <w:pPr>
              <w:spacing w:after="0" w:line="480" w:lineRule="auto"/>
              <w:rPr>
                <w:rFonts w:ascii="Times New Roman" w:hAnsi="Times New Roman"/>
                <w:sz w:val="18"/>
                <w:szCs w:val="18"/>
                <w:lang w:eastAsia="en-MY"/>
              </w:rPr>
              <w:pPrChange w:id="2117" w:author="Microsoft account" w:date="2021-09-20T19:14:00Z">
                <w:pPr>
                  <w:spacing w:after="0" w:line="240" w:lineRule="auto"/>
                </w:pPr>
              </w:pPrChange>
            </w:pPr>
            <w:r w:rsidRPr="00C17AA0">
              <w:rPr>
                <w:rFonts w:ascii="Times New Roman" w:hAnsi="Times New Roman"/>
                <w:sz w:val="18"/>
                <w:szCs w:val="18"/>
                <w:lang w:eastAsia="en-MY"/>
              </w:rPr>
              <w:t>77.4%</w:t>
            </w:r>
          </w:p>
        </w:tc>
        <w:tc>
          <w:tcPr>
            <w:tcW w:w="1161" w:type="dxa"/>
            <w:tcPrChange w:id="2118" w:author="Microsoft account" w:date="2021-09-11T16:00:00Z">
              <w:tcPr>
                <w:tcW w:w="1162" w:type="dxa"/>
              </w:tcPr>
            </w:tcPrChange>
          </w:tcPr>
          <w:p w14:paraId="5D7DFF6D" w14:textId="77777777" w:rsidR="00343CA0" w:rsidRPr="00C17AA0" w:rsidRDefault="00343CA0" w:rsidP="00F5085E">
            <w:pPr>
              <w:spacing w:after="0" w:line="480" w:lineRule="auto"/>
              <w:rPr>
                <w:rFonts w:ascii="Times New Roman" w:hAnsi="Times New Roman"/>
                <w:sz w:val="18"/>
                <w:szCs w:val="18"/>
                <w:lang w:eastAsia="en-MY"/>
              </w:rPr>
              <w:pPrChange w:id="2119" w:author="Microsoft account" w:date="2021-09-20T19:14:00Z">
                <w:pPr>
                  <w:spacing w:after="0" w:line="240" w:lineRule="auto"/>
                </w:pPr>
              </w:pPrChange>
            </w:pPr>
            <w:r w:rsidRPr="00C17AA0">
              <w:rPr>
                <w:rFonts w:ascii="Times New Roman" w:hAnsi="Times New Roman"/>
                <w:sz w:val="18"/>
                <w:szCs w:val="18"/>
                <w:lang w:eastAsia="en-MY"/>
              </w:rPr>
              <w:t>33.0±2.7</w:t>
            </w:r>
          </w:p>
        </w:tc>
        <w:tc>
          <w:tcPr>
            <w:tcW w:w="1121" w:type="dxa"/>
            <w:tcPrChange w:id="2120" w:author="Microsoft account" w:date="2021-09-11T16:00:00Z">
              <w:tcPr>
                <w:tcW w:w="1122" w:type="dxa"/>
              </w:tcPr>
            </w:tcPrChange>
          </w:tcPr>
          <w:p w14:paraId="45BCEA44" w14:textId="77777777" w:rsidR="00343CA0" w:rsidRPr="00C17AA0" w:rsidRDefault="00343CA0" w:rsidP="00F5085E">
            <w:pPr>
              <w:spacing w:after="0" w:line="480" w:lineRule="auto"/>
              <w:rPr>
                <w:rFonts w:ascii="Times New Roman" w:hAnsi="Times New Roman"/>
                <w:sz w:val="18"/>
                <w:szCs w:val="18"/>
                <w:lang w:eastAsia="en-MY"/>
              </w:rPr>
              <w:pPrChange w:id="2121" w:author="Microsoft account" w:date="2021-09-20T19:14:00Z">
                <w:pPr>
                  <w:spacing w:after="0" w:line="240" w:lineRule="auto"/>
                </w:pPr>
              </w:pPrChange>
            </w:pPr>
            <w:r w:rsidRPr="00C17AA0">
              <w:rPr>
                <w:rFonts w:ascii="Times New Roman" w:hAnsi="Times New Roman"/>
                <w:sz w:val="18"/>
                <w:szCs w:val="18"/>
                <w:lang w:eastAsia="en-MY"/>
              </w:rPr>
              <w:t>84.2%</w:t>
            </w:r>
          </w:p>
        </w:tc>
      </w:tr>
      <w:tr w:rsidR="00AE7070" w:rsidRPr="00EA176E" w14:paraId="285CBE23" w14:textId="77777777" w:rsidTr="00AE7070">
        <w:trPr>
          <w:trHeight w:val="375"/>
          <w:trPrChange w:id="2122" w:author="Microsoft account" w:date="2021-09-11T16:00:00Z">
            <w:trPr>
              <w:trHeight w:val="375"/>
            </w:trPr>
          </w:trPrChange>
        </w:trPr>
        <w:tc>
          <w:tcPr>
            <w:tcW w:w="1692" w:type="dxa"/>
            <w:tcPrChange w:id="2123" w:author="Microsoft account" w:date="2021-09-11T16:00:00Z">
              <w:tcPr>
                <w:tcW w:w="1514" w:type="dxa"/>
              </w:tcPr>
            </w:tcPrChange>
          </w:tcPr>
          <w:p w14:paraId="2B7A000B" w14:textId="26D4BD4A" w:rsidR="00343CA0" w:rsidRPr="00C17AA0" w:rsidRDefault="00343CA0" w:rsidP="002E73EE">
            <w:pPr>
              <w:spacing w:after="0" w:line="480" w:lineRule="auto"/>
              <w:rPr>
                <w:rFonts w:ascii="Times New Roman" w:hAnsi="Times New Roman"/>
                <w:sz w:val="18"/>
                <w:szCs w:val="18"/>
                <w:lang w:eastAsia="en-MY"/>
              </w:rPr>
              <w:pPrChange w:id="2124" w:author="Microsoft account" w:date="2021-09-20T19:14:00Z">
                <w:pPr>
                  <w:spacing w:after="0" w:line="240" w:lineRule="auto"/>
                </w:pPr>
              </w:pPrChange>
            </w:pPr>
            <w:r w:rsidRPr="00C17AA0">
              <w:rPr>
                <w:rFonts w:ascii="Times New Roman" w:hAnsi="Times New Roman"/>
                <w:sz w:val="18"/>
                <w:szCs w:val="18"/>
                <w:lang w:eastAsia="en-MY"/>
              </w:rPr>
              <w:t>Mohammad et al.,</w:t>
            </w:r>
            <w:ins w:id="2125" w:author="Microsoft account" w:date="2021-09-11T16:11:00Z">
              <w:r w:rsidR="0055689F">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{"citationItems":[{"id":"ITEM-1","itemData":{"DOI":"10.1371/JOURNAL.PONE.0239646","ISSN":"1932-6203","abstract":"The study aims to determine the level of Knowledge, Attitude, and Practice (KAP) related to COVID-19 preventive health habits and perception of fear towards COVID-19 in subjects living in Bangladesh. Design: Prospective, cross-sectional survey of (n = 2157) male and female subjects, 13–88 years of age, living in Bangladesh. Methods: Ethical approval and trial registration were obtained before the commencement of the study. Subjects who volunteered to participate and signed the informed consent were enrolled in the study and completed the structured questionnaire on KAP and Fear of COVID-19 scale (FCV-19S). Results: Twenty-eight percent (28.69%) of subjects reported one or more COVID-19 symptoms, and 21.4% of subjects reported one or more co-morbidities. Knowledge scores were slightly higher in males (8.75± 1.58) than females (8.66± 1.70). Knowledge was significantly correlated with age (p &lt; .005), an education level (p &lt; .001), attitude (p &lt; .001), and urban location (p &lt; .001). Knowledge scores showed an inverse correlation with fear scores (p &lt; .001). Eighty-three percent (83.7%) of subjects with COVID-19 symptoms reported wearing a mask in public, and 75.4% of subjects reported staying away from crowded places. Subjects with one or more symptoms reported higher fear compared to subjects without (18.73± 4.6; 18.45± 5.1). Conclusion: Bangladeshis reported a high prevalence of self-isolation, positive preventive health behaviors related to COVID-19, and moderate to high fear levels. Higher knowledge and Practice were found in males, higher education levels, older age, and urban location. Fear of COVID-19 was more prevalent in female and elderly subjects. A positive attitude was reported for the majority of subjects, reflecting the belief that COVID-19 was controllable and containable.","author":[{"dropping-particle":"","family":"Hossain","given":"Mohammad Anwar","non-dropping-particle":"","parse-names":false,"suffix":""},{"dropping-particle":"","family":"Jahid","given":"Md. Iqbal Kabir","non-dropping-particle":"","parse-names":false,"suffix":""},{"dropping-particle":"","family":"Hossain","given":"K. M Amran","non-dropping-particle":"","parse-names":false,"suffix":""},{"dropping-particle":"","family":"Walton","given":"Lori Maria","non-dropping-particle":"","parse-names":false,"suffix":""},{"dropping-particle":"","family":"Uddin","given":"Zakir","non-dropping-particle":"","parse-names":false,"suffix":""},{"dropping-particle":"","family":"Haque","given":"Md. Obaidul","non-dropping-particle":"","parse-names":false,"suffix":""},{"dropping-particle":"","family":"Kabir","given":"Md. Feroz","non-dropping-particle":"","parse-names":false,"suffix":""},{"dropping-particle":"","family":"Arafat","given":"S. M. Yasir","non-dropping-particle":"","parse-names":false,"suffix":""},{"dropping-particle":"","family":"Sakel","given":"Mohamed","non-dropping-particle":"","parse-names":false,"suffix":""},{"dropping-particle":"","family":"Faruqui","given":"Rafey","non-dropping-particle":"","parse-names":false,"suffix":""},{"dropping-particle":"","family":"Hossain","given":"Zahid","non-dropping-particle":"","parse-names":false,"suffix":""}],"container-title":"PLOS ONE","id":"ITEM-1","issue":"9","issued":{"date-parts":[["2020","9","1"]]},"page":"e0239646","publisher":"Public Library of Science","title":"Knowledge, attitudes, and fear of COVID-19 during the Rapid Rise Period in Bangladesh","type":"article-journal","volume":"15"},"uris":["http://www.mendeley.com/documents/?uuid=797fbf1b-ea01-3ce7-b386-c68d2c2e85ea","http://www.mendeley.com/documents/?uuid=e654f3fc-d0c4-43a3-9441-e024d0207f74"]}],"mendeley":{"formattedCitation":"[36]","plainTextFormattedCitation":"[36]","previouslyFormattedCitation":"(36)"},"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[36]</w:t>
            </w:r>
            <w:ins w:id="2126" w:author="Microsoft account" w:date="2021-09-11T16:11:00Z">
              <w:r w:rsidR="0055689F">
                <w:rPr>
                  <w:rFonts w:ascii="Times New Roman" w:hAnsi="Times New Roman"/>
                  <w:sz w:val="18"/>
                  <w:szCs w:val="18"/>
                  <w:lang w:eastAsia="en-MY"/>
                </w:rPr>
                <w:fldChar w:fldCharType="end"/>
              </w:r>
            </w:ins>
          </w:p>
        </w:tc>
        <w:tc>
          <w:tcPr>
            <w:tcW w:w="916" w:type="dxa"/>
            <w:tcPrChange w:id="2127" w:author="Microsoft account" w:date="2021-09-11T16:00:00Z">
              <w:tcPr>
                <w:tcW w:w="1082" w:type="dxa"/>
              </w:tcPr>
            </w:tcPrChange>
          </w:tcPr>
          <w:p w14:paraId="02607859" w14:textId="77777777" w:rsidR="00343CA0" w:rsidRPr="00C17AA0" w:rsidRDefault="00343CA0" w:rsidP="00F5085E">
            <w:pPr>
              <w:spacing w:after="0" w:line="480" w:lineRule="auto"/>
              <w:rPr>
                <w:rFonts w:ascii="Times New Roman" w:hAnsi="Times New Roman"/>
                <w:sz w:val="18"/>
                <w:szCs w:val="18"/>
                <w:lang w:eastAsia="en-MY"/>
              </w:rPr>
              <w:pPrChange w:id="2128" w:author="Microsoft account" w:date="2021-09-20T19:14:00Z">
                <w:pPr>
                  <w:spacing w:after="0" w:line="240" w:lineRule="auto"/>
                </w:pPr>
              </w:pPrChange>
            </w:pPr>
            <w:r w:rsidRPr="00C17AA0">
              <w:rPr>
                <w:rFonts w:ascii="Times New Roman" w:hAnsi="Times New Roman"/>
                <w:sz w:val="18"/>
                <w:szCs w:val="18"/>
                <w:lang w:eastAsia="en-MY"/>
              </w:rPr>
              <w:t>Bangladesh</w:t>
            </w:r>
          </w:p>
        </w:tc>
        <w:tc>
          <w:tcPr>
            <w:tcW w:w="756" w:type="dxa"/>
            <w:tcPrChange w:id="2129" w:author="Microsoft account" w:date="2021-09-11T16:00:00Z">
              <w:tcPr>
                <w:tcW w:w="751" w:type="dxa"/>
              </w:tcPr>
            </w:tcPrChange>
          </w:tcPr>
          <w:p w14:paraId="49F59359" w14:textId="77777777" w:rsidR="00343CA0" w:rsidRPr="00C17AA0" w:rsidRDefault="00343CA0" w:rsidP="00F5085E">
            <w:pPr>
              <w:spacing w:after="0" w:line="480" w:lineRule="auto"/>
              <w:rPr>
                <w:rFonts w:ascii="Times New Roman" w:hAnsi="Times New Roman"/>
                <w:sz w:val="18"/>
                <w:szCs w:val="18"/>
                <w:lang w:eastAsia="en-MY"/>
              </w:rPr>
              <w:pPrChange w:id="2130" w:author="Microsoft account" w:date="2021-09-20T19:14:00Z">
                <w:pPr>
                  <w:spacing w:after="0" w:line="240" w:lineRule="auto"/>
                </w:pPr>
              </w:pPrChange>
            </w:pPr>
            <w:r w:rsidRPr="00C17AA0">
              <w:rPr>
                <w:rFonts w:ascii="Times New Roman" w:hAnsi="Times New Roman"/>
                <w:sz w:val="18"/>
                <w:szCs w:val="18"/>
                <w:lang w:eastAsia="en-MY"/>
              </w:rPr>
              <w:t>2157</w:t>
            </w:r>
          </w:p>
        </w:tc>
        <w:tc>
          <w:tcPr>
            <w:tcW w:w="1306" w:type="dxa"/>
            <w:tcPrChange w:id="2131" w:author="Microsoft account" w:date="2021-09-11T16:00:00Z">
              <w:tcPr>
                <w:tcW w:w="1308" w:type="dxa"/>
              </w:tcPr>
            </w:tcPrChange>
          </w:tcPr>
          <w:p w14:paraId="6D228CD5" w14:textId="77777777" w:rsidR="00343CA0" w:rsidRPr="00C17AA0" w:rsidRDefault="00343CA0" w:rsidP="00F5085E">
            <w:pPr>
              <w:spacing w:after="0" w:line="480" w:lineRule="auto"/>
              <w:rPr>
                <w:rFonts w:ascii="Times New Roman" w:hAnsi="Times New Roman"/>
                <w:sz w:val="18"/>
                <w:szCs w:val="18"/>
                <w:lang w:eastAsia="en-MY"/>
              </w:rPr>
              <w:pPrChange w:id="2132" w:author="Microsoft account" w:date="2021-09-20T19:14:00Z">
                <w:pPr>
                  <w:spacing w:after="0" w:line="240" w:lineRule="auto"/>
                </w:pPr>
              </w:pPrChange>
            </w:pPr>
            <w:r w:rsidRPr="00C17AA0">
              <w:rPr>
                <w:rFonts w:ascii="Times New Roman" w:hAnsi="Times New Roman"/>
                <w:sz w:val="18"/>
                <w:szCs w:val="18"/>
                <w:lang w:eastAsia="en-MY"/>
              </w:rPr>
              <w:t>Apr.-May.2020</w:t>
            </w:r>
          </w:p>
        </w:tc>
        <w:tc>
          <w:tcPr>
            <w:tcW w:w="2773" w:type="dxa"/>
            <w:tcPrChange w:id="2133" w:author="Microsoft account" w:date="2021-09-11T16:00:00Z">
              <w:tcPr>
                <w:tcW w:w="2784" w:type="dxa"/>
              </w:tcPr>
            </w:tcPrChange>
          </w:tcPr>
          <w:p w14:paraId="6181AD81" w14:textId="77777777" w:rsidR="00343CA0" w:rsidRPr="00C17AA0" w:rsidRDefault="00343CA0" w:rsidP="00F5085E">
            <w:pPr>
              <w:spacing w:after="0" w:line="480" w:lineRule="auto"/>
              <w:rPr>
                <w:rFonts w:ascii="Times New Roman" w:hAnsi="Times New Roman"/>
                <w:sz w:val="18"/>
                <w:szCs w:val="18"/>
                <w:lang w:eastAsia="en-MY"/>
              </w:rPr>
              <w:pPrChange w:id="2134" w:author="Microsoft account" w:date="2021-09-20T19:14:00Z">
                <w:pPr>
                  <w:spacing w:after="0" w:line="240" w:lineRule="auto"/>
                </w:pPr>
              </w:pPrChange>
            </w:pPr>
            <w:r w:rsidRPr="00C17AA0">
              <w:rPr>
                <w:rFonts w:ascii="Times New Roman" w:hAnsi="Times New Roman"/>
                <w:sz w:val="18"/>
                <w:szCs w:val="18"/>
                <w:lang w:eastAsia="en-MY"/>
              </w:rPr>
              <w:t>Age, Education, Place of residence</w:t>
            </w:r>
          </w:p>
        </w:tc>
        <w:tc>
          <w:tcPr>
            <w:tcW w:w="1336" w:type="dxa"/>
            <w:tcPrChange w:id="2135" w:author="Microsoft account" w:date="2021-09-11T16:00:00Z">
              <w:tcPr>
                <w:tcW w:w="1338" w:type="dxa"/>
              </w:tcPr>
            </w:tcPrChange>
          </w:tcPr>
          <w:p w14:paraId="46EA1DE2" w14:textId="77777777" w:rsidR="00343CA0" w:rsidRPr="00C17AA0" w:rsidRDefault="00343CA0" w:rsidP="00F5085E">
            <w:pPr>
              <w:spacing w:after="0" w:line="480" w:lineRule="auto"/>
              <w:rPr>
                <w:rFonts w:ascii="Times New Roman" w:hAnsi="Times New Roman"/>
                <w:sz w:val="18"/>
                <w:szCs w:val="18"/>
                <w:lang w:eastAsia="en-MY"/>
              </w:rPr>
              <w:pPrChange w:id="2136" w:author="Microsoft account" w:date="2021-09-20T19:14:00Z">
                <w:pPr>
                  <w:spacing w:after="0" w:line="240" w:lineRule="auto"/>
                </w:pPr>
              </w:pPrChange>
            </w:pPr>
            <w:r w:rsidRPr="00C17AA0">
              <w:rPr>
                <w:rFonts w:ascii="Times New Roman" w:hAnsi="Times New Roman"/>
                <w:sz w:val="18"/>
                <w:szCs w:val="18"/>
                <w:lang w:eastAsia="en-MY"/>
              </w:rPr>
              <w:t>8.71 ±1.64 (12)</w:t>
            </w:r>
          </w:p>
        </w:tc>
        <w:tc>
          <w:tcPr>
            <w:tcW w:w="1161" w:type="dxa"/>
            <w:tcPrChange w:id="2137" w:author="Microsoft account" w:date="2021-09-11T16:00:00Z">
              <w:tcPr>
                <w:tcW w:w="1162" w:type="dxa"/>
              </w:tcPr>
            </w:tcPrChange>
          </w:tcPr>
          <w:p w14:paraId="1E892FC9" w14:textId="77777777" w:rsidR="00343CA0" w:rsidRPr="00C17AA0" w:rsidRDefault="00343CA0" w:rsidP="00F5085E">
            <w:pPr>
              <w:spacing w:after="0" w:line="480" w:lineRule="auto"/>
              <w:rPr>
                <w:rFonts w:ascii="Times New Roman" w:hAnsi="Times New Roman"/>
                <w:sz w:val="18"/>
                <w:szCs w:val="18"/>
                <w:lang w:eastAsia="en-MY"/>
              </w:rPr>
              <w:pPrChange w:id="2138" w:author="Microsoft account" w:date="2021-09-20T19:14:00Z">
                <w:pPr>
                  <w:spacing w:after="0" w:line="240" w:lineRule="auto"/>
                </w:pPr>
              </w:pPrChange>
            </w:pPr>
            <w:r w:rsidRPr="00C17AA0">
              <w:rPr>
                <w:rFonts w:ascii="Times New Roman" w:hAnsi="Times New Roman"/>
                <w:sz w:val="18"/>
                <w:szCs w:val="18"/>
                <w:lang w:eastAsia="en-MY"/>
              </w:rPr>
              <w:t>8.9 ±1.2 (12)</w:t>
            </w:r>
          </w:p>
        </w:tc>
        <w:tc>
          <w:tcPr>
            <w:tcW w:w="1121" w:type="dxa"/>
            <w:tcPrChange w:id="2139" w:author="Microsoft account" w:date="2021-09-11T16:00:00Z">
              <w:tcPr>
                <w:tcW w:w="1122" w:type="dxa"/>
              </w:tcPr>
            </w:tcPrChange>
          </w:tcPr>
          <w:p w14:paraId="0FFAECD7" w14:textId="77777777" w:rsidR="00343CA0" w:rsidRPr="00C17AA0" w:rsidRDefault="00343CA0" w:rsidP="00F5085E">
            <w:pPr>
              <w:spacing w:after="0" w:line="480" w:lineRule="auto"/>
              <w:rPr>
                <w:rFonts w:ascii="Times New Roman" w:hAnsi="Times New Roman"/>
                <w:sz w:val="18"/>
                <w:szCs w:val="18"/>
                <w:lang w:eastAsia="en-MY"/>
              </w:rPr>
              <w:pPrChange w:id="2140" w:author="Microsoft account" w:date="2021-09-20T19:14:00Z">
                <w:pPr>
                  <w:spacing w:after="0" w:line="240" w:lineRule="auto"/>
                </w:pPr>
              </w:pPrChange>
            </w:pPr>
            <w:r w:rsidRPr="00C17AA0">
              <w:rPr>
                <w:rFonts w:ascii="Times New Roman" w:hAnsi="Times New Roman"/>
                <w:sz w:val="18"/>
                <w:szCs w:val="18"/>
                <w:lang w:eastAsia="en-MY"/>
              </w:rPr>
              <w:t>8.7 ±1.6 (12)</w:t>
            </w:r>
          </w:p>
        </w:tc>
      </w:tr>
      <w:tr w:rsidR="00AE7070" w:rsidRPr="00EA176E" w14:paraId="20730B88" w14:textId="77777777" w:rsidTr="00AE7070">
        <w:trPr>
          <w:trHeight w:val="285"/>
          <w:trPrChange w:id="2141" w:author="Microsoft account" w:date="2021-09-11T16:00:00Z">
            <w:trPr>
              <w:trHeight w:val="285"/>
            </w:trPr>
          </w:trPrChange>
        </w:trPr>
        <w:tc>
          <w:tcPr>
            <w:tcW w:w="1692" w:type="dxa"/>
            <w:tcPrChange w:id="2142" w:author="Microsoft account" w:date="2021-09-11T16:00:00Z">
              <w:tcPr>
                <w:tcW w:w="1514" w:type="dxa"/>
              </w:tcPr>
            </w:tcPrChange>
          </w:tcPr>
          <w:p w14:paraId="08F709E1" w14:textId="5591C1EF" w:rsidR="00343CA0" w:rsidRPr="00C17AA0" w:rsidRDefault="00343CA0" w:rsidP="002E73EE">
            <w:pPr>
              <w:spacing w:after="0" w:line="480" w:lineRule="auto"/>
              <w:rPr>
                <w:rFonts w:ascii="Times New Roman" w:hAnsi="Times New Roman"/>
                <w:sz w:val="18"/>
                <w:szCs w:val="18"/>
                <w:lang w:eastAsia="en-MY"/>
              </w:rPr>
              <w:pPrChange w:id="2143" w:author="Microsoft account" w:date="2021-09-20T19:14:00Z">
                <w:pPr>
                  <w:spacing w:after="0" w:line="240" w:lineRule="auto"/>
                </w:pPr>
              </w:pPrChange>
            </w:pPr>
            <w:proofErr w:type="spellStart"/>
            <w:r w:rsidRPr="00C17AA0">
              <w:rPr>
                <w:rFonts w:ascii="Times New Roman" w:hAnsi="Times New Roman"/>
                <w:sz w:val="18"/>
                <w:szCs w:val="18"/>
                <w:lang w:eastAsia="en-MY"/>
              </w:rPr>
              <w:t>Himali</w:t>
            </w:r>
            <w:proofErr w:type="spellEnd"/>
            <w:r w:rsidRPr="00C17AA0">
              <w:rPr>
                <w:rFonts w:ascii="Times New Roman" w:hAnsi="Times New Roman"/>
                <w:sz w:val="18"/>
                <w:szCs w:val="18"/>
                <w:lang w:eastAsia="en-MY"/>
              </w:rPr>
              <w:t xml:space="preserve"> et al.,</w:t>
            </w:r>
            <w:ins w:id="2144" w:author="Microsoft account" w:date="2021-09-11T16:13:00Z">
              <w:r w:rsidR="0055689F">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{"citationItems":[{"id":"ITEM-1","itemData":{"DOI":"10.18203/2320-6012.IJRMS20204900","ISSN":"2320-6012","abstract":"Background:  The World Health Organization (WHO) had reported COVID-19 disease as a pandemic in March 2020, following which India witnessed more than 29,451 cases on 29th April. Correct knowledge about the disease, the right attitude, and response to infection control recommendations among people is of utmost importance to limit the contagion.   Methods:  A Cross-Sectional, web-based online study was conducted for five days. The responses (N= 1231) were collected across social networks using snowball sampling. The survey questionnaire assessed the knowledge, attitude, and practical aspects of participants for COVID-19. Knowledge items assessed the causative agent of COVID-19, it’s clinical symptoms, routes of transmission, preventive measures etc. Positive or negative attitudes towards mask usage and restriction compliance were assessed. Socio-demographic data and scores were de-identified and analyzed using appropriate statistical tests.   Results:  The mean age of participants (N=1231) was 32.3±13.7 years and 60.9% were males. High knowledge years and 60.9% participants were males. High knowledge accuracy rate of 84.5% and a mean score of 10.19±1.6 out of 12 was observed. Mean attitude and practice scores were 2.33±0.66 (3) and 1.97±0.16 (2) respectively. A significantly higher knowledge status was observed among females, medical workers, students, and homemakers. Similarly, better attitudes were noticed in males, adults (30-60 years), graduates, and those in job/service. As for practices, no such difference was noticed as more than 98% of participants were compliant to lockdown restrictions and practiced proper distancing and personal hygiene measures.   Conclusions:  Satisfactory awareness and response were observed owing to the public awareness campaign. Knowledge gaps, poor attitudes, and prevailing myths need to be addressed through targeted communication strategy.","author":[{"dropping-particle":"","family":"Vyas","given":"Himali","non-dropping-particle":"","parse-names":false,"suffix":""},{"dropping-particle":"","family":"Goyal","given":"Raunak","non-dropping-particle":"","parse-names":false,"suffix":""},{"dropping-particle":"","family":"Meena","given":"Jitendra Kumar","non-dropping-particle":"","parse-names":false,"suffix":""},{"dropping-particle":"","family":"Mathur","given":"Medha","non-dropping-particle":"","parse-names":false,"suffix":""},{"dropping-particle":"","family":"Yadav","given":"Arvind","non-dropping-particle":"","parse-names":false,"suffix":""}],"container-title":"International Journal of Research in Medical Sciences","id":"ITEM-1","issue":"11","issued":{"date-parts":[["2020","10","28"]]},"page":"4038-4046","publisher":"Medip Academy","title":"Knowledge, attitude, and practices in response to COVID-19 pandemic in Indian population","type":"article-journal","volume":"8"},"uris":["http://www.mendeley.com/documents/?uuid=01baae51-3fa1-3e22-a73d-2aa75f6f97df","http://www.mendeley.com/documents/?uuid=ccd439e3-7587-4229-83b3-649858f66dc9"]}],"mendeley":{"formattedCitation":"[37]","plainTextFormattedCitation":"[37]","previouslyFormattedCitation":"(37)"},"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[37]</w:t>
            </w:r>
            <w:ins w:id="2145" w:author="Microsoft account" w:date="2021-09-11T16:13:00Z">
              <w:r w:rsidR="0055689F">
                <w:rPr>
                  <w:rFonts w:ascii="Times New Roman" w:hAnsi="Times New Roman"/>
                  <w:sz w:val="18"/>
                  <w:szCs w:val="18"/>
                  <w:lang w:eastAsia="en-MY"/>
                </w:rPr>
                <w:fldChar w:fldCharType="end"/>
              </w:r>
            </w:ins>
          </w:p>
        </w:tc>
        <w:tc>
          <w:tcPr>
            <w:tcW w:w="916" w:type="dxa"/>
            <w:tcPrChange w:id="2146" w:author="Microsoft account" w:date="2021-09-11T16:00:00Z">
              <w:tcPr>
                <w:tcW w:w="1082" w:type="dxa"/>
              </w:tcPr>
            </w:tcPrChange>
          </w:tcPr>
          <w:p w14:paraId="0842A2F5" w14:textId="77777777" w:rsidR="00343CA0" w:rsidRPr="00C17AA0" w:rsidRDefault="00343CA0" w:rsidP="00F5085E">
            <w:pPr>
              <w:spacing w:after="0" w:line="480" w:lineRule="auto"/>
              <w:rPr>
                <w:rFonts w:ascii="Times New Roman" w:hAnsi="Times New Roman"/>
                <w:sz w:val="18"/>
                <w:szCs w:val="18"/>
                <w:lang w:eastAsia="en-MY"/>
              </w:rPr>
              <w:pPrChange w:id="2147" w:author="Microsoft account" w:date="2021-09-20T19:14:00Z">
                <w:pPr>
                  <w:spacing w:after="0" w:line="240" w:lineRule="auto"/>
                </w:pPr>
              </w:pPrChange>
            </w:pPr>
            <w:r w:rsidRPr="00C17AA0">
              <w:rPr>
                <w:rFonts w:ascii="Times New Roman" w:hAnsi="Times New Roman"/>
                <w:sz w:val="18"/>
                <w:szCs w:val="18"/>
                <w:lang w:eastAsia="en-MY"/>
              </w:rPr>
              <w:t>India</w:t>
            </w:r>
          </w:p>
        </w:tc>
        <w:tc>
          <w:tcPr>
            <w:tcW w:w="756" w:type="dxa"/>
            <w:tcPrChange w:id="2148" w:author="Microsoft account" w:date="2021-09-11T16:00:00Z">
              <w:tcPr>
                <w:tcW w:w="751" w:type="dxa"/>
              </w:tcPr>
            </w:tcPrChange>
          </w:tcPr>
          <w:p w14:paraId="7F72368A" w14:textId="77777777" w:rsidR="00343CA0" w:rsidRPr="00C17AA0" w:rsidRDefault="00343CA0" w:rsidP="00F5085E">
            <w:pPr>
              <w:spacing w:after="0" w:line="480" w:lineRule="auto"/>
              <w:rPr>
                <w:rFonts w:ascii="Times New Roman" w:hAnsi="Times New Roman"/>
                <w:sz w:val="18"/>
                <w:szCs w:val="18"/>
                <w:lang w:eastAsia="en-MY"/>
              </w:rPr>
              <w:pPrChange w:id="2149" w:author="Microsoft account" w:date="2021-09-20T19:14:00Z">
                <w:pPr>
                  <w:spacing w:after="0" w:line="240" w:lineRule="auto"/>
                </w:pPr>
              </w:pPrChange>
            </w:pPr>
            <w:r w:rsidRPr="00C17AA0">
              <w:rPr>
                <w:rFonts w:ascii="Times New Roman" w:hAnsi="Times New Roman"/>
                <w:sz w:val="18"/>
                <w:szCs w:val="18"/>
                <w:lang w:eastAsia="en-MY"/>
              </w:rPr>
              <w:t>1231</w:t>
            </w:r>
          </w:p>
        </w:tc>
        <w:tc>
          <w:tcPr>
            <w:tcW w:w="1306" w:type="dxa"/>
            <w:tcPrChange w:id="2150" w:author="Microsoft account" w:date="2021-09-11T16:00:00Z">
              <w:tcPr>
                <w:tcW w:w="1308" w:type="dxa"/>
              </w:tcPr>
            </w:tcPrChange>
          </w:tcPr>
          <w:p w14:paraId="5BA34C69" w14:textId="77777777" w:rsidR="00343CA0" w:rsidRPr="00C17AA0" w:rsidRDefault="00343CA0" w:rsidP="00F5085E">
            <w:pPr>
              <w:spacing w:after="0" w:line="480" w:lineRule="auto"/>
              <w:rPr>
                <w:rFonts w:ascii="Times New Roman" w:hAnsi="Times New Roman"/>
                <w:sz w:val="18"/>
                <w:szCs w:val="18"/>
                <w:lang w:eastAsia="en-MY"/>
              </w:rPr>
              <w:pPrChange w:id="2151" w:author="Microsoft account" w:date="2021-09-20T19:14:00Z">
                <w:pPr>
                  <w:spacing w:after="0" w:line="240" w:lineRule="auto"/>
                </w:pPr>
              </w:pPrChange>
            </w:pPr>
            <w:r w:rsidRPr="00C17AA0">
              <w:rPr>
                <w:rFonts w:ascii="Times New Roman" w:hAnsi="Times New Roman"/>
                <w:sz w:val="18"/>
                <w:szCs w:val="18"/>
                <w:lang w:eastAsia="en-MY"/>
              </w:rPr>
              <w:t>Apr.-May,2020</w:t>
            </w:r>
          </w:p>
        </w:tc>
        <w:tc>
          <w:tcPr>
            <w:tcW w:w="2773" w:type="dxa"/>
            <w:tcPrChange w:id="2152" w:author="Microsoft account" w:date="2021-09-11T16:00:00Z">
              <w:tcPr>
                <w:tcW w:w="2784" w:type="dxa"/>
              </w:tcPr>
            </w:tcPrChange>
          </w:tcPr>
          <w:p w14:paraId="22B730C9" w14:textId="77777777" w:rsidR="00343CA0" w:rsidRPr="00C17AA0" w:rsidRDefault="00343CA0" w:rsidP="00F5085E">
            <w:pPr>
              <w:spacing w:after="0" w:line="480" w:lineRule="auto"/>
              <w:rPr>
                <w:rFonts w:ascii="Times New Roman" w:hAnsi="Times New Roman"/>
                <w:sz w:val="18"/>
                <w:szCs w:val="18"/>
                <w:lang w:eastAsia="en-MY"/>
              </w:rPr>
              <w:pPrChange w:id="2153" w:author="Microsoft account" w:date="2021-09-20T19:14:00Z">
                <w:pPr>
                  <w:spacing w:after="0" w:line="240" w:lineRule="auto"/>
                </w:pPr>
              </w:pPrChange>
            </w:pPr>
            <w:r w:rsidRPr="00C17AA0">
              <w:rPr>
                <w:rFonts w:ascii="Times New Roman" w:hAnsi="Times New Roman"/>
                <w:sz w:val="18"/>
                <w:szCs w:val="18"/>
                <w:lang w:eastAsia="en-MY"/>
              </w:rPr>
              <w:t>Gender, Occupation</w:t>
            </w:r>
          </w:p>
        </w:tc>
        <w:tc>
          <w:tcPr>
            <w:tcW w:w="1336" w:type="dxa"/>
            <w:tcPrChange w:id="2154" w:author="Microsoft account" w:date="2021-09-11T16:00:00Z">
              <w:tcPr>
                <w:tcW w:w="1338" w:type="dxa"/>
              </w:tcPr>
            </w:tcPrChange>
          </w:tcPr>
          <w:p w14:paraId="68D76449" w14:textId="77777777" w:rsidR="00343CA0" w:rsidRPr="00C17AA0" w:rsidRDefault="00343CA0" w:rsidP="00F5085E">
            <w:pPr>
              <w:spacing w:after="0" w:line="480" w:lineRule="auto"/>
              <w:rPr>
                <w:rFonts w:ascii="Times New Roman" w:hAnsi="Times New Roman"/>
                <w:sz w:val="18"/>
                <w:szCs w:val="18"/>
                <w:lang w:eastAsia="en-MY"/>
              </w:rPr>
              <w:pPrChange w:id="2155" w:author="Microsoft account" w:date="2021-09-20T19:14:00Z">
                <w:pPr>
                  <w:spacing w:after="0" w:line="240" w:lineRule="auto"/>
                </w:pPr>
              </w:pPrChange>
            </w:pPr>
            <w:r w:rsidRPr="00C17AA0">
              <w:rPr>
                <w:rFonts w:ascii="Times New Roman" w:hAnsi="Times New Roman"/>
                <w:sz w:val="18"/>
                <w:szCs w:val="18"/>
                <w:lang w:eastAsia="en-MY"/>
              </w:rPr>
              <w:t>10.19±1.6 (12)</w:t>
            </w:r>
          </w:p>
        </w:tc>
        <w:tc>
          <w:tcPr>
            <w:tcW w:w="1161" w:type="dxa"/>
            <w:tcPrChange w:id="2156" w:author="Microsoft account" w:date="2021-09-11T16:00:00Z">
              <w:tcPr>
                <w:tcW w:w="1162" w:type="dxa"/>
              </w:tcPr>
            </w:tcPrChange>
          </w:tcPr>
          <w:p w14:paraId="2A2F397C" w14:textId="77777777" w:rsidR="00343CA0" w:rsidRPr="00C17AA0" w:rsidRDefault="00343CA0" w:rsidP="00F5085E">
            <w:pPr>
              <w:spacing w:after="0" w:line="480" w:lineRule="auto"/>
              <w:rPr>
                <w:rFonts w:ascii="Times New Roman" w:hAnsi="Times New Roman"/>
                <w:sz w:val="18"/>
                <w:szCs w:val="18"/>
                <w:lang w:eastAsia="en-MY"/>
              </w:rPr>
              <w:pPrChange w:id="2157" w:author="Microsoft account" w:date="2021-09-20T19:14:00Z">
                <w:pPr>
                  <w:spacing w:after="0" w:line="240" w:lineRule="auto"/>
                </w:pPr>
              </w:pPrChange>
            </w:pPr>
            <w:r w:rsidRPr="00C17AA0">
              <w:rPr>
                <w:rFonts w:ascii="Times New Roman" w:hAnsi="Times New Roman"/>
                <w:sz w:val="18"/>
                <w:szCs w:val="18"/>
                <w:lang w:eastAsia="en-MY"/>
              </w:rPr>
              <w:t>2.33±0.66 (3)</w:t>
            </w:r>
          </w:p>
        </w:tc>
        <w:tc>
          <w:tcPr>
            <w:tcW w:w="1121" w:type="dxa"/>
            <w:tcPrChange w:id="2158" w:author="Microsoft account" w:date="2021-09-11T16:00:00Z">
              <w:tcPr>
                <w:tcW w:w="1122" w:type="dxa"/>
              </w:tcPr>
            </w:tcPrChange>
          </w:tcPr>
          <w:p w14:paraId="70BD1246" w14:textId="77777777" w:rsidR="00343CA0" w:rsidRPr="00C17AA0" w:rsidRDefault="00343CA0" w:rsidP="00F5085E">
            <w:pPr>
              <w:spacing w:after="0" w:line="480" w:lineRule="auto"/>
              <w:rPr>
                <w:rFonts w:ascii="Times New Roman" w:hAnsi="Times New Roman"/>
                <w:sz w:val="18"/>
                <w:szCs w:val="18"/>
                <w:lang w:eastAsia="en-MY"/>
              </w:rPr>
              <w:pPrChange w:id="2159" w:author="Microsoft account" w:date="2021-09-20T19:14:00Z">
                <w:pPr>
                  <w:spacing w:after="0" w:line="240" w:lineRule="auto"/>
                </w:pPr>
              </w:pPrChange>
            </w:pPr>
            <w:r w:rsidRPr="00C17AA0">
              <w:rPr>
                <w:rFonts w:ascii="Times New Roman" w:hAnsi="Times New Roman"/>
                <w:sz w:val="18"/>
                <w:szCs w:val="18"/>
                <w:lang w:eastAsia="en-MY"/>
              </w:rPr>
              <w:t>1.97±0.16 (2)</w:t>
            </w:r>
          </w:p>
        </w:tc>
      </w:tr>
      <w:tr w:rsidR="00AE7070" w:rsidRPr="00EA176E" w14:paraId="11D97084" w14:textId="77777777" w:rsidTr="00AE7070">
        <w:trPr>
          <w:trHeight w:val="562"/>
          <w:trPrChange w:id="2160" w:author="Microsoft account" w:date="2021-09-11T16:00:00Z">
            <w:trPr>
              <w:trHeight w:val="562"/>
            </w:trPr>
          </w:trPrChange>
        </w:trPr>
        <w:tc>
          <w:tcPr>
            <w:tcW w:w="1692" w:type="dxa"/>
            <w:tcPrChange w:id="2161" w:author="Microsoft account" w:date="2021-09-11T16:00:00Z">
              <w:tcPr>
                <w:tcW w:w="1514" w:type="dxa"/>
              </w:tcPr>
            </w:tcPrChange>
          </w:tcPr>
          <w:p w14:paraId="788E1CDF" w14:textId="306B5DFB" w:rsidR="00343CA0" w:rsidRPr="00C17AA0" w:rsidRDefault="00343CA0" w:rsidP="002E73EE">
            <w:pPr>
              <w:spacing w:after="0" w:line="480" w:lineRule="auto"/>
              <w:rPr>
                <w:rFonts w:ascii="Times New Roman" w:hAnsi="Times New Roman"/>
                <w:sz w:val="18"/>
                <w:szCs w:val="18"/>
                <w:lang w:eastAsia="en-MY"/>
              </w:rPr>
              <w:pPrChange w:id="2162" w:author="Microsoft account" w:date="2021-09-20T19:14:00Z">
                <w:pPr>
                  <w:spacing w:after="0" w:line="240" w:lineRule="auto"/>
                </w:pPr>
              </w:pPrChange>
            </w:pPr>
            <w:r w:rsidRPr="00C17AA0">
              <w:rPr>
                <w:rFonts w:ascii="Times New Roman" w:hAnsi="Times New Roman"/>
                <w:sz w:val="18"/>
                <w:szCs w:val="18"/>
                <w:lang w:eastAsia="en-MY"/>
              </w:rPr>
              <w:t>Muhammad et al.,</w:t>
            </w:r>
            <w:ins w:id="2163" w:author="Microsoft account" w:date="2021-09-11T16:16:00Z">
              <w:r w:rsidR="0055689F">
                <w:rPr>
                  <w:rFonts w:ascii="Times New Roman" w:hAnsi="Times New Roman"/>
                  <w:sz w:val="18"/>
                  <w:szCs w:val="18"/>
                  <w:lang w:eastAsia="en-MY"/>
                </w:rPr>
                <w:fldChar w:fldCharType="begin" w:fldLock="1"/>
              </w:r>
            </w:ins>
            <w:r w:rsidR="002E73EE">
              <w:rPr>
                <w:rFonts w:ascii="Times New Roman" w:hAnsi="Times New Roman"/>
                <w:sz w:val="18"/>
                <w:szCs w:val="18"/>
                <w:lang w:eastAsia="en-MY"/>
              </w:rPr>
              <w:instrText>ADDIN CSL_CITATION {"citationItems":[{"id":"ITEM-1","itemData":{"DOI":"10.3390/IJERPH18094473","ISSN":"1660-4601","PMID":"33922420","abstract":"Coronavirus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author":[{"dropping-particle":"","family":"M","given":"Muslih","non-dropping-particle":"","parse-names":false,"suffix":""},{"dropping-particle":"","family":"HD","given":"Susanti","non-dropping-particle":"","parse-names":false,"suffix":""},{"dropping-particle":"","family":"YA","given":"Rias","non-dropping-particle":"","parse-names":false,"suffix":""},{"dropping-particle":"","family":"MH","given":"Chung","non-dropping-particle":"","parse-names":false,"suffix":""}],"container-title":"International journal of environmental research and public health","id":"ITEM-1","issue":"9","issued":{"date-parts":[["2021","5","1"]]},"publisher":"Int J Environ Res Public Health","title":"Knowledge, Attitude, and Practice of Indonesian Residents toward COVID-19: A Cross-Sectional Survey","type":"article-journal","volume":"18"},"uris":["http://www.mendeley.com/documents/?uuid=62f1b262-a431-3350-a101-78ad36db73be","http://www.mendeley.com/documents/?uuid=bb023cd5-fde6-4fc6-8277-634d4356ee2a"]}],"mendeley":{"formattedCitation":"[38]","plainTextFormattedCitation":"[38]","previouslyFormattedCitation":"(38)"},"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[38]</w:t>
            </w:r>
            <w:ins w:id="2164" w:author="Microsoft account" w:date="2021-09-11T16:16:00Z">
              <w:r w:rsidR="0055689F">
                <w:rPr>
                  <w:rFonts w:ascii="Times New Roman" w:hAnsi="Times New Roman"/>
                  <w:sz w:val="18"/>
                  <w:szCs w:val="18"/>
                  <w:lang w:eastAsia="en-MY"/>
                </w:rPr>
                <w:fldChar w:fldCharType="end"/>
              </w:r>
            </w:ins>
          </w:p>
        </w:tc>
        <w:tc>
          <w:tcPr>
            <w:tcW w:w="916" w:type="dxa"/>
            <w:tcPrChange w:id="2165" w:author="Microsoft account" w:date="2021-09-11T16:00:00Z">
              <w:tcPr>
                <w:tcW w:w="1082" w:type="dxa"/>
              </w:tcPr>
            </w:tcPrChange>
          </w:tcPr>
          <w:p w14:paraId="7EF68740" w14:textId="77777777" w:rsidR="00343CA0" w:rsidRPr="00C17AA0" w:rsidRDefault="00343CA0" w:rsidP="00F5085E">
            <w:pPr>
              <w:spacing w:after="0" w:line="480" w:lineRule="auto"/>
              <w:rPr>
                <w:rFonts w:ascii="Times New Roman" w:hAnsi="Times New Roman"/>
                <w:sz w:val="18"/>
                <w:szCs w:val="18"/>
                <w:lang w:eastAsia="en-MY"/>
              </w:rPr>
              <w:pPrChange w:id="2166" w:author="Microsoft account" w:date="2021-09-20T19:14:00Z">
                <w:pPr>
                  <w:spacing w:after="0" w:line="240" w:lineRule="auto"/>
                </w:pPr>
              </w:pPrChange>
            </w:pPr>
            <w:r w:rsidRPr="00C17AA0">
              <w:rPr>
                <w:rFonts w:ascii="Times New Roman" w:hAnsi="Times New Roman"/>
                <w:sz w:val="18"/>
                <w:szCs w:val="18"/>
                <w:lang w:eastAsia="en-MY"/>
              </w:rPr>
              <w:t>Indonesia</w:t>
            </w:r>
          </w:p>
        </w:tc>
        <w:tc>
          <w:tcPr>
            <w:tcW w:w="756" w:type="dxa"/>
            <w:tcPrChange w:id="2167" w:author="Microsoft account" w:date="2021-09-11T16:00:00Z">
              <w:tcPr>
                <w:tcW w:w="751" w:type="dxa"/>
              </w:tcPr>
            </w:tcPrChange>
          </w:tcPr>
          <w:p w14:paraId="52AFA659" w14:textId="77777777" w:rsidR="00343CA0" w:rsidRPr="00C17AA0" w:rsidRDefault="00343CA0" w:rsidP="00F5085E">
            <w:pPr>
              <w:spacing w:after="0" w:line="480" w:lineRule="auto"/>
              <w:rPr>
                <w:rFonts w:ascii="Times New Roman" w:hAnsi="Times New Roman"/>
                <w:sz w:val="18"/>
                <w:szCs w:val="18"/>
                <w:lang w:eastAsia="en-MY"/>
              </w:rPr>
              <w:pPrChange w:id="2168" w:author="Microsoft account" w:date="2021-09-20T19:14:00Z">
                <w:pPr>
                  <w:spacing w:after="0" w:line="240" w:lineRule="auto"/>
                </w:pPr>
              </w:pPrChange>
            </w:pPr>
            <w:r w:rsidRPr="00C17AA0">
              <w:rPr>
                <w:rFonts w:ascii="Times New Roman" w:hAnsi="Times New Roman"/>
                <w:sz w:val="18"/>
                <w:szCs w:val="18"/>
                <w:lang w:eastAsia="en-MY"/>
              </w:rPr>
              <w:t>6249</w:t>
            </w:r>
          </w:p>
        </w:tc>
        <w:tc>
          <w:tcPr>
            <w:tcW w:w="1306" w:type="dxa"/>
            <w:tcPrChange w:id="2169" w:author="Microsoft account" w:date="2021-09-11T16:00:00Z">
              <w:tcPr>
                <w:tcW w:w="1308" w:type="dxa"/>
              </w:tcPr>
            </w:tcPrChange>
          </w:tcPr>
          <w:p w14:paraId="378D872A" w14:textId="77777777" w:rsidR="00343CA0" w:rsidRPr="00C17AA0" w:rsidRDefault="00343CA0" w:rsidP="00F5085E">
            <w:pPr>
              <w:spacing w:after="0" w:line="480" w:lineRule="auto"/>
              <w:rPr>
                <w:rFonts w:ascii="Times New Roman" w:hAnsi="Times New Roman"/>
                <w:sz w:val="18"/>
                <w:szCs w:val="18"/>
                <w:lang w:eastAsia="en-MY"/>
              </w:rPr>
              <w:pPrChange w:id="2170" w:author="Microsoft account" w:date="2021-09-20T19:14:00Z">
                <w:pPr>
                  <w:spacing w:after="0" w:line="240" w:lineRule="auto"/>
                </w:pPr>
              </w:pPrChange>
            </w:pPr>
            <w:r w:rsidRPr="00C17AA0">
              <w:rPr>
                <w:rFonts w:ascii="Times New Roman" w:hAnsi="Times New Roman"/>
                <w:sz w:val="18"/>
                <w:szCs w:val="18"/>
                <w:lang w:eastAsia="en-MY"/>
              </w:rPr>
              <w:t>Apr-May,2020</w:t>
            </w:r>
          </w:p>
        </w:tc>
        <w:tc>
          <w:tcPr>
            <w:tcW w:w="2773" w:type="dxa"/>
            <w:tcPrChange w:id="2171" w:author="Microsoft account" w:date="2021-09-11T16:00:00Z">
              <w:tcPr>
                <w:tcW w:w="2784" w:type="dxa"/>
              </w:tcPr>
            </w:tcPrChange>
          </w:tcPr>
          <w:p w14:paraId="4B872023" w14:textId="77777777" w:rsidR="00343CA0" w:rsidRPr="00C17AA0" w:rsidRDefault="00343CA0" w:rsidP="00F5085E">
            <w:pPr>
              <w:spacing w:after="0" w:line="480" w:lineRule="auto"/>
              <w:rPr>
                <w:rFonts w:ascii="Times New Roman" w:hAnsi="Times New Roman"/>
                <w:sz w:val="18"/>
                <w:szCs w:val="18"/>
                <w:lang w:eastAsia="en-MY"/>
              </w:rPr>
              <w:pPrChange w:id="2172" w:author="Microsoft account" w:date="2021-09-20T19:14:00Z">
                <w:pPr>
                  <w:spacing w:after="0" w:line="240" w:lineRule="auto"/>
                </w:pPr>
              </w:pPrChange>
            </w:pPr>
            <w:r w:rsidRPr="00C17AA0">
              <w:rPr>
                <w:rFonts w:ascii="Times New Roman" w:hAnsi="Times New Roman"/>
                <w:sz w:val="18"/>
                <w:szCs w:val="18"/>
                <w:lang w:eastAsia="en-MY"/>
              </w:rPr>
              <w:t>Gender, Place of Residence, Occupation, Major of education</w:t>
            </w:r>
          </w:p>
        </w:tc>
        <w:tc>
          <w:tcPr>
            <w:tcW w:w="1336" w:type="dxa"/>
            <w:tcPrChange w:id="2173" w:author="Microsoft account" w:date="2021-09-11T16:00:00Z">
              <w:tcPr>
                <w:tcW w:w="1338" w:type="dxa"/>
              </w:tcPr>
            </w:tcPrChange>
          </w:tcPr>
          <w:p w14:paraId="19E8BC4E" w14:textId="77777777" w:rsidR="00343CA0" w:rsidRPr="00C17AA0" w:rsidRDefault="00343CA0" w:rsidP="00F5085E">
            <w:pPr>
              <w:spacing w:after="0" w:line="480" w:lineRule="auto"/>
              <w:rPr>
                <w:rFonts w:ascii="Times New Roman" w:hAnsi="Times New Roman"/>
                <w:sz w:val="18"/>
                <w:szCs w:val="18"/>
                <w:lang w:eastAsia="en-MY"/>
              </w:rPr>
              <w:pPrChange w:id="2174" w:author="Microsoft account" w:date="2021-09-20T19:14:00Z">
                <w:pPr>
                  <w:spacing w:after="0" w:line="240" w:lineRule="auto"/>
                </w:pPr>
              </w:pPrChange>
            </w:pPr>
            <w:r w:rsidRPr="00C17AA0">
              <w:rPr>
                <w:rFonts w:ascii="Times New Roman" w:hAnsi="Times New Roman"/>
                <w:sz w:val="18"/>
                <w:szCs w:val="18"/>
                <w:lang w:eastAsia="en-MY"/>
              </w:rPr>
              <w:t>13.14±2.76 (18)</w:t>
            </w:r>
          </w:p>
        </w:tc>
        <w:tc>
          <w:tcPr>
            <w:tcW w:w="1161" w:type="dxa"/>
            <w:tcPrChange w:id="2175" w:author="Microsoft account" w:date="2021-09-11T16:00:00Z">
              <w:tcPr>
                <w:tcW w:w="1162" w:type="dxa"/>
              </w:tcPr>
            </w:tcPrChange>
          </w:tcPr>
          <w:p w14:paraId="108CAACB" w14:textId="77777777" w:rsidR="00343CA0" w:rsidRPr="00C17AA0" w:rsidRDefault="00343CA0" w:rsidP="00F5085E">
            <w:pPr>
              <w:spacing w:after="0" w:line="480" w:lineRule="auto"/>
              <w:rPr>
                <w:rFonts w:ascii="Times New Roman" w:hAnsi="Times New Roman"/>
                <w:sz w:val="18"/>
                <w:szCs w:val="18"/>
                <w:lang w:eastAsia="en-MY"/>
              </w:rPr>
              <w:pPrChange w:id="2176" w:author="Microsoft account" w:date="2021-09-20T19:14:00Z">
                <w:pPr>
                  <w:spacing w:after="0" w:line="240" w:lineRule="auto"/>
                </w:pPr>
              </w:pPrChange>
            </w:pPr>
            <w:r w:rsidRPr="00C17AA0">
              <w:rPr>
                <w:rFonts w:ascii="Times New Roman" w:hAnsi="Times New Roman"/>
                <w:sz w:val="18"/>
                <w:szCs w:val="18"/>
                <w:lang w:eastAsia="en-MY"/>
              </w:rPr>
              <w:t>16.56±1.72</w:t>
            </w:r>
          </w:p>
        </w:tc>
        <w:tc>
          <w:tcPr>
            <w:tcW w:w="1121" w:type="dxa"/>
            <w:tcPrChange w:id="2177" w:author="Microsoft account" w:date="2021-09-11T16:00:00Z">
              <w:tcPr>
                <w:tcW w:w="1122" w:type="dxa"/>
              </w:tcPr>
            </w:tcPrChange>
          </w:tcPr>
          <w:p w14:paraId="7F80F8E5" w14:textId="77777777" w:rsidR="00343CA0" w:rsidRPr="00C17AA0" w:rsidRDefault="00343CA0" w:rsidP="00F5085E">
            <w:pPr>
              <w:spacing w:after="0" w:line="480" w:lineRule="auto"/>
              <w:rPr>
                <w:rFonts w:ascii="Times New Roman" w:hAnsi="Times New Roman"/>
                <w:sz w:val="18"/>
                <w:szCs w:val="18"/>
                <w:lang w:eastAsia="en-MY"/>
              </w:rPr>
              <w:pPrChange w:id="2178" w:author="Microsoft account" w:date="2021-09-20T19:14:00Z">
                <w:pPr>
                  <w:spacing w:after="0" w:line="240" w:lineRule="auto"/>
                </w:pPr>
              </w:pPrChange>
            </w:pPr>
            <w:r w:rsidRPr="00C17AA0">
              <w:rPr>
                <w:rFonts w:ascii="Times New Roman" w:hAnsi="Times New Roman"/>
                <w:sz w:val="18"/>
                <w:szCs w:val="18"/>
                <w:lang w:eastAsia="en-MY"/>
              </w:rPr>
              <w:t>31.06±3.80</w:t>
            </w:r>
          </w:p>
        </w:tc>
      </w:tr>
    </w:tbl>
    <w:p w14:paraId="7E21107C"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55827369" w14:textId="77777777" w:rsidR="007F5C6C" w:rsidRPr="000506E2" w:rsidRDefault="007F5C6C" w:rsidP="00864F82">
      <w:pPr>
        <w:spacing w:after="0" w:line="480" w:lineRule="auto"/>
        <w:contextualSpacing/>
        <w:jc w:val="both"/>
        <w:rPr>
          <w:rFonts w:ascii="Times New Roman" w:hAnsi="Times New Roman" w:cs="Times New Roman"/>
          <w:b/>
          <w:sz w:val="36"/>
          <w:szCs w:val="36"/>
          <w:rPrChange w:id="2179" w:author="Microsoft account" w:date="2021-09-20T22:57:00Z">
            <w:rPr>
              <w:rFonts w:ascii="Times New Roman" w:hAnsi="Times New Roman" w:cs="Times New Roman"/>
              <w:b/>
              <w:sz w:val="24"/>
              <w:szCs w:val="24"/>
            </w:rPr>
          </w:rPrChange>
        </w:rPr>
      </w:pPr>
      <w:commentRangeStart w:id="2180"/>
      <w:r w:rsidRPr="000506E2">
        <w:rPr>
          <w:rFonts w:ascii="Times New Roman" w:hAnsi="Times New Roman" w:cs="Times New Roman"/>
          <w:b/>
          <w:sz w:val="36"/>
          <w:szCs w:val="36"/>
          <w:rPrChange w:id="2181" w:author="Microsoft account" w:date="2021-09-20T22:57:00Z">
            <w:rPr>
              <w:rFonts w:ascii="Times New Roman" w:hAnsi="Times New Roman" w:cs="Times New Roman"/>
              <w:b/>
              <w:sz w:val="24"/>
              <w:szCs w:val="24"/>
            </w:rPr>
          </w:rPrChange>
        </w:rPr>
        <w:t>Discussion</w:t>
      </w:r>
      <w:commentRangeEnd w:id="2180"/>
      <w:r w:rsidR="00942D3F" w:rsidRPr="000506E2">
        <w:rPr>
          <w:rStyle w:val="CommentReference"/>
          <w:rFonts w:ascii="Calibri" w:eastAsia="Calibri" w:hAnsi="Calibri" w:cs="Times New Roman"/>
          <w:sz w:val="36"/>
          <w:szCs w:val="36"/>
          <w:lang w:val="en-MY"/>
          <w:rPrChange w:id="2182" w:author="Microsoft account" w:date="2021-09-20T22:57:00Z">
            <w:rPr>
              <w:rStyle w:val="CommentReference"/>
              <w:rFonts w:ascii="Calibri" w:eastAsia="Calibri" w:hAnsi="Calibri" w:cs="Times New Roman"/>
              <w:lang w:val="en-MY"/>
            </w:rPr>
          </w:rPrChange>
        </w:rPr>
        <w:commentReference w:id="2180"/>
      </w:r>
    </w:p>
    <w:p w14:paraId="0892617C" w14:textId="1AFF94CE"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This mixed–method research is one of the limited studies devoted to COVID-19 so far in the context of Malaysia and other developing countries. Globally, COVID-19 has catastrophic consequences in all sectors in a short period of time since its emergence. Health officials have placed stringent lockdowns, shelter in place, or MCO on their inhabitants in order to control the transmission of the virus. The effectiveness of these management techniques is largely contingent on citizen involvement and compliance. Moreover, the risk factors associated with KAP of this novel disease among people is necessary to investigate in order to specify the target groups where interventions are needed for </w:t>
      </w:r>
      <w:r w:rsidR="00DD46C1" w:rsidRPr="0085585E">
        <w:rPr>
          <w:rFonts w:ascii="Times New Roman" w:hAnsi="Times New Roman" w:cs="Times New Roman"/>
          <w:sz w:val="24"/>
          <w:szCs w:val="24"/>
        </w:rPr>
        <w:t>behavioral</w:t>
      </w:r>
      <w:r w:rsidRPr="0085585E">
        <w:rPr>
          <w:rFonts w:ascii="Times New Roman" w:hAnsi="Times New Roman" w:cs="Times New Roman"/>
          <w:sz w:val="24"/>
          <w:szCs w:val="24"/>
        </w:rPr>
        <w:t xml:space="preserve"> change. There is currently little information available on the KAP of COVID-19 in Malaysians. Thus, it's critical to evaluate Malaysians' KAP and the factors that influence it in order to devise effective methods to prepare and manage the individuals.</w:t>
      </w:r>
    </w:p>
    <w:p w14:paraId="72B27975"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43EA6C2C" w14:textId="61951925"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According to </w:t>
      </w:r>
      <w:ins w:id="2183" w:author="Microsoft account" w:date="2021-09-17T02:53:00Z">
        <w:r w:rsidR="008E5BD5">
          <w:rPr>
            <w:rFonts w:ascii="Times New Roman" w:hAnsi="Times New Roman" w:cs="Times New Roman"/>
            <w:sz w:val="24"/>
            <w:szCs w:val="24"/>
          </w:rPr>
          <w:t>cross-sectional result</w:t>
        </w:r>
      </w:ins>
      <w:del w:id="2184" w:author="Microsoft account" w:date="2021-09-17T02:53:00Z">
        <w:r w:rsidRPr="0085585E" w:rsidDel="008E5BD5">
          <w:rPr>
            <w:rFonts w:ascii="Times New Roman" w:hAnsi="Times New Roman" w:cs="Times New Roman"/>
            <w:sz w:val="24"/>
            <w:szCs w:val="24"/>
          </w:rPr>
          <w:delText>our</w:delText>
        </w:r>
      </w:del>
      <w:r w:rsidRPr="0085585E">
        <w:rPr>
          <w:rFonts w:ascii="Times New Roman" w:hAnsi="Times New Roman" w:cs="Times New Roman"/>
          <w:sz w:val="24"/>
          <w:szCs w:val="24"/>
        </w:rPr>
        <w:t xml:space="preserve"> findin</w:t>
      </w:r>
      <w:r w:rsidR="001204E2">
        <w:rPr>
          <w:rFonts w:ascii="Times New Roman" w:hAnsi="Times New Roman" w:cs="Times New Roman"/>
          <w:sz w:val="24"/>
          <w:szCs w:val="24"/>
        </w:rPr>
        <w:t>gs, the Ministry of Health</w:t>
      </w:r>
      <w:r w:rsidRPr="0085585E">
        <w:rPr>
          <w:rFonts w:ascii="Times New Roman" w:hAnsi="Times New Roman" w:cs="Times New Roman"/>
          <w:sz w:val="24"/>
          <w:szCs w:val="24"/>
        </w:rPr>
        <w:t xml:space="preserve"> was the most preferred source of information for COVID-</w:t>
      </w:r>
      <w:r w:rsidR="001204E2">
        <w:rPr>
          <w:rFonts w:ascii="Times New Roman" w:hAnsi="Times New Roman" w:cs="Times New Roman"/>
          <w:sz w:val="24"/>
          <w:szCs w:val="24"/>
        </w:rPr>
        <w:t>19, followed by television, Facebook, and WHO</w:t>
      </w:r>
      <w:r w:rsidRPr="0085585E">
        <w:rPr>
          <w:rFonts w:ascii="Times New Roman" w:hAnsi="Times New Roman" w:cs="Times New Roman"/>
          <w:sz w:val="24"/>
          <w:szCs w:val="24"/>
        </w:rPr>
        <w:t xml:space="preserve"> re</w:t>
      </w:r>
      <w:del w:id="2185" w:author="Microsoft account" w:date="2021-09-12T00:21:00Z">
        <w:r w:rsidRPr="0085585E" w:rsidDel="0066750C">
          <w:rPr>
            <w:rFonts w:ascii="Times New Roman" w:hAnsi="Times New Roman" w:cs="Times New Roman"/>
            <w:sz w:val="24"/>
            <w:szCs w:val="24"/>
          </w:rPr>
          <w:delText>sp</w:delText>
        </w:r>
      </w:del>
      <w:ins w:id="2186" w:author="Microsoft account" w:date="2021-09-20T23:32:00Z">
        <w:r w:rsidR="00AF2686">
          <w:rPr>
            <w:rFonts w:ascii="Times New Roman" w:hAnsi="Times New Roman" w:cs="Times New Roman"/>
            <w:sz w:val="24"/>
            <w:szCs w:val="24"/>
          </w:rPr>
          <w:t>spe</w:t>
        </w:r>
      </w:ins>
      <w:del w:id="2187" w:author="Microsoft account" w:date="2021-09-20T23:32:00Z">
        <w:r w:rsidRPr="0085585E" w:rsidDel="00AF2686">
          <w:rPr>
            <w:rFonts w:ascii="Times New Roman" w:hAnsi="Times New Roman" w:cs="Times New Roman"/>
            <w:sz w:val="24"/>
            <w:szCs w:val="24"/>
          </w:rPr>
          <w:delText>e</w:delText>
        </w:r>
      </w:del>
      <w:r w:rsidRPr="0085585E">
        <w:rPr>
          <w:rFonts w:ascii="Times New Roman" w:hAnsi="Times New Roman" w:cs="Times New Roman"/>
          <w:sz w:val="24"/>
          <w:szCs w:val="24"/>
        </w:rPr>
        <w:t xml:space="preserve">ctively. The </w:t>
      </w:r>
      <w:r w:rsidRPr="0085585E">
        <w:rPr>
          <w:rFonts w:ascii="Times New Roman" w:hAnsi="Times New Roman" w:cs="Times New Roman"/>
          <w:sz w:val="24"/>
          <w:szCs w:val="24"/>
        </w:rPr>
        <w:lastRenderedPageBreak/>
        <w:t xml:space="preserve">Malaysian government also created a Telegram channel that was approved by the "Ministry of Health Malaysia and Malaysia Communications and Multimedia Commission (MCMC)." This attempt by the government to monitor the dissemination of false information about COVID-19 could explain why the Ministry of Health was the most </w:t>
      </w:r>
      <w:r w:rsidR="000A0275" w:rsidRPr="0085585E">
        <w:rPr>
          <w:rFonts w:ascii="Times New Roman" w:hAnsi="Times New Roman" w:cs="Times New Roman"/>
          <w:sz w:val="24"/>
          <w:szCs w:val="24"/>
        </w:rPr>
        <w:t>favored</w:t>
      </w:r>
      <w:r w:rsidR="001F4DED" w:rsidRPr="0085585E">
        <w:rPr>
          <w:rFonts w:ascii="Times New Roman" w:hAnsi="Times New Roman" w:cs="Times New Roman"/>
          <w:sz w:val="24"/>
          <w:szCs w:val="24"/>
        </w:rPr>
        <w:t xml:space="preserve"> source of information</w:t>
      </w:r>
      <w:ins w:id="2188" w:author="Microsoft account" w:date="2021-09-20T23:33:00Z">
        <w:r w:rsidR="00323E5C">
          <w:rPr>
            <w:rFonts w:ascii="Times New Roman" w:hAnsi="Times New Roman" w:cs="Times New Roman"/>
            <w:sz w:val="24"/>
            <w:szCs w:val="24"/>
          </w:rPr>
          <w:t xml:space="preserve"> </w:t>
        </w:r>
      </w:ins>
      <w:r w:rsidR="001F4DED"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{"citationItems":[{"id":"ITEM-1","itemData":{"URL":"https://www.thestar.com.my/tech/tech-news/2020/03/16/covid-19-mcmc-launches-telegram-channel-for-anti-fake-news-portal-sebenarnyamy","accessed":{"date-parts":[["2021","9","8"]]},"author":[{"dropping-particle":"","family":"The Star","given":"","non-dropping-particle":"","parse-names":false,"suffix":""}],"id":"ITEM-1","issued":{"date-parts":[["2021"]]},"title":"Covid-19: MCMC launches Telegram channel for anti-fake news portal Sebenarnya.my","type":"webpage"},"uris":["http://www.mendeley.com/documents/?uuid=c607f8ea-7bcc-343a-9098-c7a9ba0de5ce","http://www.mendeley.com/documents/?uuid=2f52227d-fc55-4262-939d-81e949f4f077"]},{"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[39]","plainTextFormattedCitation":"[1], [39]","previouslyFormattedCitation":"(1,39)"},"properties":{"noteIndex":0},"schema":"https://github.com/citation-style-language/schema/raw/master/csl-citation.json"}</w:instrText>
      </w:r>
      <w:r w:rsidR="001F4DED"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del w:id="2189" w:author="Microsoft account" w:date="2021-09-20T23:33: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190" w:author="Microsoft account" w:date="2021-09-20T23:33: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39]</w:t>
      </w:r>
      <w:r w:rsidR="001F4DED"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w:t>
      </w:r>
      <w:ins w:id="2191" w:author="Microsoft account" w:date="2021-09-11T16:51:00Z">
        <w:r w:rsidR="008226FD" w:rsidRPr="008226FD">
          <w:t xml:space="preserve"> </w:t>
        </w:r>
        <w:r w:rsidR="008226FD" w:rsidRPr="008226FD">
          <w:rPr>
            <w:rFonts w:ascii="Times New Roman" w:hAnsi="Times New Roman" w:cs="Times New Roman"/>
            <w:sz w:val="24"/>
            <w:szCs w:val="24"/>
          </w:rPr>
          <w:t>In response to COVID-19, the government of Bangladesh, including the Directorate General of Health Services (DGHS) and Institute of Epidemiology, Disease Control and Research (IEDCR), has raised a national-level alert and implemented wide-ranging, multiagency public health measures under WHO guidelines to fight against the pandemic.</w:t>
        </w:r>
      </w:ins>
      <w:ins w:id="2192" w:author="Microsoft account" w:date="2021-09-11T16:52:00Z">
        <w:r w:rsidR="008226FD" w:rsidRPr="008226FD">
          <w:t xml:space="preserve"> </w:t>
        </w:r>
        <w:r w:rsidR="008226FD">
          <w:rPr>
            <w:rFonts w:ascii="Times New Roman" w:hAnsi="Times New Roman" w:cs="Times New Roman"/>
            <w:sz w:val="24"/>
            <w:szCs w:val="24"/>
          </w:rPr>
          <w:t>As</w:t>
        </w:r>
        <w:r w:rsidR="008226FD" w:rsidRPr="008226FD">
          <w:rPr>
            <w:rFonts w:ascii="Times New Roman" w:hAnsi="Times New Roman" w:cs="Times New Roman"/>
            <w:sz w:val="24"/>
            <w:szCs w:val="24"/>
          </w:rPr>
          <w:t xml:space="preserve"> COVID-19 appears to be transmitted from person to person through respiratory droplets, close contact, and fomites in the immediate environment aro</w:t>
        </w:r>
        <w:r w:rsidR="008226FD">
          <w:rPr>
            <w:rFonts w:ascii="Times New Roman" w:hAnsi="Times New Roman" w:cs="Times New Roman"/>
            <w:sz w:val="24"/>
            <w:szCs w:val="24"/>
          </w:rPr>
          <w:t>und the infected person,</w:t>
        </w:r>
        <w:r w:rsidR="008226FD" w:rsidRPr="008226FD">
          <w:rPr>
            <w:rFonts w:ascii="Times New Roman" w:hAnsi="Times New Roman" w:cs="Times New Roman"/>
            <w:sz w:val="24"/>
            <w:szCs w:val="24"/>
          </w:rPr>
          <w:t xml:space="preserve"> the Bangladeshi government initiated a public campaign highlighting the necessity of practicing respiratory hygiene and hand hygiene and using appropriate personal protective equipment</w:t>
        </w:r>
        <w:r w:rsidR="008226FD">
          <w:rPr>
            <w:rFonts w:ascii="Times New Roman" w:hAnsi="Times New Roman" w:cs="Times New Roman"/>
            <w:sz w:val="24"/>
            <w:szCs w:val="24"/>
          </w:rPr>
          <w:t xml:space="preserve"> (PPE) such as mask and gloves,</w:t>
        </w:r>
        <w:r w:rsidR="008226FD" w:rsidRPr="008226FD">
          <w:rPr>
            <w:rFonts w:ascii="Times New Roman" w:hAnsi="Times New Roman" w:cs="Times New Roman"/>
            <w:sz w:val="24"/>
            <w:szCs w:val="24"/>
          </w:rPr>
          <w:t xml:space="preserve"> with evidence of minimal adoption by the public at large</w:t>
        </w:r>
      </w:ins>
      <w:ins w:id="2193" w:author="Microsoft account" w:date="2021-09-20T23:33:00Z">
        <w:r w:rsidR="00323E5C">
          <w:rPr>
            <w:rFonts w:ascii="Times New Roman" w:hAnsi="Times New Roman" w:cs="Times New Roman"/>
            <w:sz w:val="24"/>
            <w:szCs w:val="24"/>
          </w:rPr>
          <w:t xml:space="preserve"> </w:t>
        </w:r>
      </w:ins>
      <w:ins w:id="2194" w:author="Microsoft account" w:date="2021-09-11T16:57:00Z">
        <w:r w:rsidR="008226FD">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10.1016/J.PUHE.2020.04.037","PMID":"32428773","author":[{"dropping-particle":"","family":"Banik","given":"R.","non-dropping-particle":"","parse-names":false,"suffix":""},{"dropping-particle":"","family":"Rahman","given":"M.","non-dropping-particle":"","parse-names":false,"suffix":""},{"dropping-particle":"","family":"Sikder","given":"T.","non-dropping-particle":"","parse-names":false,"suffix":""},{"dropping-particle":"","family":"Gozal","given":"D.","non-dropping-particle":"","parse-names":false,"suffix":""}],"container-title":"Public Health","id":"ITEM-1","issued":{"date-parts":[["2020","6","1"]]},"page":"50","publisher":"Elsevier","title":"COVID-19 in Bangladesh: public awareness and insufficient health facilities remain key challenges","type":"article-journal","volume":"183"},"uris":["http://www.mendeley.com/documents/?uuid=5569ffa7-095a-3058-87a3-86cb9a232000","http://www.mendeley.com/documents/?uuid=c50eca4f-1ec2-4dac-8446-98bfd552abe2"]}],"mendeley":{"formattedCitation":"[40]","plainTextFormattedCitation":"[40]","previouslyFormattedCitation":"(40)"},"properties":{"noteIndex":0},"schema":"https://github.com/citation-style-language/schema/raw/master/csl-citation.json"}</w:instrText>
      </w:r>
      <w:r w:rsidR="008226FD">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[40]</w:t>
      </w:r>
      <w:ins w:id="2195" w:author="Microsoft account" w:date="2021-09-11T16:57:00Z">
        <w:r w:rsidR="008226FD">
          <w:rPr>
            <w:rFonts w:ascii="Times New Roman" w:hAnsi="Times New Roman" w:cs="Times New Roman"/>
            <w:sz w:val="24"/>
            <w:szCs w:val="24"/>
          </w:rPr>
          <w:fldChar w:fldCharType="end"/>
        </w:r>
      </w:ins>
      <w:ins w:id="2196" w:author="Microsoft account" w:date="2021-09-11T16:52:00Z">
        <w:r w:rsidR="008226FD" w:rsidRPr="008226FD">
          <w:rPr>
            <w:rFonts w:ascii="Times New Roman" w:hAnsi="Times New Roman" w:cs="Times New Roman"/>
            <w:sz w:val="24"/>
            <w:szCs w:val="24"/>
          </w:rPr>
          <w:t>.</w:t>
        </w:r>
      </w:ins>
    </w:p>
    <w:p w14:paraId="6D788EB0" w14:textId="77777777" w:rsidR="00A72609" w:rsidRDefault="00A72609" w:rsidP="00864F82">
      <w:pPr>
        <w:spacing w:after="0" w:line="480" w:lineRule="auto"/>
        <w:contextualSpacing/>
        <w:jc w:val="both"/>
        <w:rPr>
          <w:rFonts w:ascii="Times New Roman" w:hAnsi="Times New Roman" w:cs="Times New Roman"/>
          <w:sz w:val="24"/>
          <w:szCs w:val="24"/>
        </w:rPr>
      </w:pPr>
    </w:p>
    <w:p w14:paraId="5EF82D93" w14:textId="55685CD1" w:rsidR="00602C22" w:rsidRDefault="007F5C6C" w:rsidP="002E73EE">
      <w:pPr>
        <w:spacing w:after="0" w:line="480" w:lineRule="auto"/>
        <w:contextualSpacing/>
        <w:jc w:val="both"/>
        <w:rPr>
          <w:ins w:id="2197" w:author="Microsoft account" w:date="2021-09-11T22:00:00Z"/>
          <w:rFonts w:ascii="Times New Roman" w:hAnsi="Times New Roman" w:cs="Times New Roman"/>
          <w:sz w:val="24"/>
          <w:szCs w:val="24"/>
        </w:rPr>
      </w:pPr>
      <w:r w:rsidRPr="0085585E">
        <w:rPr>
          <w:rFonts w:ascii="Times New Roman" w:hAnsi="Times New Roman" w:cs="Times New Roman"/>
          <w:sz w:val="24"/>
          <w:szCs w:val="24"/>
        </w:rPr>
        <w:t xml:space="preserve">Despite the fact that the majority </w:t>
      </w:r>
      <w:r w:rsidR="001204E2">
        <w:rPr>
          <w:rFonts w:ascii="Times New Roman" w:hAnsi="Times New Roman" w:cs="Times New Roman"/>
          <w:sz w:val="24"/>
          <w:szCs w:val="24"/>
        </w:rPr>
        <w:t>of our sample participants</w:t>
      </w:r>
      <w:r w:rsidRPr="0085585E">
        <w:rPr>
          <w:rFonts w:ascii="Times New Roman" w:hAnsi="Times New Roman" w:cs="Times New Roman"/>
          <w:sz w:val="24"/>
          <w:szCs w:val="24"/>
        </w:rPr>
        <w:t xml:space="preserve"> had completed their tertiary education</w:t>
      </w:r>
      <w:ins w:id="2198" w:author="Microsoft account" w:date="2021-09-17T02:58:00Z">
        <w:r w:rsidR="00CD49C2">
          <w:rPr>
            <w:rFonts w:ascii="Times New Roman" w:hAnsi="Times New Roman" w:cs="Times New Roman"/>
            <w:sz w:val="24"/>
            <w:szCs w:val="24"/>
          </w:rPr>
          <w:t xml:space="preserve"> which is shown in our cross-sectional study</w:t>
        </w:r>
      </w:ins>
      <w:r w:rsidRPr="0085585E">
        <w:rPr>
          <w:rFonts w:ascii="Times New Roman" w:hAnsi="Times New Roman" w:cs="Times New Roman"/>
          <w:sz w:val="24"/>
          <w:szCs w:val="24"/>
        </w:rPr>
        <w:t xml:space="preserve"> and it has been over a year since COVID-19 was first introduced in Mal</w:t>
      </w:r>
      <w:r w:rsidR="001204E2">
        <w:rPr>
          <w:rFonts w:ascii="Times New Roman" w:hAnsi="Times New Roman" w:cs="Times New Roman"/>
          <w:sz w:val="24"/>
          <w:szCs w:val="24"/>
        </w:rPr>
        <w:t>aysia, our survey shown only half of the population</w:t>
      </w:r>
      <w:r w:rsidRPr="0085585E">
        <w:rPr>
          <w:rFonts w:ascii="Times New Roman" w:hAnsi="Times New Roman" w:cs="Times New Roman"/>
          <w:sz w:val="24"/>
          <w:szCs w:val="24"/>
        </w:rPr>
        <w:t xml:space="preserve"> had good knowledge leve</w:t>
      </w:r>
      <w:r w:rsidR="001204E2">
        <w:rPr>
          <w:rFonts w:ascii="Times New Roman" w:hAnsi="Times New Roman" w:cs="Times New Roman"/>
          <w:sz w:val="24"/>
          <w:szCs w:val="24"/>
        </w:rPr>
        <w:t>l of COVID-19</w:t>
      </w:r>
      <w:r w:rsidRPr="0085585E">
        <w:rPr>
          <w:rFonts w:ascii="Times New Roman" w:hAnsi="Times New Roman" w:cs="Times New Roman"/>
          <w:sz w:val="24"/>
          <w:szCs w:val="24"/>
        </w:rPr>
        <w:t>. This finding is significantly lower than that of a previous study conducted in Malaysia</w:t>
      </w:r>
      <w:ins w:id="2199" w:author="Microsoft account" w:date="2021-09-17T02:59:00Z">
        <w:r w:rsidR="00CD49C2">
          <w:rPr>
            <w:rFonts w:ascii="Times New Roman" w:hAnsi="Times New Roman" w:cs="Times New Roman"/>
            <w:sz w:val="24"/>
            <w:szCs w:val="24"/>
          </w:rPr>
          <w:t>. From our systematic review, we found that</w:t>
        </w:r>
      </w:ins>
      <w:del w:id="2200" w:author="Microsoft account" w:date="2021-09-17T02:59:00Z">
        <w:r w:rsidRPr="0085585E" w:rsidDel="00CD49C2">
          <w:rPr>
            <w:rFonts w:ascii="Times New Roman" w:hAnsi="Times New Roman" w:cs="Times New Roman"/>
            <w:sz w:val="24"/>
            <w:szCs w:val="24"/>
          </w:rPr>
          <w:delText>, which found that</w:delText>
        </w:r>
      </w:del>
      <w:r w:rsidRPr="0085585E">
        <w:rPr>
          <w:rFonts w:ascii="Times New Roman" w:hAnsi="Times New Roman" w:cs="Times New Roman"/>
          <w:sz w:val="24"/>
          <w:szCs w:val="24"/>
        </w:rPr>
        <w:t xml:space="preserve"> 77% of participants h</w:t>
      </w:r>
      <w:r w:rsidR="001204E2">
        <w:rPr>
          <w:rFonts w:ascii="Times New Roman" w:hAnsi="Times New Roman" w:cs="Times New Roman"/>
          <w:sz w:val="24"/>
          <w:szCs w:val="24"/>
        </w:rPr>
        <w:t>ad strong knowledge of COVID-19</w:t>
      </w:r>
      <w:ins w:id="2201" w:author="Microsoft account" w:date="2021-09-20T23:33:00Z">
        <w:r w:rsidR="00323E5C">
          <w:rPr>
            <w:rFonts w:ascii="Times New Roman" w:hAnsi="Times New Roman" w:cs="Times New Roman"/>
            <w:sz w:val="24"/>
            <w:szCs w:val="24"/>
          </w:rPr>
          <w:t xml:space="preserve"> </w:t>
        </w:r>
      </w:ins>
      <w:r w:rsidR="001F4DED"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1F4DED"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1F4DED"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w:t>
      </w:r>
      <w:r w:rsidRPr="0085585E">
        <w:rPr>
          <w:rFonts w:ascii="Times New Roman" w:hAnsi="Times New Roman" w:cs="Times New Roman"/>
          <w:sz w:val="24"/>
          <w:szCs w:val="24"/>
        </w:rPr>
        <w:t xml:space="preserve"> Similar study conducted at Nigeria showed almost all of the participants had good knowledge of COVID-19, whereas survey conducted for Qatar a</w:t>
      </w:r>
      <w:r w:rsidR="001204E2">
        <w:rPr>
          <w:rFonts w:ascii="Times New Roman" w:hAnsi="Times New Roman" w:cs="Times New Roman"/>
          <w:sz w:val="24"/>
          <w:szCs w:val="24"/>
        </w:rPr>
        <w:t>nd Iran revealed high prevalence of having</w:t>
      </w:r>
      <w:r w:rsidRPr="0085585E">
        <w:rPr>
          <w:rFonts w:ascii="Times New Roman" w:hAnsi="Times New Roman" w:cs="Times New Roman"/>
          <w:sz w:val="24"/>
          <w:szCs w:val="24"/>
        </w:rPr>
        <w:t xml:space="preserve"> good knowledg</w:t>
      </w:r>
      <w:r w:rsidR="001204E2">
        <w:rPr>
          <w:rFonts w:ascii="Times New Roman" w:hAnsi="Times New Roman" w:cs="Times New Roman"/>
          <w:sz w:val="24"/>
          <w:szCs w:val="24"/>
        </w:rPr>
        <w:t>e of COVID-19</w:t>
      </w:r>
      <w:ins w:id="2202" w:author="Microsoft account" w:date="2021-09-20T23:33:00Z">
        <w:r w:rsidR="00323E5C">
          <w:rPr>
            <w:rFonts w:ascii="Times New Roman" w:hAnsi="Times New Roman" w:cs="Times New Roman"/>
            <w:sz w:val="24"/>
            <w:szCs w:val="24"/>
          </w:rPr>
          <w:t xml:space="preserve"> </w:t>
        </w:r>
      </w:ins>
      <w:r w:rsidR="008F213F"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{"citationItems":[{"id":"ITEM-1","itemData":{"DOI":"10.3389/FPUBH.2020.599007","ISSN":"2296-2565","abstract":"Background: The spread of Coronavirus Disease of 2019 (COVID-19) pandemic has imposed high threats on global health, life and work style and social and economic development. The current study was aimed to extract knowledge, attitude and practices related to COVID-19 among general population in central area of Iran. Method: A cross-sectional study was conducted in Arak city between April and May, 2020. Stratified random sampling was applied to select the study participants. Phone interview was applied to collect the data. Data was collected using the questionnaire constructed and validated in this study. The questionnaire included demographic variables and items about knowledge, attitude and practice towards COVID-19. The descriptive and inferential analysis was conducted in STATA software. Results: Totally, 544 participants were completed the questionnaire. 76% of the participants accounted COVID-19 as a high threat one month from the onset of COVID-19. From the maximum attainable scores of 1, 6 and 6, for COVID-19 related knowledge, attitude and practice, means 0.77(0.13), 4.97(0.63) and 5.35 (0.70) was obtained, respectively. Females had higher practice score (5.4±0.6). The participants with family history of heart and respiratory diseases had significantly higher attitude and practice scores. SMS from the ministry of health had significant impact on the knowledge, attitude and practice scores (p&amp;lt;0.05). Conclusion: Higher attention should be paid to increase men and housewife group knowledge, attitude and practice. COVID-19 preventive messaging from the ministry of health were among the most influential methods of increasing knowledge that attracted public attention.","author":[{"dropping-particle":"","family":"Moradzadeh","given":"Rahmatollah","non-dropping-particle":"","parse-names":false,"suffix":""},{"dropping-particle":"","family":"Nazari","given":"Javad","non-dropping-particle":"","parse-names":false,"suffix":""},{"dropping-particle":"","family":"Shamsi","given":"Mohsen","non-dropping-particle":"","parse-names":false,"suffix":""},{"dropping-particle":"","family":"Amini","given":"Saeed","non-dropping-particle":"","parse-names":false,"suffix":""}],"container-title":"Frontiers in Public Health","id":"ITEM-1","issued":{"date-parts":[["2020","12","8"]]},"page":"862","publisher":"Frontiers","title":"Knowledge, Attitudes, and Practices Toward Coronavirus Disease 2019 in the Central Area of Iran: A Population-Based Study","type":"article-journal","volume":"0"},"uris":["http://www.mendeley.com/documents/?uuid=8cd23703-1ec4-3aa5-bf64-e4878516d66b","http://www.mendeley.com/documents/?uuid=390d1f8e-c912-4658-8521-8c5d6bdc5a54"]},{"id":"ITEM-2","itemData":{"DOI":"10.1007/S10900-020-00881-1","PMID":"32638198","abstract":"The COVID-19 pandemic has become a major public health challenge globally with countries of the world adopting unprecedented infection prevention and control (IPC) measures to urgently curtail the spread of the COVID-19 virus. The knowledge, attitudes and practices (KAP) of the people toward COVID-19 is critical to understanding the epidemiological dynamics of the disease and the effectiveness, compliance and success of IPC measures adopted in a country. This study sought to determine the levels of KAP toward COVID-19 among residents of north-central Nigeria. A cross-sectional online survey with a semi-structured questionnaire using a Snowball sampling technique was conducted during the national lockdown. Data collected were analyzed using descriptive statistics, analysis of variance (ANOVA), Pearson’s correlation and regression tests. From a total of 589 responses received, 80.6, 59.6, 90.4 and 56.2% were from respondents between ages 18–39 years, males, had a college (Bachelor) degree or above and reside in urban areas respectively. Respondents had good knowledge (99.5%) of COVID-19, gained mainly through the internet/social media (55.7%) and Television (27.5%). The majority of the respondents (79.5%) had positive attitudes toward the adherence of government IPC measures with 92.7, 96.4 and 82.3% practicing social distancing/self-isolation, improved personal hygiene and using face mask respectively. However, 52.1% of the respondents perceived that the government is not doing enough to curtail COVID-19 in Nigeria. Pearson’s correlation showed significant relationship between knowledge of COVID-19 and attitude towards preventive measures (r = 0.177, p = 0.004, r = 0.137, p = 0.001). Although 61.8% of the respondents have no confidence in the present intervention by Chinese doctors, only 29.0% would accept COVID-19 vaccines when available. This study recorded good knowledge and attitudes among participants, however, community-based health campaigns are necessary to hold optimistic attitudes and practice appropriate intervention measures devoid of misconceptions.","author":[{"dropping-particle":"","family":"Reuben","given":"Rine Christopher","non-dropping-particle":"","parse-names":false,"suffix":""},{"dropping-particle":"","family":"Danladi","given":"Margaret M. A.","non-dropping-particle":"","parse-names":false,"suffix":""},{"dropping-particle":"","family":"Saleh","given":"Dauda Akwai","non-dropping-particle":"","parse-names":false,"suffix":""},{"dropping-particle":"","family":"Ejembi","given":"Patricia Ene","non-dropping-particle":"","parse-names":false,"suffix":""}],"container-title":"Journal of Community Health","id":"ITEM-2","issue":"3","issued":{"date-parts":[["2021","6","1"]]},"page":"1","publisher":"Nature Publishing Group","title":"Knowledge, Attitudes and Practices Towards COVID-19: An Epidemiological Survey in North-Central Nigeria","type":"article-journal","volume":"46"},"uris":["http://www.mendeley.com/documents/?uuid=bf9d03be-5ed5-3260-a60f-4002786ff2d0","http://www.mendeley.com/documents/?uuid=e206c6b3-0a36-48cc-ae6b-5685fc8ca713"]},{"id":"ITEM-3","itemData":{"DOI":"10.1177/146642400412400408","ISSN":"1466-4240","PMID":"15301314","abstract":"The objective of the study was to explore the knowledge, attitude and practice of the population of Qatar towards severe acute respiratory syndrome (SARS). The study took the form of a cross-sectional community-based survey in Doha International Airport and primary health care centres situated in urban and semi-urban areas of Qatar. The survey was conducted among travellers arriving at Doha International Airport and community residents visiting health centres from April to September 2003. A total of 1,800 subjects were approached for the study of which 1,386 (77.0%) responded to the questionnaire. The study showed that although 79.4% of the total subjects claimed to know about SARS, only 8.0% had accurate knowledge about all of the symptoms of SARS. The respondents' satisfaction with the preventive measures taken by the health authorities was only 66.6%. Overall, 73.0% of the total subjects knew that SARS was highly infectious; 69.9% knew that it could spread through close contact; 67.4% were aware that high fever was the early symptom; and 60.8% thought SARS could be cured. Half of the subjects said they had gained most of their knowledge on SARS through television and radio programmes (52.2%). Three-fifths (60.1%) were afraid to travel for fear of being affected by SARS. The level of awareness of SARS among Qataris was poor (31.7%) compared to that among non-Qataris (68.3%). The level of knowledge about SARS was better among educated subjects. The survey found a high level of stress and fear among the respondents. Health authorities should be on the alert and re-examine their capacity to manage an outbreak like SARS in the event that such a mishap should recur in the future.","author":[{"dropping-particle":"","family":"A","given":"Bener","non-dropping-particle":"","parse-names":false,"suffix":""},{"dropping-particle":"","family":"A","given":"Al-Khal","non-dropping-particle":"","parse-names":false,"suffix":""}],"container-title":"The journal of the Royal Society for the Promotion of Health","id":"ITEM-3","issue":"4","issued":{"date-parts":[["2004","7"]]},"page":"167-170","publisher":"J R Soc Promot Health","title":"Knowledge, attitude and practice towards SARS","type":"article-journal","volume":"124"},"uris":["http://www.mendeley.com/documents/?uuid=6d99d9ff-1976-3f8e-8e9c-fef40a123cda","http://www.mendeley.com/documents/?uuid=2e104ae7-c793-4a3b-a852-d03ec45b78b4"]}],"mendeley":{"formattedCitation":"[41]–[43]","plainTextFormattedCitation":"[41]–[43]","previouslyFormattedCitation":"(41–43)"},"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[41</w:t>
      </w:r>
      <w:del w:id="2203" w:author="Microsoft account" w:date="2021-09-20T23:33: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04" w:author="Microsoft account" w:date="2021-09-20T23:33: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43]</w:t>
      </w:r>
      <w:r w:rsidR="008F213F"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 xml:space="preserve">. </w:t>
      </w:r>
      <w:r w:rsidR="001204E2">
        <w:rPr>
          <w:rFonts w:ascii="Times New Roman" w:hAnsi="Times New Roman" w:cs="Times New Roman"/>
          <w:sz w:val="24"/>
          <w:szCs w:val="24"/>
        </w:rPr>
        <w:t>While, a low percentage</w:t>
      </w:r>
      <w:r w:rsidRPr="0085585E">
        <w:rPr>
          <w:rFonts w:ascii="Times New Roman" w:hAnsi="Times New Roman" w:cs="Times New Roman"/>
          <w:sz w:val="24"/>
          <w:szCs w:val="24"/>
        </w:rPr>
        <w:t xml:space="preserve"> of the </w:t>
      </w:r>
      <w:r w:rsidRPr="0085585E">
        <w:rPr>
          <w:rFonts w:ascii="Times New Roman" w:hAnsi="Times New Roman" w:cs="Times New Roman"/>
          <w:sz w:val="24"/>
          <w:szCs w:val="24"/>
        </w:rPr>
        <w:lastRenderedPageBreak/>
        <w:t>Bangladeshis, Indians and Saudi Arabians population had g</w:t>
      </w:r>
      <w:r w:rsidR="001204E2">
        <w:rPr>
          <w:rFonts w:ascii="Times New Roman" w:hAnsi="Times New Roman" w:cs="Times New Roman"/>
          <w:sz w:val="24"/>
          <w:szCs w:val="24"/>
        </w:rPr>
        <w:t>ood knowledg</w:t>
      </w:r>
      <w:ins w:id="2205" w:author="Mohammad Meshbahur Rahman" w:date="2021-09-14T13:08:00Z">
        <w:r w:rsidR="002179EA">
          <w:rPr>
            <w:rFonts w:ascii="Times New Roman" w:hAnsi="Times New Roman" w:cs="Times New Roman"/>
            <w:sz w:val="24"/>
            <w:szCs w:val="24"/>
          </w:rPr>
          <w:t xml:space="preserve">e </w:t>
        </w:r>
      </w:ins>
      <w:ins w:id="2206" w:author="Mohammad Meshbahur Rahman" w:date="2021-09-14T13:09:00Z">
        <w:r w:rsidR="002179EA">
          <w:rPr>
            <w:rFonts w:ascii="Times New Roman" w:hAnsi="Times New Roman" w:cs="Times New Roman"/>
            <w:sz w:val="24"/>
            <w:szCs w:val="24"/>
          </w:rPr>
          <w:t>and the findings are almost close to our study</w:t>
        </w:r>
      </w:ins>
      <w:ins w:id="2207" w:author="Microsoft account" w:date="2021-09-20T23:34:00Z">
        <w:r w:rsidR="00323E5C">
          <w:rPr>
            <w:rFonts w:ascii="Times New Roman" w:hAnsi="Times New Roman" w:cs="Times New Roman"/>
            <w:sz w:val="24"/>
            <w:szCs w:val="24"/>
          </w:rPr>
          <w:t xml:space="preserve"> </w:t>
        </w:r>
      </w:ins>
      <w:del w:id="2208" w:author="Microsoft account" w:date="2021-09-20T23:34:00Z">
        <w:r w:rsidR="001204E2" w:rsidDel="00323E5C">
          <w:rPr>
            <w:rFonts w:ascii="Times New Roman" w:hAnsi="Times New Roman" w:cs="Times New Roman"/>
            <w:sz w:val="24"/>
            <w:szCs w:val="24"/>
          </w:rPr>
          <w:delText>e</w:delText>
        </w:r>
      </w:del>
      <w:r w:rsidR="008F213F"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{"citationItems":[{"id":"ITEM-1","itemData":{"DOI":"10.1371/JOURNAL.PONE.0238492","ISSN":"1932-6203","abstract":"The current novel coronavirus (nCoV) pandemic, COVID-19, was first reported in December 2019 in Wuhan, China, and has spread globally, causing startling loss of life, stalling the global economy, and disrupting social life. One of the challenges to contain COVID-19 is convincing people to adopt personal hygiene, social distancing, and self-quarantine practices that are related to knowledge, attitudes, and practices (KAP) of the residents of respective countries. Bangladesh, a densely populated country with a fast-growing economy and moderate literacy rate, has shown many hiccups in its efforts to implement COVID-19 policies. Understanding KAP may help policy makers produce informed decisions. This study assessed KAP in relation to COVID-19 in Bangladesh. An online survey using a pre-tested questionnaire conducted in late March 2020 attained 1,837 responses across Bangladesh. Ultimately, 1,589 completed responses were included in a statistical analysis to calculate KAP scores and their interrelations with sociodemographic variables. The overall KAP was poor, with only 33% of the participants demonstrating good knowledge, whereas 52.4% and 44.8% of the subjects showed good attitudes and practices, respectively. Sociodemographic factors had strong bearings on the KAP scores. Significantly higher KAP scores were evident in females over males, among aged 45 years and older over younger participants, and among retired workers and homemakers over students and public service employees. This study indicated a panic fuelled by poor understanding of COVID-19 associated facts and the need for the government to ensure more granular and targeted awareness campaigns in a transparent and factual manner to foster public confidence and ensure more meaningful public participation in mitigation measures. This study provides a KAP baseline regarding COVID-19 among Bangladeshis.","author":[{"dropping-particle":"","family":"Paul","given":"Alak","non-dropping-particle":"","parse-names":false,"suffix":""},{"dropping-particle":"","family":"Sikdar","given":"Dwaipayan","non-dropping-particle":"","parse-names":false,"suffix":""},{"dropping-particle":"","family":"Hossain","given":"Mohammad Mosharraf","non-dropping-particle":"","parse-names":false,"suffix":""},{"dropping-particle":"","family":"Amin","given":"Md Robed","non-dropping-particle":"","parse-names":false,"suffix":""},{"dropping-particle":"","family":"Deeba","given":"Farah","non-dropping-particle":"","parse-names":false,"suffix":""},{"dropping-particle":"","family":"Mahanta","given":"Janardan","non-dropping-particle":"","parse-names":false,"suffix":""},{"dropping-particle":"","family":"Jabed","given":"Md. Akib","non-dropping-particle":"","parse-names":false,"suffix":""},{"dropping-particle":"","family":"Islam","given":"Mohammad Mohaiminul","non-dropping-particle":"","parse-names":false,"suffix":""},{"dropping-particle":"","family":"Noon","given":"Sharifa Jahan","non-dropping-particle":"","parse-names":false,"suffix":""},{"dropping-particle":"","family":"Nath","given":"Tapan Kumar","non-dropping-particle":"","parse-names":false,"suffix":""}],"container-title":"PLOS ONE","id":"ITEM-1","issue":"9","issued":{"date-parts":[["2020","9","1"]]},"page":"e0238492","publisher":"Public Library of Science","title":"Knowledge, attitudes, and practices toward the novel coronavirus among Bangladeshis: Implications for mitigation measures","type":"article-journal","volume":"15"},"uris":["http://www.mendeley.com/documents/?uuid=0cd94334-3b71-33fa-a124-2908a6c13861","http://www.mendeley.com/documents/?uuid=99bf10f1-23bb-4d46-b65e-83ab2b87e78e"]},{"id":"ITEM-2","itemData":{"DOI":"10.26719/EMHJ.19.079","ISSN":"1687-1634","PMID":"32338362","abstract":"Background: Saudi Arabia is considered the epicentre of MERS-CoV. Since 2012, a total of 1844 cases of MERS-CoV have been reported. A recent cluster, with 8 cases, has been reported in Najran region in the south-western region of the coun-try. This analysis of data from that region on health care workers (HCWs) awareness and attitudes towards the prevention and control of MERS-CoV may be useful when planning health education programmes about this emerging infectious disease. Aims: We aimed to investigate the knowledge and attitude of HCWs toward MERS-CoV in south-western Saudi Arabia. Methods: This cross sectional study was conducted on HCWs in primary health care centres and hospitals at Najran. A questionnaire containing 14 knowledge and 8 attitude items was completed by all 870 participants. Results: Overall, &gt; 80% of HCWs were aware about MERS-CoV etiology, mode of transmission, risk factors, and signs and symptoms. Knowledge scores revealed 51% of participants had sufficient knowledge. Physicians and nurses had significantly better knowledge compared with other HCWs (P = 0.001). Participants who worked at institutions with established infection control programme scored significantly better on knowledge questions (P = 0.001). Concerning attitude, &gt; 70% of HCWs exhibited a positive attitude toward MERS-CoV. Conclusion: the HCWs in Najran region showed a high level of knowledge and positive attitude toward MERS-CoV. There was a noticeable difference in knowledge level between different professions. Periodic educational interventions and pro-fessional campaigns are still needed. Any interventions should be directed towards the non-physician and non-nursing professions.","author":[{"dropping-particle":"","family":"A","given":"Asaad","non-dropping-particle":"","parse-names":false,"suffix":""},{"dropping-particle":"","family":"R","given":"El-Sokkary","non-dropping-particle":"","parse-names":false,"suffix":""},{"dropping-particle":"","family":"M","given":"Alzamanan","non-dropping-particle":"","parse-names":false,"suffix":""},{"dropping-particle":"","family":"M","given":"El-Shafei","non-dropping-particle":"","parse-names":false,"suffix":""}],"container-title":"Eastern Mediterranean health journal = La revue de sante de la Mediterranee orientale = al-Majallah al-sihhiyah li-sharq al-mutawassit","id":"ITEM-2","issue":"4","issued":{"date-parts":[["2020","4","1"]]},"page":"435-442","publisher":"East Mediterr Health J","title":"Knowledge and attitudes towards Middle East respiratory sydrome-coronavirus (MERS-CoV) among health care workers in south-western Saudi Arabia","type":"article-journal","volume":"26"},"uris":["http://www.mendeley.com/documents/?uuid=03c1a4c6-4fba-3984-ad8a-4b184ad6fb3f","http://www.mendeley.com/documents/?uuid=36281e6e-c3cf-4a9b-bc5f-f83cb014a811"]},{"id":"ITEM-3","itemData":{"DOI":"10.1177/0972063420935669","abstract":"Introduction: The coronavirus disease (COVID-19) pandemic has impacted everyone, including students. Accurate information about the disease, its spread, preventive measures and government-issued ad...","author":[{"dropping-particle":"","family":"Singh","given":"Jagajeet Prasad","non-dropping-particle":"","parse-names":false,"suffix":""},{"dropping-particle":"","family":"Sewda","given":"Anshuman","non-dropping-particle":"","parse-names":false,"suffix":""},{"dropping-particle":"","family":"Shiv","given":"Dutt Gupta","non-dropping-particle":"","parse-names":false,"suffix":""}],"container-title":"https://doi.org/10.1177/0972063420935669","id":"ITEM-3","issue":"2","issued":{"date-parts":[["2020","8","11"]]},"page":"281-290","publisher":"SAGE PublicationsSage India: New Delhi, India","title":"Assessing the Knowledge, Attitude and Practices of Students Regarding the COVID-19 Pandemic:","type":"article-journal","volume":"22"},"uris":["http://www.mendeley.com/documents/?uuid=a754fc57-7eca-3744-96ee-fc05be3ca356","http://www.mendeley.com/documents/?uuid=376ea9f0-713c-4054-9540-c33b174271f2"]}],"mendeley":{"formattedCitation":"[44]–[46]","plainTextFormattedCitation":"[44]–[46]","previouslyFormattedCitation":"(44–46)"},"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[44</w:t>
      </w:r>
      <w:del w:id="2209" w:author="Microsoft account" w:date="2021-09-20T23:34: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10" w:author="Microsoft account" w:date="2021-09-20T23:34: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46]</w:t>
      </w:r>
      <w:r w:rsidR="008F213F" w:rsidRPr="0085585E">
        <w:rPr>
          <w:rFonts w:ascii="Times New Roman" w:hAnsi="Times New Roman" w:cs="Times New Roman"/>
          <w:sz w:val="24"/>
          <w:szCs w:val="24"/>
        </w:rPr>
        <w:fldChar w:fldCharType="end"/>
      </w:r>
      <w:ins w:id="2211" w:author="Mohammad Meshbahur Rahman" w:date="2021-09-14T13:12:00Z">
        <w:r w:rsidR="002179EA">
          <w:rPr>
            <w:rFonts w:ascii="Times New Roman" w:hAnsi="Times New Roman" w:cs="Times New Roman"/>
            <w:sz w:val="24"/>
            <w:szCs w:val="24"/>
          </w:rPr>
          <w:t>. Our study</w:t>
        </w:r>
      </w:ins>
      <w:del w:id="2212" w:author="Mohammad Meshbahur Rahman" w:date="2021-09-14T13:12:00Z">
        <w:r w:rsidR="008F213F" w:rsidRPr="0085585E" w:rsidDel="002179EA">
          <w:rPr>
            <w:rFonts w:ascii="Times New Roman" w:hAnsi="Times New Roman" w:cs="Times New Roman"/>
            <w:sz w:val="24"/>
            <w:szCs w:val="24"/>
          </w:rPr>
          <w:delText>.</w:delText>
        </w:r>
      </w:del>
      <w:r w:rsidR="001204E2">
        <w:rPr>
          <w:rFonts w:ascii="Times New Roman" w:hAnsi="Times New Roman" w:cs="Times New Roman"/>
          <w:sz w:val="24"/>
          <w:szCs w:val="24"/>
        </w:rPr>
        <w:t xml:space="preserve"> </w:t>
      </w:r>
      <w:del w:id="2213" w:author="Mohammad Meshbahur Rahman" w:date="2021-09-14T13:11:00Z">
        <w:r w:rsidR="001204E2" w:rsidDel="002179EA">
          <w:rPr>
            <w:rFonts w:ascii="Times New Roman" w:hAnsi="Times New Roman" w:cs="Times New Roman"/>
            <w:sz w:val="24"/>
            <w:szCs w:val="24"/>
          </w:rPr>
          <w:delText xml:space="preserve">Which </w:delText>
        </w:r>
      </w:del>
      <w:r w:rsidR="001204E2">
        <w:rPr>
          <w:rFonts w:ascii="Times New Roman" w:hAnsi="Times New Roman" w:cs="Times New Roman"/>
          <w:sz w:val="24"/>
          <w:szCs w:val="24"/>
        </w:rPr>
        <w:t xml:space="preserve">is </w:t>
      </w:r>
      <w:del w:id="2214" w:author="Mohammad Meshbahur Rahman" w:date="2021-09-14T13:12:00Z">
        <w:r w:rsidR="001204E2" w:rsidDel="002179EA">
          <w:rPr>
            <w:rFonts w:ascii="Times New Roman" w:hAnsi="Times New Roman" w:cs="Times New Roman"/>
            <w:sz w:val="24"/>
            <w:szCs w:val="24"/>
          </w:rPr>
          <w:delText xml:space="preserve">almost </w:delText>
        </w:r>
      </w:del>
      <w:ins w:id="2215" w:author="Mohammad Meshbahur Rahman" w:date="2021-09-14T13:12:00Z">
        <w:r w:rsidR="002179EA">
          <w:rPr>
            <w:rFonts w:ascii="Times New Roman" w:hAnsi="Times New Roman" w:cs="Times New Roman"/>
            <w:sz w:val="24"/>
            <w:szCs w:val="24"/>
          </w:rPr>
          <w:t xml:space="preserve">also </w:t>
        </w:r>
      </w:ins>
      <w:del w:id="2216" w:author="Mohammad Meshbahur Rahman" w:date="2021-09-14T13:12:00Z">
        <w:r w:rsidR="001204E2" w:rsidDel="002179EA">
          <w:rPr>
            <w:rFonts w:ascii="Times New Roman" w:hAnsi="Times New Roman" w:cs="Times New Roman"/>
            <w:sz w:val="24"/>
            <w:szCs w:val="24"/>
          </w:rPr>
          <w:delText>close to our</w:delText>
        </w:r>
      </w:del>
      <w:ins w:id="2217" w:author="Mohammad Meshbahur Rahman" w:date="2021-09-14T13:12:00Z">
        <w:r w:rsidR="002179EA">
          <w:rPr>
            <w:rFonts w:ascii="Times New Roman" w:hAnsi="Times New Roman" w:cs="Times New Roman"/>
            <w:sz w:val="24"/>
            <w:szCs w:val="24"/>
          </w:rPr>
          <w:t>supports these</w:t>
        </w:r>
      </w:ins>
      <w:r w:rsidR="001204E2">
        <w:rPr>
          <w:rFonts w:ascii="Times New Roman" w:hAnsi="Times New Roman" w:cs="Times New Roman"/>
          <w:sz w:val="24"/>
          <w:szCs w:val="24"/>
        </w:rPr>
        <w:t xml:space="preserve"> findings.</w:t>
      </w:r>
      <w:r w:rsidRPr="0085585E">
        <w:rPr>
          <w:rFonts w:ascii="Times New Roman" w:hAnsi="Times New Roman" w:cs="Times New Roman"/>
          <w:sz w:val="24"/>
          <w:szCs w:val="24"/>
        </w:rPr>
        <w:t xml:space="preserve"> </w:t>
      </w:r>
    </w:p>
    <w:p w14:paraId="0658135B" w14:textId="77777777" w:rsidR="00602C22" w:rsidRDefault="00602C22" w:rsidP="002E73EE">
      <w:pPr>
        <w:spacing w:after="0" w:line="480" w:lineRule="auto"/>
        <w:contextualSpacing/>
        <w:jc w:val="both"/>
        <w:rPr>
          <w:ins w:id="2218" w:author="Microsoft account" w:date="2021-09-11T22:00:00Z"/>
          <w:rFonts w:ascii="Times New Roman" w:hAnsi="Times New Roman" w:cs="Times New Roman"/>
          <w:sz w:val="24"/>
          <w:szCs w:val="24"/>
        </w:rPr>
      </w:pPr>
    </w:p>
    <w:p w14:paraId="1344B8C4" w14:textId="43D3DB2B" w:rsidR="007F5C6C" w:rsidRDefault="007F5C6C" w:rsidP="002E73EE">
      <w:pPr>
        <w:spacing w:after="0" w:line="480" w:lineRule="auto"/>
        <w:contextualSpacing/>
        <w:jc w:val="both"/>
        <w:rPr>
          <w:ins w:id="2219" w:author="Mohammad Meshbahur Rahman" w:date="2021-09-14T13:13:00Z"/>
          <w:rFonts w:ascii="Times New Roman" w:hAnsi="Times New Roman" w:cs="Times New Roman"/>
          <w:sz w:val="24"/>
          <w:szCs w:val="24"/>
        </w:rPr>
      </w:pPr>
      <w:r w:rsidRPr="0085585E">
        <w:rPr>
          <w:rFonts w:ascii="Times New Roman" w:hAnsi="Times New Roman" w:cs="Times New Roman"/>
          <w:sz w:val="24"/>
          <w:szCs w:val="24"/>
        </w:rPr>
        <w:t xml:space="preserve">Our </w:t>
      </w:r>
      <w:ins w:id="2220" w:author="Microsoft account" w:date="2021-09-17T02:59:00Z">
        <w:r w:rsidR="00CD49C2">
          <w:rPr>
            <w:rFonts w:ascii="Times New Roman" w:hAnsi="Times New Roman" w:cs="Times New Roman"/>
            <w:sz w:val="24"/>
            <w:szCs w:val="24"/>
          </w:rPr>
          <w:t xml:space="preserve">cross-sectional </w:t>
        </w:r>
      </w:ins>
      <w:r w:rsidRPr="0085585E">
        <w:rPr>
          <w:rFonts w:ascii="Times New Roman" w:hAnsi="Times New Roman" w:cs="Times New Roman"/>
          <w:sz w:val="24"/>
          <w:szCs w:val="24"/>
        </w:rPr>
        <w:t>research</w:t>
      </w:r>
      <w:ins w:id="2221" w:author="Microsoft account" w:date="2021-09-17T02:59:00Z">
        <w:r w:rsidR="00CD49C2">
          <w:rPr>
            <w:rFonts w:ascii="Times New Roman" w:hAnsi="Times New Roman" w:cs="Times New Roman"/>
            <w:sz w:val="24"/>
            <w:szCs w:val="24"/>
          </w:rPr>
          <w:t xml:space="preserve"> from this study</w:t>
        </w:r>
      </w:ins>
      <w:r w:rsidRPr="0085585E">
        <w:rPr>
          <w:rFonts w:ascii="Times New Roman" w:hAnsi="Times New Roman" w:cs="Times New Roman"/>
          <w:sz w:val="24"/>
          <w:szCs w:val="24"/>
        </w:rPr>
        <w:t xml:space="preserve"> showed that individuals of age &gt;45 years had more likely to have COVID-19 knowledge than younger persons (18-45 years of age). A study conducted in Saudi Arabia also showed that older individuals had hi</w:t>
      </w:r>
      <w:r w:rsidR="008F213F" w:rsidRPr="0085585E">
        <w:rPr>
          <w:rFonts w:ascii="Times New Roman" w:hAnsi="Times New Roman" w:cs="Times New Roman"/>
          <w:sz w:val="24"/>
          <w:szCs w:val="24"/>
        </w:rPr>
        <w:t>gher knowledge about COVID-19</w:t>
      </w:r>
      <w:ins w:id="2222" w:author="Microsoft account" w:date="2021-09-20T23:34:00Z">
        <w:r w:rsidR="00323E5C">
          <w:rPr>
            <w:rFonts w:ascii="Times New Roman" w:hAnsi="Times New Roman" w:cs="Times New Roman"/>
            <w:sz w:val="24"/>
            <w:szCs w:val="24"/>
          </w:rPr>
          <w:t xml:space="preserve"> </w:t>
        </w:r>
      </w:ins>
      <w:r w:rsidR="008F213F"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{"citationItems":[{"id":"ITEM-1","itemData":{"DOI":"10.3389/FPUBH.2020.00217","ISSN":"2296-2565","abstract":"Background: Saudi Arabia has taken unprecedented and stringent preventive and precautionary measures against COVID-19 to control its spread, safeguard citizens and ensure their well-being. Public adherence to preventive measures is influenced by their knowledge and attitude towards COVID-19. This study investigated the knowledge, attitudes, and practices of the Saudi public, towards COVID-19, during the pandemic. Methods: This is a cross-sectional study, using data collected via an online self-reported questionnaire, from 3388 participants. To assess the differences in mean scores, and identify factors associated with knowledge, attitudes, and practices towards COVID-19, the data were run through univariate and multivariable regression analyses, respectively. Results: The majority of the study participants were knowledgeable about COVID-19. The mean COVID-19 knowledge score was 17.96 (SD = 2.24, range: 3–22), indicating a high level of knowledge. The mean score for attitude was 28.23 (SD = 2.76, range: 6–30), indicating optimistic attitudes. The mean score for practices was 4.34 (SD = 0.87, range: 0–5), indicating good practices. However, the results showed that men have less knowledge, less optimistic attitudes, and less good practice towards COVID-19, than women. We also found that older adults are likely to have better knowledge and practices, than younger people. Conclusions: Our finding suggests that targeted health education interventions should be directed to this particular vulnerable population, who may be at increased risk of contracting COVID-19. For example, COVID-19 knowledge may increase significantly if health education programs are specifically targeted at men.","author":[{"dropping-particle":"","family":"Al-Hanawi","given":"Mohammed K.","non-dropping-particle":"","parse-names":false,"suffix":""},{"dropping-particle":"","family":"Angawi","given":"Khadijah","non-dropping-particle":"","parse-names":false,"suffix":""},{"dropping-particle":"","family":"Alshareef","given":"Noor","non-dropping-particle":"","parse-names":false,"suffix":""},{"dropping-particle":"","family":"Qattan","given":"Ameerah M. N.","non-dropping-particle":"","parse-names":false,"suffix":""},{"dropping-particle":"","family":"Helmy","given":"Hoda Z.","non-dropping-particle":"","parse-names":false,"suffix":""},{"dropping-particle":"","family":"Abudawood","given":"Yasmin","non-dropping-particle":"","parse-names":false,"suffix":""},{"dropping-particle":"","family":"Alqurashi","given":"Mohammed","non-dropping-particle":"","parse-names":false,"suffix":""},{"dropping-particle":"","family":"Kattan","given":"Waleed M.","non-dropping-particle":"","parse-names":false,"suffix":""},{"dropping-particle":"","family":"Kadasah","given":"Nasser Akeil","non-dropping-particle":"","parse-names":false,"suffix":""},{"dropping-particle":"","family":"Chirwa","given":"Gowokani Chijere","non-dropping-particle":"","parse-names":false,"suffix":""},{"dropping-particle":"","family":"Alsharqi","given":"Omar","non-dropping-particle":"","parse-names":false,"suffix":""}],"container-title":"Frontiers in Public Health","id":"ITEM-1","issued":{"date-parts":[["2020","5","27"]]},"page":"217","publisher":"Frontiers","title":"Knowledge, Attitude and Practice Toward COVID-19 Among the Public in the Kingdom of Saudi Arabia: A Cross-Sectional Study","type":"article-journal","volume":"0"},"uris":["http://www.mendeley.com/documents/?uuid=ef1f894f-e77b-3d8a-9f68-100bceebe4f1","http://www.mendeley.com/documents/?uuid=c63146f2-b9a7-4678-8609-2883c5d2e417"]}],"mendeley":{"formattedCitation":"[47]","plainTextFormattedCitation":"[47]","previouslyFormattedCitation":"(47)"},"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[47]</w:t>
      </w:r>
      <w:r w:rsidR="008F213F" w:rsidRPr="0085585E">
        <w:rPr>
          <w:rFonts w:ascii="Times New Roman" w:hAnsi="Times New Roman" w:cs="Times New Roman"/>
          <w:sz w:val="24"/>
          <w:szCs w:val="24"/>
        </w:rPr>
        <w:fldChar w:fldCharType="end"/>
      </w:r>
      <w:r w:rsidR="008F213F" w:rsidRPr="0085585E">
        <w:rPr>
          <w:rFonts w:ascii="Times New Roman" w:hAnsi="Times New Roman" w:cs="Times New Roman"/>
          <w:sz w:val="24"/>
          <w:szCs w:val="24"/>
        </w:rPr>
        <w:t>.</w:t>
      </w:r>
      <w:r w:rsidRPr="0085585E">
        <w:rPr>
          <w:rFonts w:ascii="Times New Roman" w:hAnsi="Times New Roman" w:cs="Times New Roman"/>
          <w:sz w:val="24"/>
          <w:szCs w:val="24"/>
        </w:rPr>
        <w:t xml:space="preserve"> </w:t>
      </w:r>
      <w:r w:rsidR="00CE345E" w:rsidRPr="00CE345E">
        <w:rPr>
          <w:rFonts w:ascii="Times New Roman" w:hAnsi="Times New Roman" w:cs="Times New Roman"/>
          <w:sz w:val="24"/>
          <w:szCs w:val="24"/>
        </w:rPr>
        <w:t>According to the World Health Organization (WHO)</w:t>
      </w:r>
      <w:r w:rsidR="00CE345E">
        <w:rPr>
          <w:rFonts w:ascii="Times New Roman" w:hAnsi="Times New Roman" w:cs="Times New Roman"/>
          <w:sz w:val="24"/>
          <w:szCs w:val="24"/>
        </w:rPr>
        <w:t xml:space="preserve"> and some previous study</w:t>
      </w:r>
      <w:r w:rsidR="00CE345E" w:rsidRPr="00CE345E">
        <w:rPr>
          <w:rFonts w:ascii="Times New Roman" w:hAnsi="Times New Roman" w:cs="Times New Roman"/>
          <w:sz w:val="24"/>
          <w:szCs w:val="24"/>
        </w:rPr>
        <w:t>, older society is at the highest risk to contract this virus, and more than 95% of the related death is attributed to this group</w:t>
      </w:r>
      <w:ins w:id="2223" w:author="Microsoft account" w:date="2021-09-20T23:34:00Z">
        <w:r w:rsidR="00323E5C">
          <w:rPr>
            <w:rFonts w:ascii="Times New Roman" w:hAnsi="Times New Roman" w:cs="Times New Roman"/>
            <w:sz w:val="24"/>
            <w:szCs w:val="24"/>
          </w:rPr>
          <w:t xml:space="preserve"> </w:t>
        </w:r>
      </w:ins>
      <w:r w:rsidR="00CE34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{"citationItems":[{"id":"ITEM-1","itemData":{"abstract":"2 April 2020, Copenhagen, Denmark, Dr Hans Henri P. Kluge, WHO","author":[{"dropping-particle":"","family":"Kluge","given":"Dr. Hans Henri P.","non-dropping-particle":"","parse-names":false,"suffix":""}],"container-title":"World Health Organization","id":"ITEM-1","issued":{"date-parts":[["2020","9","10"]]},"page":"7-10","publisher":"World Health Organization","title":"Statement – Older people are at highest risk from COVID-19, but all must act to prevent community spread","type":"article-journal"},"uris":["http://www.mendeley.com/documents/?uuid=2d29ab77-ed14-3a84-91e0-665149a8b84d","http://www.mendeley.com/documents/?uuid=23ca39be-83ea-4aab-8773-a41dc67057e5"]},{"id":"ITEM-2","itemData":{"DOI":"10.1017/S0950268820002046","ISBN":"103.121.39.29","abstrac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author":[{"dropping-particle":"","family":"Haider","given":"Najmul","non-dropping-particle":"","parse-names":false,"suffix":""},{"dropping-particle":"","family":"Yavlinsky","given":"Alexei","non-dropping-particle":"","parse-names":false,"suffix":""},{"dropping-particle":"","family":"Chang","given":"Yu-Mei","non-dropping-particle":"","parse-names":false,"suffix":""},{"dropping-particle":"","family":"Hasan","given":"Mohammad Nayeem","non-dropping-particle":"","parse-names":false,"suffix":""},{"dropping-particle":"","family":"Benfield","given":"Camilla","non-dropping-particle":"","parse-names":false,"suffix":""},{"dropping-particle":"","family":"Osman","given":"Abdinasir Yusuf","non-dropping-particle":"","parse-names":false,"suffix":""},{"dropping-particle":"","family":"Uddin","given":"Jamal","non-dropping-particle":"","parse-names":false,"suffix":""},{"dropping-particle":"","family":"Dar","given":"Osman","non-dropping-particle":"","parse-names":false,"suffix":""},{"dropping-particle":"","family":"Ntoumi","given":"Francine","non-dropping-particle":"","parse-names":false,"suffix":""},{"dropping-particle":"","family":"Zumla","given":"Alimuddin","non-dropping-particle":"","parse-names":false,"suffix":""},{"dropping-particle":"","family":"Kock","given":"Richard","non-dropping-particle":"","parse-names":false,"suffix":""}],"id":"ITEM-2","issued":{"date-parts":[["0"]]},"title":"Epidemiology and Infection The Global Health Security index and Joint External Evaluation score for health preparedness are not correlated with countries' COVID-19 detection response time and mortality outcome","type":"article-journal"},"uris":["http://www.mendeley.com/documents/?uuid=5470f662-c5d9-3c36-958c-d50e2bab898c","http://www.mendeley.com/documents/?uuid=48d8b33e-28d2-46d6-bb57-e94ed46d9714"]}],"mendeley":{"formattedCitation":"[48], [49]","plainTextFormattedCitation":"[48], [49]","previouslyFormattedCitation":"(48,49)"},"properties":{"noteIndex":0},"schema":"https://github.com/citation-style-language/schema/raw/master/csl-citation.json"}</w:instrText>
      </w:r>
      <w:r w:rsidR="00CE34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[48</w:t>
      </w:r>
      <w:del w:id="2224" w:author="Microsoft account" w:date="2021-09-20T23:34: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25" w:author="Microsoft account" w:date="2021-09-20T23:34: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49]</w:t>
      </w:r>
      <w:r w:rsidR="00CE345E">
        <w:rPr>
          <w:rFonts w:ascii="Times New Roman" w:hAnsi="Times New Roman" w:cs="Times New Roman"/>
          <w:sz w:val="24"/>
          <w:szCs w:val="24"/>
        </w:rPr>
        <w:fldChar w:fldCharType="end"/>
      </w:r>
      <w:r w:rsidR="00CE345E" w:rsidRPr="00CE345E">
        <w:rPr>
          <w:rFonts w:ascii="Times New Roman" w:hAnsi="Times New Roman" w:cs="Times New Roman"/>
          <w:sz w:val="24"/>
          <w:szCs w:val="24"/>
        </w:rPr>
        <w:t>.</w:t>
      </w:r>
      <w:r w:rsidRPr="0085585E">
        <w:rPr>
          <w:rFonts w:ascii="Times New Roman" w:hAnsi="Times New Roman" w:cs="Times New Roman"/>
          <w:sz w:val="24"/>
          <w:szCs w:val="24"/>
        </w:rPr>
        <w:t xml:space="preserve"> </w:t>
      </w:r>
      <w:r w:rsidR="00CE345E" w:rsidRPr="0085585E">
        <w:rPr>
          <w:rFonts w:ascii="Times New Roman" w:hAnsi="Times New Roman" w:cs="Times New Roman"/>
          <w:sz w:val="24"/>
          <w:szCs w:val="24"/>
        </w:rPr>
        <w:t>This may be because older people are more likely to catch viruses or diseases such as COVID-19 as a result of poor immunity, so they could be more cautious about COVID-19.</w:t>
      </w:r>
      <w:r w:rsidR="00CE345E" w:rsidRPr="00CE345E">
        <w:t xml:space="preserve"> </w:t>
      </w:r>
      <w:r w:rsidRPr="0085585E">
        <w:rPr>
          <w:rFonts w:ascii="Times New Roman" w:hAnsi="Times New Roman" w:cs="Times New Roman"/>
          <w:sz w:val="24"/>
          <w:szCs w:val="24"/>
        </w:rPr>
        <w:t>In addition, our stud</w:t>
      </w:r>
      <w:r w:rsidR="001204E2">
        <w:rPr>
          <w:rFonts w:ascii="Times New Roman" w:hAnsi="Times New Roman" w:cs="Times New Roman"/>
          <w:sz w:val="24"/>
          <w:szCs w:val="24"/>
        </w:rPr>
        <w:t xml:space="preserve">y showed that </w:t>
      </w:r>
      <w:r w:rsidRPr="0085585E">
        <w:rPr>
          <w:rFonts w:ascii="Times New Roman" w:hAnsi="Times New Roman" w:cs="Times New Roman"/>
          <w:sz w:val="24"/>
          <w:szCs w:val="24"/>
        </w:rPr>
        <w:t xml:space="preserve">non-Malaysian, students and married citizens have </w:t>
      </w:r>
      <w:r w:rsidR="001204E2">
        <w:rPr>
          <w:rFonts w:ascii="Times New Roman" w:hAnsi="Times New Roman" w:cs="Times New Roman"/>
          <w:sz w:val="24"/>
          <w:szCs w:val="24"/>
        </w:rPr>
        <w:t>more k</w:t>
      </w:r>
      <w:r w:rsidRPr="0085585E">
        <w:rPr>
          <w:rFonts w:ascii="Times New Roman" w:hAnsi="Times New Roman" w:cs="Times New Roman"/>
          <w:sz w:val="24"/>
          <w:szCs w:val="24"/>
        </w:rPr>
        <w:t>nowledge among the participants. Similar research carried out in Malaysia also showed that knowledge was significantly related to age, scho</w:t>
      </w:r>
      <w:r w:rsidR="001204E2">
        <w:rPr>
          <w:rFonts w:ascii="Times New Roman" w:hAnsi="Times New Roman" w:cs="Times New Roman"/>
          <w:sz w:val="24"/>
          <w:szCs w:val="24"/>
        </w:rPr>
        <w:t>oling and job status</w:t>
      </w:r>
      <w:ins w:id="2226" w:author="Microsoft account" w:date="2021-09-20T23:34:00Z">
        <w:r w:rsidR="00323E5C">
          <w:rPr>
            <w:rFonts w:ascii="Times New Roman" w:hAnsi="Times New Roman" w:cs="Times New Roman"/>
            <w:sz w:val="24"/>
            <w:szCs w:val="24"/>
          </w:rPr>
          <w:t xml:space="preserve"> </w:t>
        </w:r>
      </w:ins>
      <w:r w:rsidR="001204E2">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1204E2">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1204E2">
        <w:rPr>
          <w:rFonts w:ascii="Times New Roman" w:hAnsi="Times New Roman" w:cs="Times New Roman"/>
          <w:sz w:val="24"/>
          <w:szCs w:val="24"/>
        </w:rPr>
        <w:fldChar w:fldCharType="end"/>
      </w:r>
      <w:r w:rsidR="001204E2">
        <w:rPr>
          <w:rFonts w:ascii="Times New Roman" w:hAnsi="Times New Roman" w:cs="Times New Roman"/>
          <w:sz w:val="24"/>
          <w:szCs w:val="24"/>
        </w:rPr>
        <w:t>.</w:t>
      </w:r>
      <w:r w:rsidRPr="0085585E">
        <w:rPr>
          <w:rFonts w:ascii="Times New Roman" w:hAnsi="Times New Roman" w:cs="Times New Roman"/>
          <w:sz w:val="24"/>
          <w:szCs w:val="24"/>
        </w:rPr>
        <w:t xml:space="preserve"> Our results of knowledge are also concordant with the studies conducted  in Pakistan and China in which knowledge score was significantly different among age groups, marital status, level of education and employment status</w:t>
      </w:r>
      <w:ins w:id="2227" w:author="Microsoft account" w:date="2021-09-20T23:35:00Z">
        <w:r w:rsidR="00323E5C">
          <w:rPr>
            <w:rFonts w:ascii="Times New Roman" w:hAnsi="Times New Roman" w:cs="Times New Roman"/>
            <w:sz w:val="24"/>
            <w:szCs w:val="24"/>
          </w:rPr>
          <w:t xml:space="preserve"> </w:t>
        </w:r>
      </w:ins>
      <w:r w:rsidR="005849BA"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{"citationItems":[{"id":"ITEM-1","itemData":{"DOI":"10.1007/S10900-020-00875-Z","PMID":"32661860","abstract":"Exceptional precautionary measures have been adopted to stop the transmission and control of COVID-19 through the world and Pakistan is facing lockdown in this scenario. Public loyalty to precautionary measures is affected by their knowledge, attitude, risk factors and practices (KAP) towards COVID-19. The present study was conducted among the Pakistani residents to observe the knowledge, attitude, practices and risk factors towards COVID-19 outbreak in Pakistan. A questionnaire was designed, and a cross-sectional survey was conducted among participants of the study area. Participants were asked the questions regarding knowledge, attitude, practices and risk factors towards COVID-19. Data were analyzed by SPSS and t/F test and correlation was applied among the knowledge, attitude, risk factors and practices. A total of 1060 questionnaires were received. 1004 were included while 56 were excluded. The highest representation was from Punjab province (65.6%), female (63%) and age group of 21–30 years (62.1%). Most participants were single (85%), Muslim (99.4%), Urdu speaking (45.6%) and were graduates (51.5%). Most of the participants were students (52.9%) and were from economically middle-class families (40.8%). The knowledge was positively correlated with attitude and practices whereas negatively correlated with risk factors (P &lt; 0.05). The attitude was negatively correlated with risk factor and positively correlated with practices. The risk factors and practices were positively correlated with each other. Health education program to improve the COVID-19 knowledge, attitude, practices and risk factors should be initiated to combat current health challenge.","author":[{"dropping-particle":"","family":"Afzal","given":"Muhammad Sohail","non-dropping-particle":"","parse-names":false,"suffix":""},{"dropping-particle":"","family":"Khan","given":"Aisha","non-dropping-particle":"","parse-names":false,"suffix":""},{"dropping-particle":"","family":"Qureshi","given":"Ubaid Ur Rahman","non-dropping-particle":"","parse-names":false,"suffix":""},{"dropping-particle":"","family":"Saleem","given":"Sadia","non-dropping-particle":"","parse-names":false,"suffix":""},{"dropping-particle":"","family":"Saqib","given":"Muhammad Arif Nadeem","non-dropping-particle":"","parse-names":false,"suffix":""},{"dropping-particle":"","family":"Shabbir","given":"Rana Muhammad Kamran","non-dropping-particle":"","parse-names":false,"suffix":""},{"dropping-particle":"","family":"Naveed","given":"Muhammad","non-dropping-particle":"","parse-names":false,"suffix":""},{"dropping-particle":"","family":"Jabbar","given":"Muhammad","non-dropping-particle":"","parse-names":false,"suffix":""},{"dropping-particle":"","family":"Zahoor","given":"Sarmad","non-dropping-particle":"","parse-names":false,"suffix":""},{"dropping-particle":"","family":"Ahmed","given":"Haroon","non-dropping-particle":"","parse-names":false,"suffix":""}],"container-title":"Journal of Community Health","id":"ITEM-1","issue":"3","issued":{"date-parts":[["2021","6","1"]]},"page":"1","publisher":"Nature Publishing Group","title":"Community-Based Assessment of Knowledge, Attitude, Practices and Risk Factors Regarding COVID-19 Among Pakistanis Residents During a Recent Outbreak: A Cross-Sectional Survey","type":"article-journal","volume":"46"},"uris":["http://www.mendeley.com/documents/?uuid=5f4bdf19-28ed-33f4-b23f-5664993b716c","http://www.mendeley.com/documents/?uuid=dc144236-1dcf-4d50-a7c3-ec9cbb947215"]},{"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survey","type":"article-journal","volume":"16"},"uris":["http://www.mendeley.com/documents/?uuid=23f7b38a-4c78-304b-b1cf-2d22d99a38a0","http://www.mendeley.com/documents/?uuid=97e64640-179b-44f8-8326-7b8672ae0fa3"]}],"mendeley":{"formattedCitation":"[50], [51]","plainTextFormattedCitation":"[50], [51]","previouslyFormattedCitation":"(50,51)"},"properties":{"noteIndex":0},"schema":"https://github.com/citation-style-language/schema/raw/master/csl-citation.json"}</w:instrText>
      </w:r>
      <w:r w:rsidR="005849BA"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[50</w:t>
      </w:r>
      <w:del w:id="2228" w:author="Microsoft account" w:date="2021-09-20T23:34: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29" w:author="Microsoft account" w:date="2021-09-20T23:34: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51]</w:t>
      </w:r>
      <w:r w:rsidR="005849BA" w:rsidRPr="0085585E">
        <w:rPr>
          <w:rFonts w:ascii="Times New Roman" w:hAnsi="Times New Roman" w:cs="Times New Roman"/>
          <w:sz w:val="24"/>
          <w:szCs w:val="24"/>
        </w:rPr>
        <w:fldChar w:fldCharType="end"/>
      </w:r>
      <w:r w:rsidR="005849BA" w:rsidRPr="0085585E">
        <w:rPr>
          <w:rFonts w:ascii="Times New Roman" w:hAnsi="Times New Roman" w:cs="Times New Roman"/>
          <w:sz w:val="24"/>
          <w:szCs w:val="24"/>
        </w:rPr>
        <w:t>.</w:t>
      </w:r>
    </w:p>
    <w:p w14:paraId="53937050" w14:textId="77777777" w:rsidR="002179EA" w:rsidRPr="0085585E" w:rsidRDefault="002179EA" w:rsidP="002E73EE">
      <w:pPr>
        <w:spacing w:after="0" w:line="480" w:lineRule="auto"/>
        <w:contextualSpacing/>
        <w:jc w:val="both"/>
        <w:rPr>
          <w:rFonts w:ascii="Times New Roman" w:hAnsi="Times New Roman" w:cs="Times New Roman"/>
          <w:sz w:val="24"/>
          <w:szCs w:val="24"/>
        </w:rPr>
      </w:pPr>
    </w:p>
    <w:p w14:paraId="5CF6878F" w14:textId="4E2D49F0" w:rsidR="007565DE" w:rsidRDefault="007F5C6C" w:rsidP="00F5085E">
      <w:pPr>
        <w:spacing w:after="0" w:line="480" w:lineRule="auto"/>
        <w:contextualSpacing/>
        <w:jc w:val="both"/>
        <w:rPr>
          <w:ins w:id="2230" w:author="Mohammad Meshbahur Rahman" w:date="2021-09-14T13:13:00Z"/>
          <w:rFonts w:ascii="Times New Roman" w:hAnsi="Times New Roman" w:cs="Times New Roman"/>
          <w:sz w:val="24"/>
          <w:szCs w:val="24"/>
        </w:rPr>
        <w:pPrChange w:id="2231" w:author="Microsoft account" w:date="2021-09-20T19:14:00Z">
          <w:pPr>
            <w:spacing w:after="0" w:line="480" w:lineRule="auto"/>
            <w:contextualSpacing/>
            <w:jc w:val="both"/>
          </w:pPr>
        </w:pPrChange>
      </w:pPr>
      <w:r w:rsidRPr="0085585E">
        <w:rPr>
          <w:rFonts w:ascii="Times New Roman" w:hAnsi="Times New Roman" w:cs="Times New Roman"/>
          <w:sz w:val="24"/>
          <w:szCs w:val="24"/>
        </w:rPr>
        <w:t xml:space="preserve">As far as attitudes are concerned, almost half of the participants demonstrated positive attitude towards coronavirus in our </w:t>
      </w:r>
      <w:ins w:id="2232" w:author="Microsoft account" w:date="2021-09-17T03:03:00Z">
        <w:r w:rsidR="00CD49C2">
          <w:rPr>
            <w:rFonts w:ascii="Times New Roman" w:hAnsi="Times New Roman" w:cs="Times New Roman"/>
            <w:sz w:val="24"/>
            <w:szCs w:val="24"/>
          </w:rPr>
          <w:t xml:space="preserve">cross-sectional </w:t>
        </w:r>
      </w:ins>
      <w:r w:rsidRPr="0085585E">
        <w:rPr>
          <w:rFonts w:ascii="Times New Roman" w:hAnsi="Times New Roman" w:cs="Times New Roman"/>
          <w:sz w:val="24"/>
          <w:szCs w:val="24"/>
        </w:rPr>
        <w:t xml:space="preserve">research. </w:t>
      </w:r>
      <w:del w:id="2233" w:author="Microsoft account" w:date="2021-09-11T22:24:00Z">
        <w:r w:rsidRPr="0085585E" w:rsidDel="00082C4C">
          <w:rPr>
            <w:rFonts w:ascii="Times New Roman" w:hAnsi="Times New Roman" w:cs="Times New Roman"/>
            <w:sz w:val="24"/>
            <w:szCs w:val="24"/>
          </w:rPr>
          <w:delText>People ag</w:delText>
        </w:r>
        <w:r w:rsidR="001204E2" w:rsidDel="00082C4C">
          <w:rPr>
            <w:rFonts w:ascii="Times New Roman" w:hAnsi="Times New Roman" w:cs="Times New Roman"/>
            <w:sz w:val="24"/>
            <w:szCs w:val="24"/>
          </w:rPr>
          <w:delText>e between 25–45 year, females</w:delText>
        </w:r>
        <w:r w:rsidRPr="0085585E" w:rsidDel="00082C4C">
          <w:rPr>
            <w:rFonts w:ascii="Times New Roman" w:hAnsi="Times New Roman" w:cs="Times New Roman"/>
            <w:sz w:val="24"/>
            <w:szCs w:val="24"/>
          </w:rPr>
          <w:delText xml:space="preserve">, </w:delText>
        </w:r>
      </w:del>
      <w:del w:id="2234" w:author="Microsoft account" w:date="2021-09-11T22:22:00Z">
        <w:r w:rsidR="001204E2" w:rsidDel="00082C4C">
          <w:rPr>
            <w:rFonts w:ascii="Times New Roman" w:hAnsi="Times New Roman" w:cs="Times New Roman"/>
            <w:sz w:val="24"/>
            <w:szCs w:val="24"/>
          </w:rPr>
          <w:delText xml:space="preserve">living in </w:delText>
        </w:r>
      </w:del>
      <w:del w:id="2235" w:author="Microsoft account" w:date="2021-09-11T22:24:00Z">
        <w:r w:rsidR="001204E2" w:rsidDel="00082C4C">
          <w:rPr>
            <w:rFonts w:ascii="Times New Roman" w:hAnsi="Times New Roman" w:cs="Times New Roman"/>
            <w:sz w:val="24"/>
            <w:szCs w:val="24"/>
          </w:rPr>
          <w:delText xml:space="preserve">urban </w:delText>
        </w:r>
      </w:del>
      <w:del w:id="2236" w:author="Microsoft account" w:date="2021-09-11T22:22:00Z">
        <w:r w:rsidR="001204E2" w:rsidDel="00082C4C">
          <w:rPr>
            <w:rFonts w:ascii="Times New Roman" w:hAnsi="Times New Roman" w:cs="Times New Roman"/>
            <w:sz w:val="24"/>
            <w:szCs w:val="24"/>
          </w:rPr>
          <w:delText>areas</w:delText>
        </w:r>
      </w:del>
      <w:del w:id="2237" w:author="Microsoft account" w:date="2021-09-11T22:24:00Z">
        <w:r w:rsidRPr="0085585E" w:rsidDel="00082C4C">
          <w:rPr>
            <w:rFonts w:ascii="Times New Roman" w:hAnsi="Times New Roman" w:cs="Times New Roman"/>
            <w:sz w:val="24"/>
            <w:szCs w:val="24"/>
          </w:rPr>
          <w:delText>, ha</w:delText>
        </w:r>
        <w:r w:rsidR="001204E2" w:rsidDel="00082C4C">
          <w:rPr>
            <w:rFonts w:ascii="Times New Roman" w:hAnsi="Times New Roman" w:cs="Times New Roman"/>
            <w:sz w:val="24"/>
            <w:szCs w:val="24"/>
          </w:rPr>
          <w:delText>ving Indian ethnicity</w:delText>
        </w:r>
        <w:r w:rsidRPr="0085585E" w:rsidDel="00082C4C">
          <w:rPr>
            <w:rFonts w:ascii="Times New Roman" w:hAnsi="Times New Roman" w:cs="Times New Roman"/>
            <w:sz w:val="24"/>
            <w:szCs w:val="24"/>
          </w:rPr>
          <w:delText>, h</w:delText>
        </w:r>
        <w:r w:rsidR="001204E2" w:rsidDel="00082C4C">
          <w:rPr>
            <w:rFonts w:ascii="Times New Roman" w:hAnsi="Times New Roman" w:cs="Times New Roman"/>
            <w:sz w:val="24"/>
            <w:szCs w:val="24"/>
          </w:rPr>
          <w:delText>ad tertiary education</w:delText>
        </w:r>
        <w:r w:rsidRPr="0085585E" w:rsidDel="00082C4C">
          <w:rPr>
            <w:rFonts w:ascii="Times New Roman" w:hAnsi="Times New Roman" w:cs="Times New Roman"/>
            <w:sz w:val="24"/>
            <w:szCs w:val="24"/>
          </w:rPr>
          <w:delText>, and monthly income between RM</w:delText>
        </w:r>
        <w:r w:rsidR="001204E2" w:rsidDel="00082C4C">
          <w:rPr>
            <w:rFonts w:ascii="Times New Roman" w:hAnsi="Times New Roman" w:cs="Times New Roman"/>
            <w:sz w:val="24"/>
            <w:szCs w:val="24"/>
          </w:rPr>
          <w:delText xml:space="preserve"> </w:delText>
        </w:r>
        <w:r w:rsidRPr="0085585E" w:rsidDel="00082C4C">
          <w:rPr>
            <w:rFonts w:ascii="Times New Roman" w:hAnsi="Times New Roman" w:cs="Times New Roman"/>
            <w:sz w:val="24"/>
            <w:szCs w:val="24"/>
          </w:rPr>
          <w:delText>4</w:delText>
        </w:r>
        <w:r w:rsidR="005849BA" w:rsidRPr="0085585E" w:rsidDel="00082C4C">
          <w:rPr>
            <w:rFonts w:ascii="Times New Roman" w:hAnsi="Times New Roman" w:cs="Times New Roman"/>
            <w:sz w:val="24"/>
            <w:szCs w:val="24"/>
          </w:rPr>
          <w:delText>, 850</w:delText>
        </w:r>
        <w:r w:rsidR="001204E2" w:rsidDel="00082C4C">
          <w:rPr>
            <w:rFonts w:ascii="Times New Roman" w:hAnsi="Times New Roman" w:cs="Times New Roman"/>
            <w:sz w:val="24"/>
            <w:szCs w:val="24"/>
          </w:rPr>
          <w:delText xml:space="preserve"> and 10,959</w:delText>
        </w:r>
        <w:r w:rsidRPr="0085585E" w:rsidDel="00082C4C">
          <w:rPr>
            <w:rFonts w:ascii="Times New Roman" w:hAnsi="Times New Roman" w:cs="Times New Roman"/>
            <w:sz w:val="24"/>
            <w:szCs w:val="24"/>
          </w:rPr>
          <w:delText xml:space="preserve"> were less likely to have a positive attitude against COVID-19. </w:delText>
        </w:r>
      </w:del>
      <w:ins w:id="2238" w:author="Microsoft account" w:date="2021-09-11T22:23:00Z">
        <w:r w:rsidR="00082C4C" w:rsidRPr="00082C4C">
          <w:rPr>
            <w:rFonts w:ascii="Times New Roman" w:hAnsi="Times New Roman" w:cs="Times New Roman"/>
            <w:sz w:val="24"/>
            <w:szCs w:val="24"/>
          </w:rPr>
          <w:t xml:space="preserve">People </w:t>
        </w:r>
        <w:r w:rsidR="00082C4C">
          <w:rPr>
            <w:rFonts w:ascii="Times New Roman" w:hAnsi="Times New Roman" w:cs="Times New Roman"/>
            <w:sz w:val="24"/>
            <w:szCs w:val="24"/>
          </w:rPr>
          <w:t>aged 25-45, women, urban people</w:t>
        </w:r>
        <w:r w:rsidR="00082C4C" w:rsidRPr="00082C4C">
          <w:rPr>
            <w:rFonts w:ascii="Times New Roman" w:hAnsi="Times New Roman" w:cs="Times New Roman"/>
            <w:sz w:val="24"/>
            <w:szCs w:val="24"/>
          </w:rPr>
          <w:t xml:space="preserve">, Indian ethnicity, </w:t>
        </w:r>
      </w:ins>
      <w:ins w:id="2239" w:author="Microsoft account" w:date="2021-09-11T22:24:00Z">
        <w:r w:rsidR="00082C4C">
          <w:rPr>
            <w:rFonts w:ascii="Times New Roman" w:hAnsi="Times New Roman" w:cs="Times New Roman"/>
            <w:sz w:val="24"/>
            <w:szCs w:val="24"/>
          </w:rPr>
          <w:t>tertiary</w:t>
        </w:r>
      </w:ins>
      <w:ins w:id="2240" w:author="Microsoft account" w:date="2021-09-11T22:23:00Z">
        <w:r w:rsidR="00082C4C" w:rsidRPr="00082C4C">
          <w:rPr>
            <w:rFonts w:ascii="Times New Roman" w:hAnsi="Times New Roman" w:cs="Times New Roman"/>
            <w:sz w:val="24"/>
            <w:szCs w:val="24"/>
          </w:rPr>
          <w:t xml:space="preserve"> education, and monthly income between RM 4, 850, and 10,959 are less likely to have a positive attitude against COVID-19.</w:t>
        </w:r>
      </w:ins>
      <w:ins w:id="2241" w:author="Microsoft account" w:date="2021-09-11T22:25:00Z">
        <w:r w:rsidR="00082C4C">
          <w:rPr>
            <w:rFonts w:ascii="Times New Roman" w:hAnsi="Times New Roman" w:cs="Times New Roman"/>
            <w:sz w:val="24"/>
            <w:szCs w:val="24"/>
          </w:rPr>
          <w:t xml:space="preserve"> </w:t>
        </w:r>
      </w:ins>
      <w:r w:rsidR="007565DE" w:rsidRPr="007565DE">
        <w:rPr>
          <w:rFonts w:ascii="Times New Roman" w:hAnsi="Times New Roman" w:cs="Times New Roman"/>
          <w:sz w:val="24"/>
          <w:szCs w:val="24"/>
        </w:rPr>
        <w:t>Women may also seek a greater understanding of COVID-19 to overcome the greater sensitivity to danger and attendant stress reported in women than men</w:t>
      </w:r>
      <w:ins w:id="2242" w:author="Microsoft account" w:date="2021-09-20T23:35:00Z">
        <w:r w:rsidR="00323E5C">
          <w:rPr>
            <w:rFonts w:ascii="Times New Roman" w:hAnsi="Times New Roman" w:cs="Times New Roman"/>
            <w:sz w:val="24"/>
            <w:szCs w:val="24"/>
          </w:rPr>
          <w:t xml:space="preserve"> </w:t>
        </w:r>
      </w:ins>
      <w:r w:rsidR="007565D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Policy","id":"ITEM-1","issued":{"date-parts":[["2021","1","14"]]},"page":"163-175","publisher":"Dove Press","title":"Knowledge, attitudes, practices and information needs during the covid-19 pandemic in indonesia","type":"article-journal","volume":"14"},"uris":["http://www.mendeley.com/documents/?uuid=72559da7-95e8-479f-9285-3fa3b6e46812","http://www.mendeley.com/documents/?uuid=a97047de-2361-38cf-a283-5a879b966969"]}],"mendeley":{"formattedCitation":"[17]","plainTextFormattedCitation":"[17]","previouslyFormattedCitation":"(17)"},"properties":{"noteIndex":0},"schema":"https://github.com/citation-style-language/schema/raw/master/csl-citation.json"}</w:instrText>
      </w:r>
      <w:r w:rsidR="007565D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[17]</w:t>
      </w:r>
      <w:r w:rsidR="007565DE">
        <w:rPr>
          <w:rFonts w:ascii="Times New Roman" w:hAnsi="Times New Roman" w:cs="Times New Roman"/>
          <w:sz w:val="24"/>
          <w:szCs w:val="24"/>
        </w:rPr>
        <w:fldChar w:fldCharType="end"/>
      </w:r>
      <w:r w:rsidR="007565DE" w:rsidRPr="007565DE">
        <w:rPr>
          <w:rFonts w:ascii="Times New Roman" w:hAnsi="Times New Roman" w:cs="Times New Roman"/>
          <w:sz w:val="24"/>
          <w:szCs w:val="24"/>
        </w:rPr>
        <w:t>.</w:t>
      </w:r>
      <w:ins w:id="2243" w:author="Microsoft account" w:date="2021-09-11T22:35:00Z">
        <w:r w:rsidR="00A029AA" w:rsidRPr="00A029AA">
          <w:t xml:space="preserve"> </w:t>
        </w:r>
        <w:r w:rsidR="00A029AA" w:rsidRPr="00A029AA">
          <w:rPr>
            <w:rFonts w:ascii="Times New Roman" w:hAnsi="Times New Roman" w:cs="Times New Roman"/>
            <w:sz w:val="24"/>
            <w:szCs w:val="24"/>
          </w:rPr>
          <w:t xml:space="preserve">The WHO South-East Asia region country profile and the IEDCR COVID-19 </w:t>
        </w:r>
        <w:r w:rsidR="00A029AA" w:rsidRPr="00A029AA">
          <w:rPr>
            <w:rFonts w:ascii="Times New Roman" w:hAnsi="Times New Roman" w:cs="Times New Roman"/>
            <w:sz w:val="24"/>
            <w:szCs w:val="24"/>
          </w:rPr>
          <w:lastRenderedPageBreak/>
          <w:t>update states that the number of deaths is higher among elderly persons, males, and those with pre-existing co-morbidities in Bangladesh</w:t>
        </w:r>
      </w:ins>
      <w:ins w:id="2244" w:author="Microsoft account" w:date="2021-09-20T23:35:00Z">
        <w:r w:rsidR="00323E5C">
          <w:rPr>
            <w:rFonts w:ascii="Times New Roman" w:hAnsi="Times New Roman" w:cs="Times New Roman"/>
            <w:sz w:val="24"/>
            <w:szCs w:val="24"/>
          </w:rPr>
          <w:t xml:space="preserve"> </w:t>
        </w:r>
      </w:ins>
      <w:ins w:id="2245" w:author="Microsoft account" w:date="2021-09-11T22:43:00Z">
        <w:r w:rsidR="00A029AA">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{"citationItems":[{"id":"ITEM-1","itemData":{"author":[{"dropping-particle":"","family":"WHO","given":"","non-dropping-particle":"","parse-names":false,"suffix":""}],"id":"ITEM-1","issued":{"date-parts":[["2021"]]},"title":"Morbidity and Mortality Weekly Update No57","type":"report"},"uris":["http://www.mendeley.com/documents/?uuid=afe7254b-c8cc-305e-a22c-07df3d8f6972","http://www.mendeley.com/documents/?uuid=7c8e9bc2-6a4d-44ad-9893-d99746a05e72"]}],"mendeley":{"formattedCitation":"[52]","plainTextFormattedCitation":"[52]","previouslyFormattedCitation":"(52)"},"properties":{"noteIndex":0},"schema":"https://github.com/citation-style-language/schema/raw/master/csl-citation.json"}</w:instrText>
      </w:r>
      <w:r w:rsidR="00A029AA">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[52]</w:t>
      </w:r>
      <w:ins w:id="2246" w:author="Microsoft account" w:date="2021-09-11T22:43:00Z">
        <w:r w:rsidR="00A029AA">
          <w:rPr>
            <w:rFonts w:ascii="Times New Roman" w:hAnsi="Times New Roman" w:cs="Times New Roman"/>
            <w:sz w:val="24"/>
            <w:szCs w:val="24"/>
          </w:rPr>
          <w:fldChar w:fldCharType="end"/>
        </w:r>
      </w:ins>
      <w:ins w:id="2247" w:author="Microsoft account" w:date="2021-09-11T22:44:00Z">
        <w:r w:rsidR="00A029AA">
          <w:rPr>
            <w:rFonts w:ascii="Times New Roman" w:hAnsi="Times New Roman" w:cs="Times New Roman"/>
            <w:sz w:val="24"/>
            <w:szCs w:val="24"/>
          </w:rPr>
          <w:t>.</w:t>
        </w:r>
      </w:ins>
    </w:p>
    <w:p w14:paraId="66578939" w14:textId="77777777" w:rsidR="002179EA" w:rsidRDefault="002179EA" w:rsidP="00F5085E">
      <w:pPr>
        <w:spacing w:after="0" w:line="480" w:lineRule="auto"/>
        <w:contextualSpacing/>
        <w:jc w:val="both"/>
        <w:rPr>
          <w:rFonts w:ascii="Times New Roman" w:hAnsi="Times New Roman" w:cs="Times New Roman"/>
          <w:sz w:val="24"/>
          <w:szCs w:val="24"/>
        </w:rPr>
        <w:pPrChange w:id="2248" w:author="Microsoft account" w:date="2021-09-20T19:14:00Z">
          <w:pPr>
            <w:spacing w:after="0" w:line="480" w:lineRule="auto"/>
            <w:contextualSpacing/>
            <w:jc w:val="both"/>
          </w:pPr>
        </w:pPrChange>
      </w:pPr>
    </w:p>
    <w:p w14:paraId="4E70F671" w14:textId="284C8963" w:rsidR="007F5C6C" w:rsidDel="002179EA" w:rsidRDefault="005849BA" w:rsidP="00F5085E">
      <w:pPr>
        <w:spacing w:after="0" w:line="480" w:lineRule="auto"/>
        <w:contextualSpacing/>
        <w:jc w:val="both"/>
        <w:rPr>
          <w:del w:id="2249" w:author="Microsoft account" w:date="2021-09-11T22:52:00Z"/>
          <w:rFonts w:ascii="Times New Roman" w:hAnsi="Times New Roman" w:cs="Times New Roman"/>
          <w:sz w:val="24"/>
          <w:szCs w:val="24"/>
        </w:rPr>
        <w:pPrChange w:id="2250" w:author="Microsoft account" w:date="2021-09-20T19:14:00Z">
          <w:pPr>
            <w:spacing w:after="0" w:line="480" w:lineRule="auto"/>
            <w:contextualSpacing/>
            <w:jc w:val="both"/>
          </w:pPr>
        </w:pPrChange>
      </w:pPr>
      <w:r w:rsidRPr="0085585E">
        <w:rPr>
          <w:rFonts w:ascii="Times New Roman" w:hAnsi="Times New Roman" w:cs="Times New Roman"/>
          <w:sz w:val="24"/>
          <w:szCs w:val="24"/>
        </w:rPr>
        <w:t>Whereas non</w:t>
      </w:r>
      <w:r w:rsidR="006D7E8B">
        <w:rPr>
          <w:rFonts w:ascii="Times New Roman" w:hAnsi="Times New Roman" w:cs="Times New Roman"/>
          <w:sz w:val="24"/>
          <w:szCs w:val="24"/>
        </w:rPr>
        <w:t>-Malaysian, students, married</w:t>
      </w:r>
      <w:r w:rsidR="007F5C6C" w:rsidRPr="0085585E">
        <w:rPr>
          <w:rFonts w:ascii="Times New Roman" w:hAnsi="Times New Roman" w:cs="Times New Roman"/>
          <w:sz w:val="24"/>
          <w:szCs w:val="24"/>
        </w:rPr>
        <w:t>, and hav</w:t>
      </w:r>
      <w:r w:rsidR="006D7E8B">
        <w:rPr>
          <w:rFonts w:ascii="Times New Roman" w:hAnsi="Times New Roman" w:cs="Times New Roman"/>
          <w:sz w:val="24"/>
          <w:szCs w:val="24"/>
        </w:rPr>
        <w:t>ing &gt;8 family members</w:t>
      </w:r>
      <w:r w:rsidR="007F5C6C" w:rsidRPr="0085585E">
        <w:rPr>
          <w:rFonts w:ascii="Times New Roman" w:hAnsi="Times New Roman" w:cs="Times New Roman"/>
          <w:sz w:val="24"/>
          <w:szCs w:val="24"/>
        </w:rPr>
        <w:t xml:space="preserve"> were more likely to have a positive attitude against COVID-19. In the previous Malaysian survey, similar results were found that 83% of participants had </w:t>
      </w:r>
      <w:r w:rsidRPr="0085585E">
        <w:rPr>
          <w:rFonts w:ascii="Times New Roman" w:hAnsi="Times New Roman" w:cs="Times New Roman"/>
          <w:sz w:val="24"/>
          <w:szCs w:val="24"/>
        </w:rPr>
        <w:t>favorable</w:t>
      </w:r>
      <w:r w:rsidR="007F5C6C" w:rsidRPr="0085585E">
        <w:rPr>
          <w:rFonts w:ascii="Times New Roman" w:hAnsi="Times New Roman" w:cs="Times New Roman"/>
          <w:sz w:val="24"/>
          <w:szCs w:val="24"/>
        </w:rPr>
        <w:t xml:space="preserve"> attitudes towards the regulation of COVID-19 and the attitudes markedly correlated wit</w:t>
      </w:r>
      <w:r w:rsidRPr="0085585E">
        <w:rPr>
          <w:rFonts w:ascii="Times New Roman" w:hAnsi="Times New Roman" w:cs="Times New Roman"/>
          <w:sz w:val="24"/>
          <w:szCs w:val="24"/>
        </w:rPr>
        <w:t>h age, religion and profession</w:t>
      </w:r>
      <w:ins w:id="2251" w:author="Microsoft account" w:date="2021-09-20T23:35:00Z">
        <w:r w:rsidR="00323E5C">
          <w:rPr>
            <w:rFonts w:ascii="Times New Roman" w:hAnsi="Times New Roman" w:cs="Times New Roman"/>
            <w:sz w:val="24"/>
            <w:szCs w:val="24"/>
          </w:rPr>
          <w:t xml:space="preserve"> </w:t>
        </w:r>
      </w:ins>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w:t>
      </w:r>
      <w:r w:rsidR="007F5C6C" w:rsidRPr="0085585E">
        <w:rPr>
          <w:rFonts w:ascii="Times New Roman" w:hAnsi="Times New Roman" w:cs="Times New Roman"/>
          <w:sz w:val="24"/>
          <w:szCs w:val="24"/>
        </w:rPr>
        <w:t xml:space="preserve"> However, some of the studies showed negative emotions like panic and anxiety during a pandemic that could </w:t>
      </w:r>
      <w:r w:rsidRPr="0085585E">
        <w:rPr>
          <w:rFonts w:ascii="Times New Roman" w:hAnsi="Times New Roman" w:cs="Times New Roman"/>
          <w:sz w:val="24"/>
          <w:szCs w:val="24"/>
        </w:rPr>
        <w:t>influence their attitudes</w:t>
      </w:r>
      <w:ins w:id="2252" w:author="Microsoft account" w:date="2021-09-20T23:35:00Z">
        <w:r w:rsidR="00323E5C">
          <w:rPr>
            <w:rFonts w:ascii="Times New Roman" w:hAnsi="Times New Roman" w:cs="Times New Roman"/>
            <w:sz w:val="24"/>
            <w:szCs w:val="24"/>
          </w:rPr>
          <w:t xml:space="preserve"> </w:t>
        </w:r>
      </w:ins>
      <w:del w:id="2253" w:author="Microsoft account" w:date="2021-09-20T23:35:00Z">
        <w:r w:rsidRPr="0085585E" w:rsidDel="00323E5C">
          <w:rPr>
            <w:rFonts w:ascii="Times New Roman" w:hAnsi="Times New Roman" w:cs="Times New Roman"/>
            <w:sz w:val="24"/>
            <w:szCs w:val="24"/>
          </w:rPr>
          <w:delText>.</w:delText>
        </w:r>
      </w:del>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{"citationItems":[{"id":"ITEM-1","itemData":{"DOI":"10.1086/382355","ISSN":"1537-6591","PMID":"15034821","abstract":"Using data from 13 surveys of the public, this article compares the public's response to severe acute respiratory syndrome (SARS) in Ontario (specifically, Toronto), the other Canadian provinces, and the United States, which had substantial differences in the number of SARS cases. Findings suggest that, even at a relatively low level of spread among the population, the SARS outbreak had a significant psychological and economic impact. They also suggest that the success of efforts to educate the public about the risk of SARS and appropriate precautions was mixed. Some of the community-wide problems with SARS might have been avoided with better communication by public health officials and clinicians.","author":[{"dropping-particle":"","family":"RJ","given":"Blendon","non-dropping-particle":"","parse-names":false,"suffix":""},{"dropping-particle":"","family":"JM","given":"Benson","non-dropping-particle":"","parse-names":false,"suffix":""},{"dropping-particle":"","family":"CM","given":"DesRoches","non-dropping-particle":"","parse-names":false,"suffix":""},{"dropping-particle":"","family":"E","given":"Raleigh","non-dropping-particle":"","parse-names":false,"suffix":""},{"dropping-particle":"","family":"K","given":"Taylor-Clark","non-dropping-particle":"","parse-names":false,"suffix":""}],"container-title":"Clinical infectious diseases : an official publication of the Infectious Diseases Society of America","id":"ITEM-1","issue":"7","issued":{"date-parts":[["2004","4","1"]]},"page":"925-931","publisher":"Clin Infect Dis","title":"The public's response to severe acute respiratory syndrome in Toronto and the United States","type":"article-journal","volume":"38"},"uris":["http://www.mendeley.com/documents/?uuid=f2c0fbc5-c00f-3598-9937-54bc92f3c6ee","http://www.mendeley.com/documents/?uuid=53c89497-c4b4-4a90-b45e-3aac8f80a20b"]},{"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survey","type":"article-journal","volume":"16"},"uris":["http://www.mendeley.com/documents/?uuid=97e64640-179b-44f8-8326-7b8672ae0fa3","http://www.mendeley.com/documents/?uuid=23f7b38a-4c78-304b-b1cf-2d22d99a38a0"]}],"mendeley":{"formattedCitation":"[51], [53]","plainTextFormattedCitation":"[51], [53]","previouslyFormattedCitation":"(51,53)"},"properties":{"noteIndex":0},"schema":"https://github.com/citation-style-language/schema/raw/master/csl-citation.json"}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[51</w:t>
      </w:r>
      <w:del w:id="2254" w:author="Microsoft account" w:date="2021-09-20T23:35: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55" w:author="Microsoft account" w:date="2021-09-20T23:35: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53]</w:t>
      </w:r>
      <w:r w:rsidRPr="0085585E">
        <w:rPr>
          <w:rFonts w:ascii="Times New Roman" w:hAnsi="Times New Roman" w:cs="Times New Roman"/>
          <w:sz w:val="24"/>
          <w:szCs w:val="24"/>
        </w:rPr>
        <w:fldChar w:fldCharType="end"/>
      </w:r>
      <w:ins w:id="2256" w:author="Microsoft account" w:date="2021-09-20T23:35:00Z">
        <w:r w:rsidR="00323E5C">
          <w:rPr>
            <w:rFonts w:ascii="Times New Roman" w:hAnsi="Times New Roman" w:cs="Times New Roman"/>
            <w:sz w:val="24"/>
            <w:szCs w:val="24"/>
          </w:rPr>
          <w:t>.</w:t>
        </w:r>
      </w:ins>
      <w:ins w:id="2257" w:author="Microsoft account" w:date="2021-09-11T22:48:00Z">
        <w:r w:rsidR="00330C65">
          <w:rPr>
            <w:rFonts w:ascii="Times New Roman" w:hAnsi="Times New Roman" w:cs="Times New Roman"/>
            <w:sz w:val="24"/>
            <w:szCs w:val="24"/>
          </w:rPr>
          <w:t xml:space="preserve"> </w:t>
        </w:r>
        <w:r w:rsidR="00330C65" w:rsidRPr="00330C65">
          <w:rPr>
            <w:rFonts w:ascii="Times New Roman" w:hAnsi="Times New Roman" w:cs="Times New Roman"/>
            <w:sz w:val="24"/>
            <w:szCs w:val="24"/>
          </w:rPr>
          <w:t>One study in China showed fear</w:t>
        </w:r>
      </w:ins>
      <w:ins w:id="2258" w:author="Microsoft account" w:date="2021-09-11T22:49:00Z">
        <w:r w:rsidR="00330C65">
          <w:rPr>
            <w:rFonts w:ascii="Times New Roman" w:hAnsi="Times New Roman" w:cs="Times New Roman"/>
            <w:sz w:val="24"/>
            <w:szCs w:val="24"/>
          </w:rPr>
          <w:t xml:space="preserve"> related to</w:t>
        </w:r>
      </w:ins>
      <w:ins w:id="2259" w:author="Microsoft account" w:date="2021-09-11T22:48:00Z">
        <w:r w:rsidR="00330C65">
          <w:rPr>
            <w:rFonts w:ascii="Times New Roman" w:hAnsi="Times New Roman" w:cs="Times New Roman"/>
            <w:sz w:val="24"/>
            <w:szCs w:val="24"/>
          </w:rPr>
          <w:t xml:space="preserve"> </w:t>
        </w:r>
        <w:r w:rsidR="00330C65" w:rsidRPr="00330C65">
          <w:rPr>
            <w:rFonts w:ascii="Times New Roman" w:hAnsi="Times New Roman" w:cs="Times New Roman"/>
            <w:sz w:val="24"/>
            <w:szCs w:val="24"/>
          </w:rPr>
          <w:t>age concerning knowledge and occupation, while another study completed in India reported that 80% of people in need of mental health care for COVID-19 experienced fear, anxiety, and depression</w:t>
        </w:r>
      </w:ins>
      <w:ins w:id="2260" w:author="Microsoft account" w:date="2021-09-20T23:36:00Z">
        <w:r w:rsidR="00323E5C">
          <w:rPr>
            <w:rFonts w:ascii="Times New Roman" w:hAnsi="Times New Roman" w:cs="Times New Roman"/>
            <w:sz w:val="24"/>
            <w:szCs w:val="24"/>
          </w:rPr>
          <w:t xml:space="preserve"> </w:t>
        </w:r>
      </w:ins>
      <w:ins w:id="2261" w:author="Microsoft account" w:date="2021-09-11T22:52:00Z">
        <w:r w:rsidR="00330C65">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{"citationItems":[{"id":"ITEM-1","itemData":{"DOI":"10.1016/J.AJP.2020.102083","ISSN":"1876-2026","PMID":"32283510","abstract":"Novel Corona Virus Disease (COVID-19) originating from China has rapidly crossed borders, infecting people throughout the whole world. This phenomenon has led to a massive public reaction; the media has been reporting continuously across borders to keep all informed about the pandemic situation. All these things are creating a lot of concern for people leading to heightened levels of anxiety. Pandemics can lead to heightened levels of stress; Anxiety is a common response to any stressful situation. This study attempted to assess the knowledge, attitude, anxiety experience, and perceived mental healthcare need among adult Indian population during the COVID-19 pandemic. An online survey was conducted using a semi-structured questionnaire using a non-probability snowball sampling technique. A total of 662 responses were received. The responders had a moderate level of knowledge about the COVID-19 infection and adequate knowledge about its preventive aspects. The attitude towards COVID-19 showed peoples' willingness to follow government guidelines on quarantine and social distancing. The anxiety levels identified in the study were high. More than 80 % of the people were preoccupied with the thoughts of COVID-19 and 72 % reported the need to use gloves, and sanitizers. In this study, sleep difficulties, paranoia about acquiring COVID-19 infection and distress related social media were reported in 12.5 %, 37.8 %, and 36.4 % participants respectively. The perceived mental healthcare need was seen in more than 80 % of participants. There is a need to intensify the awareness and address the mental health issues of people during this COVID-19 pandemic.","author":[{"dropping-particle":"","family":"D","given":"Roy","non-dropping-particle":"","parse-names":false,"suffix":""},{"dropping-particle":"","family":"S","given":"Tripathy","non-dropping-particle":"","parse-names":false,"suffix":""},{"dropping-particle":"","family":"SK","given":"Kar","non-dropping-particle":"","parse-names":false,"suffix":""},{"dropping-particle":"","family":"N","given":"Sharma","non-dropping-particle":"","parse-names":false,"suffix":""},{"dropping-particle":"","family":"SK","given":"Verma","non-dropping-particle":"","parse-names":false,"suffix":""},{"dropping-particle":"","family":"V","given":"Kaushal","non-dropping-particle":"","parse-names":false,"suffix":""}],"container-title":"Asian journal of psychiatry","id":"ITEM-1","issued":{"date-parts":[["2020","6","1"]]},"publisher":"Asian J Psychiatr","title":"Study of knowledge, attitude, anxiety &amp; perceived mental healthcare need in Indian population during COVID-19 pandemic","type":"article-journal","volume":"51"},"uris":["http://www.mendeley.com/documents/?uuid=95ca5afc-de77-32ef-9cb0-98e611d77f23","http://www.mendeley.com/documents/?uuid=d1033840-4ff7-45cd-8e09-d8f9bac83ea1"]},{"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survey","type":"article-journal","volume":"16"},"uris":["http://www.mendeley.com/documents/?uuid=97e64640-179b-44f8-8326-7b8672ae0fa3","http://www.mendeley.com/documents/?uuid=23f7b38a-4c78-304b-b1cf-2d22d99a38a0"]}],"mendeley":{"formattedCitation":"[51], [54]","plainTextFormattedCitation":"[51], [54]","previouslyFormattedCitation":"(51,54)"},"properties":{"noteIndex":0},"schema":"https://github.com/citation-style-language/schema/raw/master/csl-citation.json"}</w:instrText>
      </w:r>
      <w:r w:rsidR="00330C65">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[51</w:t>
      </w:r>
      <w:del w:id="2262" w:author="Microsoft account" w:date="2021-09-20T23:35: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63" w:author="Microsoft account" w:date="2021-09-20T23:36: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54]</w:t>
      </w:r>
      <w:ins w:id="2264" w:author="Microsoft account" w:date="2021-09-11T22:52:00Z">
        <w:r w:rsidR="00330C65">
          <w:rPr>
            <w:rFonts w:ascii="Times New Roman" w:hAnsi="Times New Roman" w:cs="Times New Roman"/>
            <w:sz w:val="24"/>
            <w:szCs w:val="24"/>
          </w:rPr>
          <w:fldChar w:fldCharType="end"/>
        </w:r>
      </w:ins>
      <w:ins w:id="2265" w:author="Microsoft account" w:date="2021-09-11T22:49:00Z">
        <w:r w:rsidR="00330C65">
          <w:rPr>
            <w:rFonts w:ascii="Times New Roman" w:hAnsi="Times New Roman" w:cs="Times New Roman"/>
            <w:sz w:val="24"/>
            <w:szCs w:val="24"/>
          </w:rPr>
          <w:t>.</w:t>
        </w:r>
      </w:ins>
    </w:p>
    <w:p w14:paraId="56363120" w14:textId="77777777" w:rsidR="002179EA" w:rsidRPr="0085585E" w:rsidRDefault="002179EA" w:rsidP="00F5085E">
      <w:pPr>
        <w:spacing w:after="0" w:line="480" w:lineRule="auto"/>
        <w:contextualSpacing/>
        <w:jc w:val="both"/>
        <w:rPr>
          <w:ins w:id="2266" w:author="Mohammad Meshbahur Rahman" w:date="2021-09-14T13:13:00Z"/>
          <w:rFonts w:ascii="Times New Roman" w:hAnsi="Times New Roman" w:cs="Times New Roman"/>
          <w:sz w:val="24"/>
          <w:szCs w:val="24"/>
        </w:rPr>
        <w:pPrChange w:id="2267" w:author="Microsoft account" w:date="2021-09-20T19:14:00Z">
          <w:pPr>
            <w:spacing w:after="0" w:line="480" w:lineRule="auto"/>
            <w:contextualSpacing/>
            <w:jc w:val="both"/>
          </w:pPr>
        </w:pPrChange>
      </w:pPr>
    </w:p>
    <w:p w14:paraId="23EE1B9F" w14:textId="77777777" w:rsidR="00BD2967" w:rsidRDefault="00BD2967" w:rsidP="00F5085E">
      <w:pPr>
        <w:spacing w:after="0" w:line="480" w:lineRule="auto"/>
        <w:contextualSpacing/>
        <w:jc w:val="both"/>
        <w:rPr>
          <w:rFonts w:ascii="Times New Roman" w:hAnsi="Times New Roman" w:cs="Times New Roman"/>
          <w:sz w:val="24"/>
          <w:szCs w:val="24"/>
        </w:rPr>
        <w:pPrChange w:id="2268" w:author="Microsoft account" w:date="2021-09-20T19:14:00Z">
          <w:pPr>
            <w:spacing w:after="0" w:line="480" w:lineRule="auto"/>
            <w:contextualSpacing/>
            <w:jc w:val="both"/>
          </w:pPr>
        </w:pPrChange>
      </w:pPr>
    </w:p>
    <w:p w14:paraId="5EAB3294" w14:textId="0E0E16C6" w:rsidR="007F5C6C" w:rsidRDefault="007F5C6C" w:rsidP="00F5085E">
      <w:pPr>
        <w:spacing w:after="0" w:line="480" w:lineRule="auto"/>
        <w:contextualSpacing/>
        <w:jc w:val="both"/>
        <w:rPr>
          <w:ins w:id="2269" w:author="Mohammad Meshbahur Rahman" w:date="2021-09-14T13:13:00Z"/>
          <w:rFonts w:ascii="Times New Roman" w:hAnsi="Times New Roman" w:cs="Times New Roman"/>
          <w:sz w:val="24"/>
          <w:szCs w:val="24"/>
        </w:rPr>
        <w:pPrChange w:id="2270" w:author="Microsoft account" w:date="2021-09-20T19:14:00Z">
          <w:pPr>
            <w:spacing w:after="0" w:line="480" w:lineRule="auto"/>
            <w:contextualSpacing/>
            <w:jc w:val="both"/>
          </w:pPr>
        </w:pPrChange>
      </w:pPr>
      <w:r w:rsidRPr="0085585E">
        <w:rPr>
          <w:rFonts w:ascii="Times New Roman" w:hAnsi="Times New Roman" w:cs="Times New Roman"/>
          <w:sz w:val="24"/>
          <w:szCs w:val="24"/>
        </w:rPr>
        <w:t>Despite of the Ministry of health emphasis on the general public to practice COVID-19 preventive</w:t>
      </w:r>
      <w:r w:rsidR="00C4300B">
        <w:rPr>
          <w:rFonts w:ascii="Times New Roman" w:hAnsi="Times New Roman" w:cs="Times New Roman"/>
          <w:sz w:val="24"/>
          <w:szCs w:val="24"/>
        </w:rPr>
        <w:t xml:space="preserve"> measures, in our study above half</w:t>
      </w:r>
      <w:r w:rsidRPr="0085585E">
        <w:rPr>
          <w:rFonts w:ascii="Times New Roman" w:hAnsi="Times New Roman" w:cs="Times New Roman"/>
          <w:sz w:val="24"/>
          <w:szCs w:val="24"/>
        </w:rPr>
        <w:t xml:space="preserve"> of the participants showed good practice level towards COVID-19. Our study also highlight</w:t>
      </w:r>
      <w:r w:rsidR="006D7E8B">
        <w:rPr>
          <w:rFonts w:ascii="Times New Roman" w:hAnsi="Times New Roman" w:cs="Times New Roman"/>
          <w:sz w:val="24"/>
          <w:szCs w:val="24"/>
        </w:rPr>
        <w:t>ed that age &gt;45 years, female gender, urban residents,</w:t>
      </w:r>
      <w:r w:rsidRPr="0085585E">
        <w:rPr>
          <w:rFonts w:ascii="Times New Roman" w:hAnsi="Times New Roman" w:cs="Times New Roman"/>
          <w:sz w:val="24"/>
          <w:szCs w:val="24"/>
        </w:rPr>
        <w:t xml:space="preserve"> Indian </w:t>
      </w:r>
      <w:r w:rsidR="006D7E8B">
        <w:rPr>
          <w:rFonts w:ascii="Times New Roman" w:hAnsi="Times New Roman" w:cs="Times New Roman"/>
          <w:sz w:val="24"/>
          <w:szCs w:val="24"/>
        </w:rPr>
        <w:t>ethnicity, non-Malaysian, higher education, students, ever married</w:t>
      </w:r>
      <w:r w:rsidRPr="0085585E">
        <w:rPr>
          <w:rFonts w:ascii="Times New Roman" w:hAnsi="Times New Roman" w:cs="Times New Roman"/>
          <w:sz w:val="24"/>
          <w:szCs w:val="24"/>
        </w:rPr>
        <w:t>, ha</w:t>
      </w:r>
      <w:r w:rsidR="006D7E8B">
        <w:rPr>
          <w:rFonts w:ascii="Times New Roman" w:hAnsi="Times New Roman" w:cs="Times New Roman"/>
          <w:sz w:val="24"/>
          <w:szCs w:val="24"/>
        </w:rPr>
        <w:t>ve 5–8 family members</w:t>
      </w:r>
      <w:r w:rsidRPr="0085585E">
        <w:rPr>
          <w:rFonts w:ascii="Times New Roman" w:hAnsi="Times New Roman" w:cs="Times New Roman"/>
          <w:sz w:val="24"/>
          <w:szCs w:val="24"/>
        </w:rPr>
        <w:t xml:space="preserve"> a</w:t>
      </w:r>
      <w:r w:rsidR="006D7E8B">
        <w:rPr>
          <w:rFonts w:ascii="Times New Roman" w:hAnsi="Times New Roman" w:cs="Times New Roman"/>
          <w:sz w:val="24"/>
          <w:szCs w:val="24"/>
        </w:rPr>
        <w:t xml:space="preserve">nd monthly&gt; RM </w:t>
      </w:r>
      <w:del w:id="2271" w:author="Mohammad Meshbahur Rahman" w:date="2021-09-14T13:13:00Z">
        <w:r w:rsidR="006D7E8B" w:rsidDel="002179EA">
          <w:rPr>
            <w:rFonts w:ascii="Times New Roman" w:hAnsi="Times New Roman" w:cs="Times New Roman"/>
            <w:sz w:val="24"/>
            <w:szCs w:val="24"/>
          </w:rPr>
          <w:delText xml:space="preserve">10,960 </w:delText>
        </w:r>
        <w:r w:rsidRPr="0085585E" w:rsidDel="002179EA">
          <w:rPr>
            <w:rFonts w:ascii="Times New Roman" w:hAnsi="Times New Roman" w:cs="Times New Roman"/>
            <w:sz w:val="24"/>
            <w:szCs w:val="24"/>
          </w:rPr>
          <w:delText xml:space="preserve"> were</w:delText>
        </w:r>
      </w:del>
      <w:ins w:id="2272" w:author="Mohammad Meshbahur Rahman" w:date="2021-09-14T13:13:00Z">
        <w:r w:rsidR="002179EA">
          <w:rPr>
            <w:rFonts w:ascii="Times New Roman" w:hAnsi="Times New Roman" w:cs="Times New Roman"/>
            <w:sz w:val="24"/>
            <w:szCs w:val="24"/>
          </w:rPr>
          <w:t xml:space="preserve">10,960 </w:t>
        </w:r>
        <w:r w:rsidR="002179EA" w:rsidRPr="0085585E">
          <w:rPr>
            <w:rFonts w:ascii="Times New Roman" w:hAnsi="Times New Roman" w:cs="Times New Roman"/>
            <w:sz w:val="24"/>
            <w:szCs w:val="24"/>
          </w:rPr>
          <w:t>were</w:t>
        </w:r>
      </w:ins>
      <w:r w:rsidRPr="0085585E">
        <w:rPr>
          <w:rFonts w:ascii="Times New Roman" w:hAnsi="Times New Roman" w:cs="Times New Roman"/>
          <w:sz w:val="24"/>
          <w:szCs w:val="24"/>
        </w:rPr>
        <w:t xml:space="preserve"> </w:t>
      </w:r>
      <w:r w:rsidR="006D7E8B" w:rsidRPr="0085585E">
        <w:rPr>
          <w:rFonts w:ascii="Times New Roman" w:hAnsi="Times New Roman" w:cs="Times New Roman"/>
          <w:sz w:val="24"/>
          <w:szCs w:val="24"/>
        </w:rPr>
        <w:t xml:space="preserve">more likely to have </w:t>
      </w:r>
      <w:r w:rsidR="006D7E8B">
        <w:rPr>
          <w:rFonts w:ascii="Times New Roman" w:hAnsi="Times New Roman" w:cs="Times New Roman"/>
          <w:sz w:val="24"/>
          <w:szCs w:val="24"/>
        </w:rPr>
        <w:t xml:space="preserve">good practice and </w:t>
      </w:r>
      <w:r w:rsidRPr="0085585E">
        <w:rPr>
          <w:rFonts w:ascii="Times New Roman" w:hAnsi="Times New Roman" w:cs="Times New Roman"/>
          <w:sz w:val="24"/>
          <w:szCs w:val="24"/>
        </w:rPr>
        <w:t>all</w:t>
      </w:r>
      <w:r w:rsidR="006D7E8B">
        <w:rPr>
          <w:rFonts w:ascii="Times New Roman" w:hAnsi="Times New Roman" w:cs="Times New Roman"/>
          <w:sz w:val="24"/>
          <w:szCs w:val="24"/>
        </w:rPr>
        <w:t xml:space="preserve"> are</w:t>
      </w:r>
      <w:r w:rsidRPr="0085585E">
        <w:rPr>
          <w:rFonts w:ascii="Times New Roman" w:hAnsi="Times New Roman" w:cs="Times New Roman"/>
          <w:sz w:val="24"/>
          <w:szCs w:val="24"/>
        </w:rPr>
        <w:t xml:space="preserve"> significant </w:t>
      </w:r>
      <w:r w:rsidR="006D7E8B">
        <w:rPr>
          <w:rFonts w:ascii="Times New Roman" w:hAnsi="Times New Roman" w:cs="Times New Roman"/>
          <w:sz w:val="24"/>
          <w:szCs w:val="24"/>
        </w:rPr>
        <w:t xml:space="preserve">to </w:t>
      </w:r>
      <w:r w:rsidRPr="0085585E">
        <w:rPr>
          <w:rFonts w:ascii="Times New Roman" w:hAnsi="Times New Roman" w:cs="Times New Roman"/>
          <w:sz w:val="24"/>
          <w:szCs w:val="24"/>
        </w:rPr>
        <w:t xml:space="preserve">COVID-19 preventive measures in Malaysia. </w:t>
      </w:r>
      <w:del w:id="2273" w:author="Microsoft account" w:date="2021-09-17T03:07:00Z">
        <w:r w:rsidRPr="0085585E" w:rsidDel="005C6E96">
          <w:rPr>
            <w:rFonts w:ascii="Times New Roman" w:hAnsi="Times New Roman" w:cs="Times New Roman"/>
            <w:sz w:val="24"/>
            <w:szCs w:val="24"/>
          </w:rPr>
          <w:delText xml:space="preserve">In previous </w:delText>
        </w:r>
      </w:del>
      <w:ins w:id="2274" w:author="Microsoft account" w:date="2021-09-17T03:07:00Z">
        <w:r w:rsidR="005C6E96">
          <w:rPr>
            <w:rFonts w:ascii="Times New Roman" w:hAnsi="Times New Roman" w:cs="Times New Roman"/>
            <w:sz w:val="24"/>
            <w:szCs w:val="24"/>
          </w:rPr>
          <w:t xml:space="preserve">By systematic review we observed that, a </w:t>
        </w:r>
      </w:ins>
      <w:r w:rsidRPr="0085585E">
        <w:rPr>
          <w:rFonts w:ascii="Times New Roman" w:hAnsi="Times New Roman" w:cs="Times New Roman"/>
          <w:sz w:val="24"/>
          <w:szCs w:val="24"/>
        </w:rPr>
        <w:t xml:space="preserve">study conducted at Malaysia also showed that significant association between good practice towards COVID-19 and age, </w:t>
      </w:r>
      <w:r w:rsidR="00587D9F">
        <w:rPr>
          <w:rFonts w:ascii="Times New Roman" w:hAnsi="Times New Roman" w:cs="Times New Roman"/>
          <w:sz w:val="24"/>
          <w:szCs w:val="24"/>
        </w:rPr>
        <w:t>gender, region and occupation</w:t>
      </w:r>
      <w:ins w:id="2275" w:author="Microsoft account" w:date="2021-09-20T23:36:00Z">
        <w:r w:rsidR="00323E5C">
          <w:rPr>
            <w:rFonts w:ascii="Times New Roman" w:hAnsi="Times New Roman" w:cs="Times New Roman"/>
            <w:sz w:val="24"/>
            <w:szCs w:val="24"/>
          </w:rPr>
          <w:t xml:space="preserve"> </w:t>
        </w:r>
      </w:ins>
      <w:r w:rsidR="00587D9F">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587D9F">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587D9F">
        <w:rPr>
          <w:rFonts w:ascii="Times New Roman" w:hAnsi="Times New Roman" w:cs="Times New Roman"/>
          <w:sz w:val="24"/>
          <w:szCs w:val="24"/>
        </w:rPr>
        <w:fldChar w:fldCharType="end"/>
      </w:r>
      <w:r w:rsidR="00587D9F">
        <w:rPr>
          <w:rFonts w:ascii="Times New Roman" w:hAnsi="Times New Roman" w:cs="Times New Roman"/>
          <w:sz w:val="24"/>
          <w:szCs w:val="24"/>
        </w:rPr>
        <w:t>.</w:t>
      </w:r>
      <w:r w:rsidRPr="0085585E">
        <w:rPr>
          <w:rFonts w:ascii="Times New Roman" w:hAnsi="Times New Roman" w:cs="Times New Roman"/>
          <w:sz w:val="24"/>
          <w:szCs w:val="24"/>
        </w:rPr>
        <w:t xml:space="preserve"> Hence, these findings suggest that health education interventions targeting particular groups such as younger people, men, people with low education, people with a monthly income of less than RM 10,960, rural residents, and ethnic groups other than Indian should be designed in order to improve COVID-19 awareness, which can play vital role in </w:t>
      </w:r>
      <w:r w:rsidRPr="0085585E">
        <w:rPr>
          <w:rFonts w:ascii="Times New Roman" w:hAnsi="Times New Roman" w:cs="Times New Roman"/>
          <w:sz w:val="24"/>
          <w:szCs w:val="24"/>
        </w:rPr>
        <w:lastRenderedPageBreak/>
        <w:t>improving the practice of individual</w:t>
      </w:r>
      <w:r w:rsidR="0085585E" w:rsidRPr="0085585E">
        <w:rPr>
          <w:rFonts w:ascii="Times New Roman" w:hAnsi="Times New Roman" w:cs="Times New Roman"/>
          <w:sz w:val="24"/>
          <w:szCs w:val="24"/>
        </w:rPr>
        <w:t>’s preventive attitudes</w:t>
      </w:r>
      <w:ins w:id="2276" w:author="Microsoft account" w:date="2021-09-20T23:36:00Z">
        <w:r w:rsidR="00323E5C">
          <w:rPr>
            <w:rFonts w:ascii="Times New Roman" w:hAnsi="Times New Roman" w:cs="Times New Roman"/>
            <w:sz w:val="24"/>
            <w:szCs w:val="24"/>
          </w:rPr>
          <w:t xml:space="preserve"> </w:t>
        </w:r>
      </w:ins>
      <w:r w:rsidR="0085585E"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http://www.mendeley.com/documents/?uuid=ccade23f-5aac-43d6-a506-ee817a889bea"]},{"id":"ITEM-2","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Rani","given":"","non-dropping-particle":"","parse-names":false,"suffix":""}],"container-title":"IJRPS","id":"ITEM-2","issue":"SPL1","issued":{"date-parts":[["2020","12","15"]]},"page":"1458-1468","publisher":"International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a3a5490f-6613-444b-a26e-993a235561ca","http://www.mendeley.com/documents/?uuid=5dc727c2-5116-3274-8b5c-29fe3ea0a3b6","http://www.mendeley.com/documents/?uuid=27ff1ab1-e49a-4c65-b4c2-91aeaaf54bba"]},{"id":"ITEM-3","itemData":{"DOI":"10.1371/JOURNAL.PONE.0239254","ISSN":"1932-6203","abstract":"In Bangladesh, an array of measures have been adopted to control the rapid spread of the COVID-19 epidemic. Such general population control measures could significantly influence perception, knowledge, attitudes, and practices (KAP) towards COVID-19. Here, we assessed KAP towards COVID-19 immediately after the lock-down measures were implemented and during the rapid rise period of the outbreak. Online-based cross-sectional study conducted from March 29 to April 19, 2020, involving Bangladeshi residents aged 12–64 years, recruited via social media. After consenting, participants completed an online survey assessing socio-demographic variables, perception, and KAP towards COVID-19. Of the 2017 survey participants, 59.8% were male, the majority were students (71.2%), aged 21–30 years (57.9%), having a bachelor's degree (61.0%), having family income &gt;30,000 BDT (50.0%), and living in urban areas (69.8). The survey revealed that 48.3% of participants had more accurate knowledge, 62.3% had more positive attitudes, and 55.1% had more frequent practices regarding COVID-19 prevention. Majority (96.7%) of the participants agreed ‘COVID-19 is a dangerous disease’, almost all (98.7%) participants wore a face mask in crowded places, 98.8% agreed to report a suspected case to health authorities, and 93.8% implemented washing hands with soap and water. In multiple logistic regression analyses, COVID-19 more accurate knowledge was associated with age and residence. Sociodemographic factors such as being older, higher education, employment, monthly family income &gt;30,000 BDT, and having more frequent prevention practices were the more positive attitude factors. More frequent prevention practice factors were associated with female sex, older age, higher education, family income &gt; 30,000 BDT, urban area residence, and having more positive attitudes. To improve KAP of general populations is crucial during the rapid rise period of a pandemic outbreak such as COVID-19. Therefore, development of effective health education programs that incorporate considerations of KAP-modifying factors is needed.","author":[{"dropping-particle":"","family":"Ferdous","given":"Most. Zannatul","non-dropping-particle":"","parse-names":false,"suffix":""},{"dropping-particle":"","family":"Islam","given":"Md. Saiful","non-dropping-particle":"","parse-names":false,"suffix":""},{"dropping-particle":"","family":"Sikder","given":"Md. Tajuddin","non-dropping-particle":"","parse-names":false,"suffix":""},{"dropping-particle":"","family":"Mosaddek","given":"Abu Syed Md.","non-dropping-particle":"","parse-names":false,"suffix":""},{"dropping-particle":"","family":"Zegarra-Valdivia","given":"J. A.","non-dropping-particle":"","parse-names":false,"suffix":""},{"dropping-particle":"","family":"Gozal","given":"David","non-dropping-particle":"","parse-names":false,"suffix":""}],"container-title":"PLOS ONE","id":"ITEM-3","issue":"10","issued":{"date-parts":[["2020","10","1"]]},"page":"e0239254","publisher":"Public Library of Science","title":"Knowledge, attitude, and practice regarding COVID-19 outbreak in Bangladesh: An online-based cross-sectional study","type":"article-journal","volume":"15"},"uris":["http://www.mendeley.com/documents/?uuid=b23677ae-a574-335b-956b-118e130d2e04"]}],"mendeley":{"formattedCitation":"[1], [12], [16]","plainTextFormattedCitation":"[1], [12], [16]","previouslyFormattedCitation":"(1,12,16)"},"properties":{"noteIndex":0},"schema":"https://github.com/citation-style-language/schema/raw/master/csl-citation.json"}</w:instrText>
      </w:r>
      <w:r w:rsidR="0085585E"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del w:id="2277" w:author="Microsoft account" w:date="2021-09-20T23:36: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78" w:author="Microsoft account" w:date="2021-09-20T23:36: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12</w:t>
      </w:r>
      <w:del w:id="2279" w:author="Microsoft account" w:date="2021-09-20T23:36: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80" w:author="Microsoft account" w:date="2021-09-20T23:36: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16]</w:t>
      </w:r>
      <w:r w:rsidR="0085585E" w:rsidRPr="0085585E">
        <w:rPr>
          <w:rFonts w:ascii="Times New Roman" w:hAnsi="Times New Roman" w:cs="Times New Roman"/>
          <w:sz w:val="24"/>
          <w:szCs w:val="24"/>
        </w:rPr>
        <w:fldChar w:fldCharType="end"/>
      </w:r>
      <w:r w:rsidR="0085585E" w:rsidRPr="0085585E">
        <w:rPr>
          <w:rFonts w:ascii="Times New Roman" w:hAnsi="Times New Roman" w:cs="Times New Roman"/>
          <w:sz w:val="24"/>
          <w:szCs w:val="24"/>
        </w:rPr>
        <w:t>.</w:t>
      </w:r>
      <w:r w:rsidRPr="0085585E">
        <w:rPr>
          <w:rFonts w:ascii="Times New Roman" w:hAnsi="Times New Roman" w:cs="Times New Roman"/>
          <w:sz w:val="24"/>
          <w:szCs w:val="24"/>
        </w:rPr>
        <w:t xml:space="preserve"> </w:t>
      </w:r>
      <w:r w:rsidR="005754A9">
        <w:rPr>
          <w:rFonts w:ascii="Times New Roman" w:hAnsi="Times New Roman" w:cs="Times New Roman"/>
          <w:sz w:val="24"/>
          <w:szCs w:val="24"/>
        </w:rPr>
        <w:t>I</w:t>
      </w:r>
      <w:r w:rsidR="005754A9" w:rsidRPr="005754A9">
        <w:rPr>
          <w:rFonts w:ascii="Times New Roman" w:hAnsi="Times New Roman" w:cs="Times New Roman"/>
          <w:sz w:val="24"/>
          <w:szCs w:val="24"/>
        </w:rPr>
        <w:t>t is common consensus that a more educated population about any given disease will comply better with the preventive and treatment measures</w:t>
      </w:r>
      <w:ins w:id="2281" w:author="Microsoft account" w:date="2021-09-20T23:36:00Z">
        <w:r w:rsidR="00323E5C">
          <w:rPr>
            <w:rFonts w:ascii="Times New Roman" w:hAnsi="Times New Roman" w:cs="Times New Roman"/>
            <w:sz w:val="24"/>
            <w:szCs w:val="24"/>
          </w:rPr>
          <w:t xml:space="preserve"> </w:t>
        </w:r>
      </w:ins>
      <w:r w:rsidR="005754A9">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{"citationItems":[{"id":"ITEM-1","itemData":{"ISSN":"03008495","PMID":"23781550","abstract":"Background This study investigated which patient socio-demographic factors are associated with being unaware of their chronic disease. Methods Secondary analysis of data from the Point of Care Testing in General Practice Trial studying patients with diabetes mellitus, hyperlipidaemia and cardiovascular disease requiring anticoagulation. Patient questionnaires were compared with their general practitioner's records. Multiple logistic regression analysis was performed, determining which patients were more likely to be unaware of their chronic disease. Results A large proportion of patients were unaware of their chronic diseases (27% with hyperlipidaemia, 15% prescribed anticoagulation, 5% with diabetes). Patient factors associated with being unaware include residing in rural or remote regions of Australia. Discussion Self management, a pillar of chronic disease management, is unachievable if patients are unaware of their condition. At practice and policy levels, identifying then targeting patients most likely to be unaware of their conditions with evidence based interventions, can facilitate self management.","author":[{"dropping-particle":"","family":"Hocking","given":"Annabelle","non-dropping-particle":"","parse-names":false,"suffix":""},{"dropping-particle":"","family":"Laurence","given":"Caroline","non-dropping-particle":"","parse-names":false,"suffix":""},{"dropping-particle":"","family":"Lorimer","given":"Michelle","non-dropping-particle":"","parse-names":false,"suffix":""}],"container-title":"Australian Family Physician","id":"ITEM-1","issue":"6","issued":{"date-parts":[["2013"]]},"page":"411-416","title":"Patients' knowledge of their chronic disease: The influence of socio-demographic characteristics","type":"article-journal","volume":"42"},"uris":["http://www.mendeley.com/documents/?uuid=c1633159-6fa6-487e-afae-d66a29e40008","http://www.mendeley.com/documents/?uuid=ba77fd7b-6eb8-4af5-9500-c2c325dc536d"]}],"mendeley":{"formattedCitation":"[55]","plainTextFormattedCitation":"[55]","previouslyFormattedCitation":"(55)"},"properties":{"noteIndex":0},"schema":"https://github.com/citation-style-language/schema/raw/master/csl-citation.json"}</w:instrText>
      </w:r>
      <w:r w:rsidR="005754A9">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[55]</w:t>
      </w:r>
      <w:r w:rsidR="005754A9">
        <w:rPr>
          <w:rFonts w:ascii="Times New Roman" w:hAnsi="Times New Roman" w:cs="Times New Roman"/>
          <w:sz w:val="24"/>
          <w:szCs w:val="24"/>
        </w:rPr>
        <w:fldChar w:fldCharType="end"/>
      </w:r>
      <w:r w:rsidR="005754A9">
        <w:rPr>
          <w:rFonts w:ascii="Times New Roman" w:hAnsi="Times New Roman" w:cs="Times New Roman"/>
          <w:sz w:val="24"/>
          <w:szCs w:val="24"/>
        </w:rPr>
        <w:t xml:space="preserve">. </w:t>
      </w:r>
      <w:r w:rsidRPr="0085585E">
        <w:rPr>
          <w:rFonts w:ascii="Times New Roman" w:hAnsi="Times New Roman" w:cs="Times New Roman"/>
          <w:sz w:val="24"/>
          <w:szCs w:val="24"/>
        </w:rPr>
        <w:t>In our research, we also discovered that people who had positive practice toward COVID-19 had higher le</w:t>
      </w:r>
      <w:r w:rsidR="00F41E74">
        <w:rPr>
          <w:rFonts w:ascii="Times New Roman" w:hAnsi="Times New Roman" w:cs="Times New Roman"/>
          <w:sz w:val="24"/>
          <w:szCs w:val="24"/>
        </w:rPr>
        <w:t>vels of knowledge and</w:t>
      </w:r>
      <w:r w:rsidRPr="0085585E">
        <w:rPr>
          <w:rFonts w:ascii="Times New Roman" w:hAnsi="Times New Roman" w:cs="Times New Roman"/>
          <w:sz w:val="24"/>
          <w:szCs w:val="24"/>
        </w:rPr>
        <w:t xml:space="preserve"> higher chances of having an appropriate attitude. Similar findings have been observed in similar KA</w:t>
      </w:r>
      <w:r w:rsidR="0085585E" w:rsidRPr="0085585E">
        <w:rPr>
          <w:rFonts w:ascii="Times New Roman" w:hAnsi="Times New Roman" w:cs="Times New Roman"/>
          <w:sz w:val="24"/>
          <w:szCs w:val="24"/>
        </w:rPr>
        <w:t>P surveys for COVID-19</w:t>
      </w:r>
      <w:ins w:id="2282" w:author="Microsoft account" w:date="2021-09-20T23:36:00Z">
        <w:r w:rsidR="00323E5C">
          <w:rPr>
            <w:rFonts w:ascii="Times New Roman" w:hAnsi="Times New Roman" w:cs="Times New Roman"/>
            <w:sz w:val="24"/>
            <w:szCs w:val="24"/>
          </w:rPr>
          <w:t xml:space="preserve"> </w:t>
        </w:r>
      </w:ins>
      <w:r w:rsidR="0085585E"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{"citationItems":[{"id":"ITEM-1","itemData":{"DOI":"10.1371/JOURNAL.PNTD.0008584","ISSN":"1935-2735","abstract":"Coronavirus disease 2019 (COVID-19) has recently emerged as a global threat. Understanding workers’ knowledge, attitudes, and practices (KAP) regarding this new infectious disease is crucial to preventing and controlling it. This study aimed to assess KAP regarding COVID-19 during the outbreak among workers in China. The present study was part of a cross-sectional online survey study conducted based on a large labor-intensive factory, which has 180,000 workers from various Chinese provinces, from 2 February 2020 to 7 February 2020. KAP related to COVID-19 were measured by 32 items, each item was measured with an agree/disagree/unclear format, and only correct responses were given 1 point. KAP regarding COVID-19 were measured with 20 items, 6 items and 6 items, respectively. A total of 123,768 valid responses (68.8%) were included in the analysis. Generally, the levels of knowledge (mean: 16.3 out of 20 points), attitudes (mean: 4.5 out of 6 points), and practices (mean: 5.8 out of 6 points) related to COVID-19 were high. Only 36,373 respondents (29.4%) disagreed that gargling with salt water is effective in protecting against COVID-19. Moreover, older respondents had decreased levels of knowledge and practices related to COVID-19 (both P values for the trend &lt;0.001), while better-educated respondents had increased levels of knowledge and practices related to COVID-19 (both P values for the trend &lt;0.001). These results suggest that Chinese workers are highly aware of COVID-19, but health authorities still need to provide correct information on COVID-19 prevention and strengthen health interventions, particularly for older and less-educated workers.","author":[{"dropping-particle":"","family":"Li","given":"Zhi-Hao","non-dropping-particle":"","parse-names":false,"suffix":""},{"dropping-particle":"","family":"Zhang","given":"Xi-Ru","non-dropping-particle":"","parse-names":false,"suffix":""},{"dropping-particle":"","family":"Zhong","given":"Wen-Fang","non-dropping-particle":"","parse-names":false,"suffix":""},{"dropping-particle":"","family":"Song","given":"Wei-Qi","non-dropping-particle":"","parse-names":false,"suffix":""},{"dropping-particle":"","family":"Wang","given":"Zheng-He","non-dropping-particle":"","parse-names":false,"suffix":""},{"dropping-particle":"","family":"Chen","given":"Qing","non-dropping-particle":"","parse-names":false,"suffix":""},{"dropping-particle":"","family":"Liu","given":"Dan","non-dropping-particle":"","parse-names":false,"suffix":""},{"dropping-particle":"","family":"Huang","given":"Qing-Mei","non-dropping-particle":"","parse-names":false,"suffix":""},{"dropping-particle":"","family":"Shen","given":"Dong","non-dropping-particle":"","parse-names":false,"suffix":""},{"dropping-particle":"","family":"Chen","given":"Pei-Liang","non-dropping-particle":"","parse-names":false,"suffix":""},{"dropping-particle":"","family":"Mao","given":"Ang","non-dropping-particle":"","parse-names":false,"suffix":""},{"dropping-particle":"","family":"Zhang","given":"Duo","non-dropping-particle":"","parse-names":false,"suffix":""},{"dropping-particle":"","family":"Yang","given":"Xingfen","non-dropping-particle":"","parse-names":false,"suffix":""},{"dropping-particle":"","family":"Wu","given":"Xian-Bo","non-dropping-particle":"","parse-names":false,"suffix":""},{"dropping-particle":"","family":"Mao","given":"Chen","non-dropping-particle":"","parse-names":false,"suffix":""}],"container-title":"PLOS Neglected Tropical Diseases","id":"ITEM-1","issue":"9","issued":{"date-parts":[["2020","9","1"]]},"page":"e0008584","publisher":"Public Library of Science","title":"Knowledge, attitudes, and practices related to Coronavirus disease 2019 during the outbreak among workers in China: A large cross-sectional study","type":"article-journal","volume":"14"},"uris":["http://www.mendeley.com/documents/?uuid=2c205304-b102-3f85-92c7-39830efb5985","http://www.mendeley.com/documents/?uuid=4e5a8666-194b-493c-9c0c-6981e6c63a9a"]},{"id":"ITEM-2","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L","given":"Lau","non-dropping-particle":"","parse-names":false,"suffix":""},{"dropping-particle":"","family":"N","given":"Hung","non-dropping-particle":"","parse-names":false,"suffix":""},{"dropping-particle":"","family":"DJ","given":"Go","non-dropping-particle":"","parse-names":false,"suffix":""},{"dropping-particle":"","family":"J","given":"Ferma","non-dropping-particle":"","parse-names":false,"suffix":""},{"dropping-particle":"","family":"M","given":"Choi","non-dropping-particle":"","parse-names":false,"suffix":""},{"dropping-particle":"","family":"W","given":"Dodd","non-dropping-particle":"","parse-names":false,"suffix":""},{"dropping-particle":"","family":"X","given":"Wei","non-dropping-particle":"","parse-names":false,"suffix":""}],"container-title":"Journal of global health","id":"ITEM-2","issue":"1","issued":{"date-parts":[["2020"]]},"publisher":"J Glob Health","title":"Knowledge, attitudes and practices of COVID-19 among income-poor households in the Philippines: A cross-sectional study","type":"article-journal","volume":"10"},"uris":["http://www.mendeley.com/documents/?uuid=002b0ae3-5334-3553-b66f-61ba5475491e","http://www.mendeley.com/documents/?uuid=b05f6c0c-cbfe-4b33-926c-62f2f899d4e1"]},{"id":"ITEM-3","itemData":{"DOI":"10.3390/IJERPH17144925","ISSN":"1660-4601","PMID":"32650614","abstract":"Introduction: The ongoing severe acute respiratory syndrome (SARS)-CoV-2 pandemic has expanded globally. The aim of the current study is to investigate the knowledge, attitudes, and practices (KAP) of health care professionals in Greece towards SARS-CoV-2. Methods: From 10–25 February 2020, 500 health care workers were approached. Knowledge, attitudes, and practices towards SARS-CoV-2 were assessed via a personal interview questionnaire. For knowledge, each correct answer was given 1 point; attitudes, or concerns aimed at prevention of SARS-CoV-2 infection, and practices, or behaviors towards performing preventive practices, were assigned 1 point each. Points were summed and a score for each category was calculated. Results: A total of 461 health care workers returned the questionnaire and were included in the analysis (mean age ± SD: 44.2 ± 10.78 years, 74% females). The majority were nurses (47.5%), followed by physicians (30.5%) and paramedics (19%). The majority of subjects (88.28%) had a good level of knowledge (knowledge score equal to 4, or more). The majority of participants (71%) agreed with the temporary traveling restrictions ban. The uptake of a future vaccine against SARS-CoV-2 was estimated at 43%. Knowledge score was significantly associated with both attitudes score (p = 0.011) and practices score (p &lt; 0.001), indicating that subjects with a high knowledge score demonstrated a more positive perception on preventive measures and would practice more preventive measures. Attitudes score was significantly associated with practices score (p = 0.009) indicating that subjects with a higher attitudes score are more likely to perform practices towards the prevention of SARS-CoV-2 transmission. Conclusion: There is a high level of knowledge concerning SARS-CoV-2 pandemic among Greek health care workers and this is significantly associated with positive attitudes and practices towards preventive health measures. The high level of knowledge of health professionals about SARS-CoV-2 may have contributed considerably to the successful management of the pandemic in Greece. Tailored educational campaigns aiming to increase the proportion of health care workers willing to accept a potential SARS-CoV-2 vaccine could be of paramount importance in future proactive vaccine educational campaigns.","author":[{"dropping-particle":"","family":"D","given":"Papagiannis","non-dropping-particle":"","parse-names":false,"suffix":""},{"dropping-particle":"","family":"F","given":"Malli","non-dropping-particle":"","parse-names":false,"suffix":""},{"dropping-particle":"","family":"DG","given":"Raptis","non-dropping-particle":"","parse-names":false,"suffix":""},{"dropping-particle":"","family":"IV","given":"Papathanasiou","non-dropping-particle":"","parse-names":false,"suffix":""},{"dropping-particle":"","family":"EC","given":"Fradelos","non-dropping-particle":"","parse-names":false,"suffix":""},{"dropping-particle":"","family":"Z","given":"Daniil","non-dropping-particle":"","parse-names":false,"suffix":""},{"dropping-particle":"","family":"G","given":"Rachiotis","non-dropping-particle":"","parse-names":false,"suffix":""},{"dropping-particle":"","family":"KI","given":"Gourgoulianis","non-dropping-particle":"","parse-names":false,"suffix":""}],"container-title":"International journal of environmental research and public health","id":"ITEM-3","issue":"14","issued":{"date-parts":[["2020","7","2"]]},"page":"1-14","publisher":"Int J Environ Res Public Health","title":"Assessment of Knowledge, Attitudes, and Practices towards New Coronavirus (SARS-CoV-2) of Health Care Professionals in Greece before the Outbreak Period","type":"article-journal","volume":"17"},"uris":["http://www.mendeley.com/documents/?uuid=48c2f029-930c-35e6-a4d8-048455656773","http://www.mendeley.com/documents/?uuid=d00b3ee3-e8aa-4076-b3b1-0d8fb3a1cc3f"]},{"id":"ITEM-4","itemData":{"DOI":"10.1186/S12889-021-10285-Y","ISSN":"1471-2458","abstract":"The public must routinely practice precautionary behaviors to control the spread of COVID-19, as no vaccines and antiviral treatments are currently available. This paper examines the public’s knowledge, attitudes, and practices (KAP) related to COVID-19 and their relationships and identified the pandemic’s vulnerable populations to provide recommendations for behavioral interventions and policies. Data collection took place over 3 days (June 26–29) via an online survey 5 months after the Korea Centers for Disease Control and Prevention (KCDC) confirmed the first COVID case in South Korea; 970 subjects were included in the statistical data analysis. Knowledge directly affected both attitudes (e.g., perceived risk and efficacy belief) and practices (e.g., personal hygiene practices and social distancing). Among the influencing factors of COVID-19 preventive behaviors, efficacy belief was the most influential and significant practice factor. It mediated the relationship between knowledge and all three preventive behaviors (wearing facial masks, practicing hand hygiene, and avoiding crowded places). The level of knowledge varied by sociodemographic characteristics. Females (β = 0.06, p &lt;  0.05) and individuals with higher levels of education (β = 0.06, p &lt;  0.05) demonstrated higher levels of knowledge. To increase precautionary behaviors among the public, health officials and policymakers must promote knowledge and efficacy belief. Future interventions and policies should also be developed in a ‘person-centered’ approach, targeting vulnerable subgroups, embracing them, and closing the gap of KAP toward COVID-19.","author":[{"dropping-particle":"","family":"Lee","given":"Minjung","non-dropping-particle":"","parse-names":false,"suffix":""},{"dropping-particle":"","family":"Kang","given":"Bee-Ah","non-dropping-particle":"","parse-names":false,"suffix":""},{"dropping-particle":"","family":"You","given":"Myoungsoon","non-dropping-particle":"","parse-names":false,"suffix":""}],"container-title":"BMC Public Health 2021 21:1","id":"ITEM-4","issue":"1","issued":{"date-parts":[["2021","2","5"]]},"page":"1-10","publisher":"BioMed Central","title":"Knowledge, attitudes, and practices (KAP) toward COVID-19: a cross-sectional study in South Korea","type":"article-journal","volume":"21"},"uris":["http://www.mendeley.com/documents/?uuid=18099341-6817-31ea-81ae-9367fb26d3c9","http://www.mendeley.com/documents/?uuid=2289a0be-e8d7-438a-b740-a9edd9076a35"]},{"id":"ITEM-5","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ONE","id":"ITEM-5","issue":"5","issued":{"date-parts":[["2020","5","1"]]},"page":"e0233668","publisher":"Public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[56]–[59]","plainTextFormattedCitation":"[1], [56]–[59]","previouslyFormattedCitation":"(1,56–59)"},"properties":{"noteIndex":0},"schema":"https://github.com/citation-style-language/schema/raw/master/csl-citation.json"}</w:instrText>
      </w:r>
      <w:r w:rsidR="0085585E"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del w:id="2283" w:author="Microsoft account" w:date="2021-09-20T23:37: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84" w:author="Microsoft account" w:date="2021-09-20T23:37:00Z">
        <w:r w:rsidR="002E73EE" w:rsidRPr="002E73EE" w:rsidDel="00323E5C">
          <w:rPr>
            <w:rFonts w:ascii="Times New Roman" w:hAnsi="Times New Roman" w:cs="Times New Roman"/>
            <w:noProof/>
            <w:sz w:val="24"/>
            <w:szCs w:val="24"/>
          </w:rPr>
          <w:delText xml:space="preserve"> [</w:delText>
        </w:r>
      </w:del>
      <w:r w:rsidR="002E73EE" w:rsidRPr="002E73EE">
        <w:rPr>
          <w:rFonts w:ascii="Times New Roman" w:hAnsi="Times New Roman" w:cs="Times New Roman"/>
          <w:noProof/>
          <w:sz w:val="24"/>
          <w:szCs w:val="24"/>
        </w:rPr>
        <w:t>56</w:t>
      </w:r>
      <w:del w:id="2285" w:author="Microsoft account" w:date="2021-09-20T23:37: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w:t>
      </w:r>
      <w:del w:id="2286" w:author="Microsoft account" w:date="2021-09-20T23:37: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59]</w:t>
      </w:r>
      <w:r w:rsidR="0085585E" w:rsidRPr="0085585E">
        <w:rPr>
          <w:rFonts w:ascii="Times New Roman" w:hAnsi="Times New Roman" w:cs="Times New Roman"/>
          <w:sz w:val="24"/>
          <w:szCs w:val="24"/>
        </w:rPr>
        <w:fldChar w:fldCharType="end"/>
      </w:r>
      <w:r w:rsidR="0085585E" w:rsidRPr="0085585E">
        <w:rPr>
          <w:rFonts w:ascii="Times New Roman" w:hAnsi="Times New Roman" w:cs="Times New Roman"/>
          <w:sz w:val="24"/>
          <w:szCs w:val="24"/>
        </w:rPr>
        <w:t>.</w:t>
      </w:r>
      <w:ins w:id="2287" w:author="Microsoft account" w:date="2021-09-11T23:42:00Z">
        <w:r w:rsidR="00AA0ECE" w:rsidRPr="00AA0ECE">
          <w:t xml:space="preserve"> </w:t>
        </w:r>
      </w:ins>
      <w:ins w:id="2288" w:author="Microsoft account" w:date="2021-09-11T23:43:00Z">
        <w:r w:rsidR="00AA0ECE">
          <w:rPr>
            <w:rFonts w:ascii="Times New Roman" w:hAnsi="Times New Roman" w:cs="Times New Roman"/>
            <w:sz w:val="24"/>
            <w:szCs w:val="24"/>
          </w:rPr>
          <w:t>W</w:t>
        </w:r>
      </w:ins>
      <w:ins w:id="2289" w:author="Microsoft account" w:date="2021-09-11T23:42:00Z">
        <w:r w:rsidR="00AA0ECE" w:rsidRPr="00AA0ECE">
          <w:rPr>
            <w:rFonts w:ascii="Times New Roman" w:hAnsi="Times New Roman" w:cs="Times New Roman"/>
            <w:sz w:val="24"/>
            <w:szCs w:val="24"/>
          </w:rPr>
          <w:t xml:space="preserve">omen more likely to wear a mask when leaving </w:t>
        </w:r>
        <w:r w:rsidR="00AA0ECE">
          <w:rPr>
            <w:rFonts w:ascii="Times New Roman" w:hAnsi="Times New Roman" w:cs="Times New Roman"/>
            <w:sz w:val="24"/>
            <w:szCs w:val="24"/>
          </w:rPr>
          <w:t>home compared with men</w:t>
        </w:r>
      </w:ins>
      <w:ins w:id="2290" w:author="Microsoft account" w:date="2021-09-20T23:37:00Z">
        <w:r w:rsidR="00323E5C">
          <w:rPr>
            <w:rFonts w:ascii="Times New Roman" w:hAnsi="Times New Roman" w:cs="Times New Roman"/>
            <w:sz w:val="24"/>
            <w:szCs w:val="24"/>
          </w:rPr>
          <w:t xml:space="preserve"> </w:t>
        </w:r>
      </w:ins>
      <w:ins w:id="2291" w:author="Microsoft account" w:date="2021-09-11T23:43:00Z">
        <w:r w:rsidR="00AA0ECE">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{"citationItems":[{"id":"ITEM-1","itemData":{"DOI":"10.3390/IJERPH18094473","ISSN":"1660-4601","PMID":"33922420","abstract":"Coronavirus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author":[{"dropping-particle":"","family":"M","given":"Muslih","non-dropping-particle":"","parse-names":false,"suffix":""},{"dropping-particle":"","family":"HD","given":"Susanti","non-dropping-particle":"","parse-names":false,"suffix":""},{"dropping-particle":"","family":"YA","given":"Rias","non-dropping-particle":"","parse-names":false,"suffix":""},{"dropping-particle":"","family":"MH","given":"Chung","non-dropping-particle":"","parse-names":false,"suffix":""}],"container-title":"International journal of environmental research and public health","id":"ITEM-1","issue":"9","issued":{"date-parts":[["2021","5","1"]]},"publisher":"Int J Environ Res Public Health","title":"Knowledge, Attitude, and Practice of Indonesian Residents toward COVID-19: A Cross-Sectional Survey","type":"article-journal","volume":"18"},"uris":["http://www.mendeley.com/documents/?uuid=bb023cd5-fde6-4fc6-8277-634d4356ee2a","http://www.mendeley.com/documents/?uuid=62f1b262-a431-3350-a101-78ad36db73be"]}],"mendeley":{"formattedCitation":"[38]","plainTextFormattedCitation":"[38]","previouslyFormattedCitation":"(38)"},"properties":{"noteIndex":0},"schema":"https://github.com/citation-style-language/schema/raw/master/csl-citation.json"}</w:instrText>
      </w:r>
      <w:r w:rsidR="00AA0EC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[38]</w:t>
      </w:r>
      <w:ins w:id="2292" w:author="Microsoft account" w:date="2021-09-11T23:43:00Z">
        <w:r w:rsidR="00AA0ECE">
          <w:rPr>
            <w:rFonts w:ascii="Times New Roman" w:hAnsi="Times New Roman" w:cs="Times New Roman"/>
            <w:sz w:val="24"/>
            <w:szCs w:val="24"/>
          </w:rPr>
          <w:fldChar w:fldCharType="end"/>
        </w:r>
      </w:ins>
      <w:ins w:id="2293" w:author="Microsoft account" w:date="2021-09-11T23:42:00Z">
        <w:r w:rsidR="00AA0ECE" w:rsidRPr="00AA0ECE">
          <w:rPr>
            <w:rFonts w:ascii="Times New Roman" w:hAnsi="Times New Roman" w:cs="Times New Roman"/>
            <w:sz w:val="24"/>
            <w:szCs w:val="24"/>
          </w:rPr>
          <w:t>. However, men were also less likely to go to a crowded place compared with women; this result contradicted the finding of a previous study that men were more likely to eng</w:t>
        </w:r>
        <w:r w:rsidR="009E0504">
          <w:rPr>
            <w:rFonts w:ascii="Times New Roman" w:hAnsi="Times New Roman" w:cs="Times New Roman"/>
            <w:sz w:val="24"/>
            <w:szCs w:val="24"/>
          </w:rPr>
          <w:t>age in risk-taking behavior</w:t>
        </w:r>
      </w:ins>
      <w:ins w:id="2294" w:author="Microsoft account" w:date="2021-09-20T23:37:00Z">
        <w:r w:rsidR="00323E5C">
          <w:rPr>
            <w:rFonts w:ascii="Times New Roman" w:hAnsi="Times New Roman" w:cs="Times New Roman"/>
            <w:sz w:val="24"/>
            <w:szCs w:val="24"/>
          </w:rPr>
          <w:t xml:space="preserve"> </w:t>
        </w:r>
      </w:ins>
      <w:ins w:id="2295" w:author="Microsoft account" w:date="2021-09-12T00:14:00Z">
        <w:r w:rsidR="0066750C">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{"citationItems":[{"id":"ITEM-1","itemData":{"DOI":"10.1177/147470491301100206","ISSN":"14747049","PMID":"23674522","URL":"https://pubmed.ncbi.nlm.nih.gov/23674522/","abstract":"The majority of research examining sex differences in risk-taking behavior focuses on overt physical risk measures in which failed risk attempts may result in serious injury or death. The present research describes sex differences in patterns of risk taking in day-to-day behavior among Dutch cyclists. Through three observational studies we test sex differences in risk taking in situations of financial risk (fines for failing to use bike lights, Study 1), theft risk (bike locking behavior, Study 2) as well as physical risk (risky maneuvers, Study 3). Results corroborate previous findings by showing that across these domains men are more inclined to take risks than women. We discuss how these findings might be used in an applied context.","accessed":{"date-parts":[["2021","9","11"]]},"author":[{"dropping-particle":"","family":"Cobey","given":"Kelly D.","non-dropping-particle":"","parse-names":false,"suffix":""},{"dropping-particle":"","family":"Stulp","given":"Gert","non-dropping-particle":"","parse-names":false,"suffix":""},{"dropping-particle":"","family":"Laan","given":"Freek","non-dropping-particle":"","parse-names":false,"suffix":""},{"dropping-particle":"","family":"Buunk","given":"Abraham P.","non-dropping-particle":"","parse-names":false,"suffix":""},{"dropping-particle":"V.","family":"Pollet","given":"Thomas","non-dropping-particle":"","parse-names":false,"suffix":""}],"container-title":"Evolutionary Psychology","id":"ITEM-1","issue":"2","issued":{"date-parts":[["2013"]]},"page":"350-364","title":"Sex differences in risk taking behavior among dutch cyclists","type":"webpage","volume":"11"},"uris":["http://www.mendeley.com/documents/?uuid=ca84da0f-0936-3110-a90e-63d03c061d24","http://www.mendeley.com/documents/?uuid=e97c7499-d0ca-40d2-80f7-7b95bb2f9161"]}],"mendeley":{"formattedCitation":"[60]","plainTextFormattedCitation":"[60]","previouslyFormattedCitation":"(60)"},"properties":{"noteIndex":0},"schema":"https://github.com/citation-style-language/schema/raw/master/csl-citation.json"}</w:instrText>
      </w:r>
      <w:r w:rsidR="0066750C">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[60]</w:t>
      </w:r>
      <w:ins w:id="2296" w:author="Microsoft account" w:date="2021-09-12T00:14:00Z">
        <w:r w:rsidR="0066750C">
          <w:rPr>
            <w:rFonts w:ascii="Times New Roman" w:hAnsi="Times New Roman" w:cs="Times New Roman"/>
            <w:sz w:val="24"/>
            <w:szCs w:val="24"/>
          </w:rPr>
          <w:fldChar w:fldCharType="end"/>
        </w:r>
      </w:ins>
      <w:ins w:id="2297" w:author="Microsoft account" w:date="2021-09-11T23:42:00Z">
        <w:r w:rsidR="00AA0ECE" w:rsidRPr="00AA0ECE">
          <w:rPr>
            <w:rFonts w:ascii="Times New Roman" w:hAnsi="Times New Roman" w:cs="Times New Roman"/>
            <w:sz w:val="24"/>
            <w:szCs w:val="24"/>
          </w:rPr>
          <w:t>. Our finding is consistent with that of</w:t>
        </w:r>
        <w:r w:rsidR="0066750C">
          <w:rPr>
            <w:rFonts w:ascii="Times New Roman" w:hAnsi="Times New Roman" w:cs="Times New Roman"/>
            <w:sz w:val="24"/>
            <w:szCs w:val="24"/>
          </w:rPr>
          <w:t xml:space="preserve"> a study conducted in China</w:t>
        </w:r>
      </w:ins>
      <w:ins w:id="2298" w:author="Microsoft account" w:date="2021-09-20T23:37:00Z">
        <w:r w:rsidR="00323E5C">
          <w:rPr>
            <w:rFonts w:ascii="Times New Roman" w:hAnsi="Times New Roman" w:cs="Times New Roman"/>
            <w:sz w:val="24"/>
            <w:szCs w:val="24"/>
          </w:rPr>
          <w:t xml:space="preserve"> </w:t>
        </w:r>
      </w:ins>
      <w:ins w:id="2299" w:author="Microsoft account" w:date="2021-09-12T00:22:00Z">
        <w:r w:rsidR="0058581A">
          <w:rPr>
            <w:rFonts w:ascii="Times New Roman" w:hAnsi="Times New Roman" w:cs="Times New Roman"/>
            <w:sz w:val="24"/>
            <w:szCs w:val="24"/>
          </w:rPr>
          <w:fldChar w:fldCharType="begin" w:fldLock="1"/>
        </w:r>
      </w:ins>
      <w:r w:rsidR="002E73EE">
        <w:rPr>
          <w:rFonts w:ascii="Times New Roman" w:hAnsi="Times New Roman" w:cs="Times New Roman"/>
          <w:sz w:val="24"/>
          <w:szCs w:val="24"/>
        </w:rPr>
        <w:instrText>ADDIN CSL_CITATION {"citationItems":[{"id":"ITEM-1","itemData":{"DOI":"10.7150/IJBS.45221","abstract":"Unprecedented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Sciences","id":"ITEM-1","issue":"10","issued":{"date-parts":[["2020"]]},"page":"1745-1752","publisher":"Ivyspring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[51]","plainTextFormattedCitation":"[51]","previouslyFormattedCitation":"(51)"},"properties":{"noteIndex":0},"schema":"https://github.com/citation-style-language/schema/raw/master/csl-citation.json"}</w:instrText>
      </w:r>
      <w:r w:rsidR="0058581A">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[51]</w:t>
      </w:r>
      <w:ins w:id="2300" w:author="Microsoft account" w:date="2021-09-12T00:22:00Z">
        <w:r w:rsidR="0058581A">
          <w:rPr>
            <w:rFonts w:ascii="Times New Roman" w:hAnsi="Times New Roman" w:cs="Times New Roman"/>
            <w:sz w:val="24"/>
            <w:szCs w:val="24"/>
          </w:rPr>
          <w:fldChar w:fldCharType="end"/>
        </w:r>
      </w:ins>
      <w:ins w:id="2301" w:author="Microsoft account" w:date="2021-09-11T23:42:00Z">
        <w:r w:rsidR="00AA0ECE" w:rsidRPr="00AA0ECE">
          <w:rPr>
            <w:rFonts w:ascii="Times New Roman" w:hAnsi="Times New Roman" w:cs="Times New Roman"/>
            <w:sz w:val="24"/>
            <w:szCs w:val="24"/>
          </w:rPr>
          <w:t xml:space="preserve"> that found a significant association between men and potentially dangerous practices toward COVID-19, including going to a crowded place during the pandemic or not wearing a mask when leaving home.</w:t>
        </w:r>
      </w:ins>
    </w:p>
    <w:p w14:paraId="3D9A089A" w14:textId="77777777" w:rsidR="002179EA" w:rsidRPr="0085585E" w:rsidRDefault="002179EA" w:rsidP="00F5085E">
      <w:pPr>
        <w:spacing w:after="0" w:line="480" w:lineRule="auto"/>
        <w:contextualSpacing/>
        <w:jc w:val="both"/>
        <w:rPr>
          <w:rFonts w:ascii="Times New Roman" w:hAnsi="Times New Roman" w:cs="Times New Roman"/>
          <w:sz w:val="24"/>
          <w:szCs w:val="24"/>
        </w:rPr>
        <w:pPrChange w:id="2302" w:author="Microsoft account" w:date="2021-09-20T19:14:00Z">
          <w:pPr>
            <w:spacing w:after="0" w:line="480" w:lineRule="auto"/>
            <w:contextualSpacing/>
            <w:jc w:val="both"/>
          </w:pPr>
        </w:pPrChange>
      </w:pPr>
    </w:p>
    <w:p w14:paraId="68C03653" w14:textId="5948DEC6" w:rsidR="007F5C6C" w:rsidRDefault="007F5C6C" w:rsidP="00F5085E">
      <w:pPr>
        <w:spacing w:after="0" w:line="480" w:lineRule="auto"/>
        <w:contextualSpacing/>
        <w:jc w:val="both"/>
        <w:rPr>
          <w:ins w:id="2303" w:author="Mohammad Meshbahur Rahman" w:date="2021-09-14T13:13:00Z"/>
          <w:rFonts w:ascii="Times New Roman" w:hAnsi="Times New Roman" w:cs="Times New Roman"/>
          <w:sz w:val="24"/>
          <w:szCs w:val="24"/>
        </w:rPr>
        <w:pPrChange w:id="2304" w:author="Microsoft account" w:date="2021-09-20T19:14:00Z">
          <w:pPr>
            <w:spacing w:after="0" w:line="480" w:lineRule="auto"/>
            <w:contextualSpacing/>
            <w:jc w:val="both"/>
          </w:pPr>
        </w:pPrChange>
      </w:pPr>
      <w:r w:rsidRPr="0085585E">
        <w:rPr>
          <w:rFonts w:ascii="Times New Roman" w:hAnsi="Times New Roman" w:cs="Times New Roman"/>
          <w:sz w:val="24"/>
          <w:szCs w:val="24"/>
        </w:rPr>
        <w:t>This study offers several implications for the practitioners, governments and health agencies not only regarding the COVID-19 but also for the upcoming disease. First, this research helps countries specially developing to know about individuals KAP level, it can assist them to design different awareness programs. Besides, it also helps which group of the individuals requires more attention, such as people less than 24 years, male, living in rural areas, Malaysian, single, having 5 family members and family income &lt;RM4,849. Second, the present study reveals that government not only have to design the awareness but also control mechanism must be developed for monitoring perspective. In addition, non-governmental agencies must participate in the awareness program since people living in rural areas’ have poor knowledge, attitude and adopted practices. Third, being a Muslim country, government must advised strictly prohibit people not to shake hands, avoid hugs and keep social distancing.</w:t>
      </w:r>
    </w:p>
    <w:p w14:paraId="5B97422C" w14:textId="77777777" w:rsidR="002179EA" w:rsidRPr="0085585E" w:rsidRDefault="002179EA" w:rsidP="00F5085E">
      <w:pPr>
        <w:spacing w:after="0" w:line="480" w:lineRule="auto"/>
        <w:contextualSpacing/>
        <w:jc w:val="both"/>
        <w:rPr>
          <w:rFonts w:ascii="Times New Roman" w:hAnsi="Times New Roman" w:cs="Times New Roman"/>
          <w:sz w:val="24"/>
          <w:szCs w:val="24"/>
        </w:rPr>
        <w:pPrChange w:id="2305" w:author="Microsoft account" w:date="2021-09-20T19:14:00Z">
          <w:pPr>
            <w:spacing w:after="0" w:line="480" w:lineRule="auto"/>
            <w:contextualSpacing/>
            <w:jc w:val="both"/>
          </w:pPr>
        </w:pPrChange>
      </w:pPr>
    </w:p>
    <w:p w14:paraId="30F0F0D6"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06" w:author="Microsoft account" w:date="2021-09-20T19:14:00Z">
          <w:pPr>
            <w:spacing w:after="0" w:line="480" w:lineRule="auto"/>
            <w:contextualSpacing/>
            <w:jc w:val="both"/>
          </w:pPr>
        </w:pPrChange>
      </w:pPr>
      <w:r w:rsidRPr="0085585E">
        <w:rPr>
          <w:rFonts w:ascii="Times New Roman" w:hAnsi="Times New Roman" w:cs="Times New Roman"/>
          <w:sz w:val="24"/>
          <w:szCs w:val="24"/>
        </w:rPr>
        <w:t>There are some flaws in our research. We couldn't establish the causal factors because it was a cross-sectional analysis. Second, when the research was done online, individuals who did not have access to the internet were not able to participate. Consequently, results could not be applicable to the whole population. Furthermore, since it was an online survey, there was a possibility of reporting bias. However, we conclude that our survey provides valuable insight into Malaysian view points and the effect of the COVID-19 pandemic on the Malaysian community. Therefore, the results can be used by health officials to develop outreach programs and health strategies.</w:t>
      </w:r>
    </w:p>
    <w:p w14:paraId="2653FDB0"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07" w:author="Microsoft account" w:date="2021-09-20T19:14:00Z">
          <w:pPr>
            <w:spacing w:after="0" w:line="480" w:lineRule="auto"/>
            <w:contextualSpacing/>
            <w:jc w:val="both"/>
          </w:pPr>
        </w:pPrChange>
      </w:pPr>
    </w:p>
    <w:p w14:paraId="7F380866" w14:textId="77777777" w:rsidR="007F5C6C" w:rsidRPr="000506E2" w:rsidRDefault="007F5C6C" w:rsidP="00F5085E">
      <w:pPr>
        <w:spacing w:after="0" w:line="480" w:lineRule="auto"/>
        <w:contextualSpacing/>
        <w:jc w:val="both"/>
        <w:rPr>
          <w:rFonts w:ascii="Times New Roman" w:hAnsi="Times New Roman" w:cs="Times New Roman"/>
          <w:b/>
          <w:sz w:val="36"/>
          <w:szCs w:val="36"/>
          <w:rPrChange w:id="2308" w:author="Microsoft account" w:date="2021-09-20T22:58:00Z">
            <w:rPr>
              <w:rFonts w:ascii="Times New Roman" w:hAnsi="Times New Roman" w:cs="Times New Roman"/>
              <w:b/>
              <w:sz w:val="24"/>
              <w:szCs w:val="24"/>
            </w:rPr>
          </w:rPrChange>
        </w:rPr>
        <w:pPrChange w:id="2309" w:author="Microsoft account" w:date="2021-09-20T19:14:00Z">
          <w:pPr>
            <w:spacing w:after="0" w:line="480" w:lineRule="auto"/>
            <w:contextualSpacing/>
            <w:jc w:val="both"/>
          </w:pPr>
        </w:pPrChange>
      </w:pPr>
      <w:commentRangeStart w:id="2310"/>
      <w:commentRangeStart w:id="2311"/>
      <w:r w:rsidRPr="000506E2">
        <w:rPr>
          <w:rFonts w:ascii="Times New Roman" w:hAnsi="Times New Roman" w:cs="Times New Roman"/>
          <w:b/>
          <w:sz w:val="36"/>
          <w:szCs w:val="36"/>
          <w:rPrChange w:id="2312" w:author="Microsoft account" w:date="2021-09-20T22:58:00Z">
            <w:rPr>
              <w:rFonts w:ascii="Times New Roman" w:hAnsi="Times New Roman" w:cs="Times New Roman"/>
              <w:b/>
              <w:sz w:val="24"/>
              <w:szCs w:val="24"/>
            </w:rPr>
          </w:rPrChange>
        </w:rPr>
        <w:t>Conclusion</w:t>
      </w:r>
      <w:commentRangeEnd w:id="2310"/>
      <w:r w:rsidR="00942D3F" w:rsidRPr="000506E2">
        <w:rPr>
          <w:rStyle w:val="CommentReference"/>
          <w:rFonts w:ascii="Calibri" w:eastAsia="Calibri" w:hAnsi="Calibri" w:cs="Times New Roman"/>
          <w:sz w:val="36"/>
          <w:szCs w:val="36"/>
          <w:lang w:val="en-MY"/>
          <w:rPrChange w:id="2313" w:author="Microsoft account" w:date="2021-09-20T22:58:00Z">
            <w:rPr>
              <w:rStyle w:val="CommentReference"/>
              <w:rFonts w:ascii="Calibri" w:eastAsia="Calibri" w:hAnsi="Calibri" w:cs="Times New Roman"/>
              <w:lang w:val="en-MY"/>
            </w:rPr>
          </w:rPrChange>
        </w:rPr>
        <w:commentReference w:id="2310"/>
      </w:r>
      <w:commentRangeEnd w:id="2311"/>
      <w:r w:rsidR="005D42BE" w:rsidRPr="000506E2">
        <w:rPr>
          <w:rStyle w:val="CommentReference"/>
          <w:rFonts w:ascii="Calibri" w:eastAsia="Calibri" w:hAnsi="Calibri" w:cs="Times New Roman"/>
          <w:sz w:val="36"/>
          <w:szCs w:val="36"/>
          <w:lang w:val="en-MY"/>
          <w:rPrChange w:id="2314" w:author="Microsoft account" w:date="2021-09-20T22:58:00Z">
            <w:rPr>
              <w:rStyle w:val="CommentReference"/>
              <w:rFonts w:ascii="Calibri" w:eastAsia="Calibri" w:hAnsi="Calibri" w:cs="Times New Roman"/>
              <w:lang w:val="en-MY"/>
            </w:rPr>
          </w:rPrChange>
        </w:rPr>
        <w:commentReference w:id="2311"/>
      </w:r>
    </w:p>
    <w:p w14:paraId="5BA450B3" w14:textId="5B396C50" w:rsidR="008226FD" w:rsidDel="002179EA" w:rsidRDefault="007F5C6C" w:rsidP="00F5085E">
      <w:pPr>
        <w:spacing w:after="0" w:line="480" w:lineRule="auto"/>
        <w:contextualSpacing/>
        <w:jc w:val="both"/>
        <w:rPr>
          <w:del w:id="2315" w:author="Microsoft account" w:date="2021-09-12T00:54:00Z"/>
          <w:rFonts w:ascii="Times New Roman" w:hAnsi="Times New Roman" w:cs="Times New Roman"/>
          <w:sz w:val="24"/>
          <w:szCs w:val="24"/>
        </w:rPr>
        <w:pPrChange w:id="2316" w:author="Microsoft account" w:date="2021-09-20T19:14:00Z">
          <w:pPr>
            <w:spacing w:after="0" w:line="480" w:lineRule="auto"/>
            <w:contextualSpacing/>
            <w:jc w:val="both"/>
          </w:pPr>
        </w:pPrChange>
      </w:pPr>
      <w:r w:rsidRPr="0085585E">
        <w:rPr>
          <w:rFonts w:ascii="Times New Roman" w:hAnsi="Times New Roman" w:cs="Times New Roman"/>
          <w:sz w:val="24"/>
          <w:szCs w:val="24"/>
        </w:rPr>
        <w:t xml:space="preserve">Overall KAP associated to COVID-19 among the participants were roughly evidenced appropriate. </w:t>
      </w:r>
      <w:ins w:id="2317" w:author="Microsoft account" w:date="2021-09-17T02:33:00Z">
        <w:r w:rsidR="0082397D" w:rsidRPr="0082397D">
          <w:rPr>
            <w:rFonts w:ascii="Times New Roman" w:hAnsi="Times New Roman" w:cs="Times New Roman"/>
            <w:sz w:val="24"/>
            <w:szCs w:val="24"/>
          </w:rPr>
          <w:t xml:space="preserve">In our cross-sectional study, the prevalence of </w:t>
        </w:r>
      </w:ins>
      <w:ins w:id="2318" w:author="Microsoft account" w:date="2021-09-17T02:37:00Z">
        <w:r w:rsidR="0082397D">
          <w:rPr>
            <w:rFonts w:ascii="Times New Roman" w:hAnsi="Times New Roman" w:cs="Times New Roman"/>
            <w:sz w:val="24"/>
            <w:szCs w:val="24"/>
          </w:rPr>
          <w:t xml:space="preserve">high </w:t>
        </w:r>
      </w:ins>
      <w:ins w:id="2319" w:author="Microsoft account" w:date="2021-09-17T02:33:00Z">
        <w:r w:rsidR="0082397D" w:rsidRPr="0082397D">
          <w:rPr>
            <w:rFonts w:ascii="Times New Roman" w:hAnsi="Times New Roman" w:cs="Times New Roman"/>
            <w:sz w:val="24"/>
            <w:szCs w:val="24"/>
          </w:rPr>
          <w:t xml:space="preserve">knowledge, </w:t>
        </w:r>
      </w:ins>
      <w:ins w:id="2320" w:author="Microsoft account" w:date="2021-09-17T02:38:00Z">
        <w:r w:rsidR="0082397D">
          <w:rPr>
            <w:rFonts w:ascii="Times New Roman" w:hAnsi="Times New Roman" w:cs="Times New Roman"/>
            <w:sz w:val="24"/>
            <w:szCs w:val="24"/>
          </w:rPr>
          <w:t xml:space="preserve">positive </w:t>
        </w:r>
      </w:ins>
      <w:ins w:id="2321" w:author="Microsoft account" w:date="2021-09-17T02:33:00Z">
        <w:r w:rsidR="0082397D" w:rsidRPr="0082397D">
          <w:rPr>
            <w:rFonts w:ascii="Times New Roman" w:hAnsi="Times New Roman" w:cs="Times New Roman"/>
            <w:sz w:val="24"/>
            <w:szCs w:val="24"/>
          </w:rPr>
          <w:t xml:space="preserve">attitude and </w:t>
        </w:r>
      </w:ins>
      <w:ins w:id="2322" w:author="Microsoft account" w:date="2021-09-17T02:38:00Z">
        <w:r w:rsidR="0082397D">
          <w:rPr>
            <w:rFonts w:ascii="Times New Roman" w:hAnsi="Times New Roman" w:cs="Times New Roman"/>
            <w:sz w:val="24"/>
            <w:szCs w:val="24"/>
          </w:rPr>
          <w:t xml:space="preserve">good </w:t>
        </w:r>
      </w:ins>
      <w:ins w:id="2323" w:author="Microsoft account" w:date="2021-09-17T02:33:00Z">
        <w:r w:rsidR="0082397D">
          <w:rPr>
            <w:rFonts w:ascii="Times New Roman" w:hAnsi="Times New Roman" w:cs="Times New Roman"/>
            <w:sz w:val="24"/>
            <w:szCs w:val="24"/>
          </w:rPr>
          <w:t>practice were found 31.4%, 37.3</w:t>
        </w:r>
        <w:r w:rsidR="0082397D" w:rsidRPr="0082397D">
          <w:rPr>
            <w:rFonts w:ascii="Times New Roman" w:hAnsi="Times New Roman" w:cs="Times New Roman"/>
            <w:sz w:val="24"/>
            <w:szCs w:val="24"/>
          </w:rPr>
          <w:t>%</w:t>
        </w:r>
      </w:ins>
      <w:ins w:id="2324" w:author="Microsoft account" w:date="2021-09-17T02:38:00Z">
        <w:r w:rsidR="0082397D">
          <w:rPr>
            <w:rFonts w:ascii="Times New Roman" w:hAnsi="Times New Roman" w:cs="Times New Roman"/>
            <w:sz w:val="24"/>
            <w:szCs w:val="24"/>
          </w:rPr>
          <w:t>,</w:t>
        </w:r>
      </w:ins>
      <w:ins w:id="2325" w:author="Microsoft account" w:date="2021-09-17T02:33:00Z">
        <w:r w:rsidR="0082397D">
          <w:rPr>
            <w:rFonts w:ascii="Times New Roman" w:hAnsi="Times New Roman" w:cs="Times New Roman"/>
            <w:sz w:val="24"/>
            <w:szCs w:val="24"/>
          </w:rPr>
          <w:t xml:space="preserve"> and 32.0</w:t>
        </w:r>
        <w:r w:rsidR="0082397D" w:rsidRPr="0082397D">
          <w:rPr>
            <w:rFonts w:ascii="Times New Roman" w:hAnsi="Times New Roman" w:cs="Times New Roman"/>
            <w:sz w:val="24"/>
            <w:szCs w:val="24"/>
          </w:rPr>
          <w:t>% respectively,</w:t>
        </w:r>
        <w:r w:rsidR="0082397D">
          <w:rPr>
            <w:rFonts w:ascii="Times New Roman" w:hAnsi="Times New Roman" w:cs="Times New Roman"/>
            <w:sz w:val="24"/>
            <w:szCs w:val="24"/>
          </w:rPr>
          <w:t xml:space="preserve"> while the prevalence of </w:t>
        </w:r>
      </w:ins>
      <w:ins w:id="2326" w:author="Microsoft account" w:date="2021-09-17T02:42:00Z">
        <w:r w:rsidR="0082397D">
          <w:rPr>
            <w:rFonts w:ascii="Times New Roman" w:hAnsi="Times New Roman" w:cs="Times New Roman"/>
            <w:sz w:val="24"/>
            <w:szCs w:val="24"/>
          </w:rPr>
          <w:t xml:space="preserve">good </w:t>
        </w:r>
      </w:ins>
      <w:ins w:id="2327" w:author="Microsoft account" w:date="2021-09-17T02:33:00Z">
        <w:r w:rsidR="0082397D">
          <w:rPr>
            <w:rFonts w:ascii="Times New Roman" w:hAnsi="Times New Roman" w:cs="Times New Roman"/>
            <w:sz w:val="24"/>
            <w:szCs w:val="24"/>
          </w:rPr>
          <w:t>k</w:t>
        </w:r>
        <w:r w:rsidR="0082397D" w:rsidRPr="0082397D">
          <w:rPr>
            <w:rFonts w:ascii="Times New Roman" w:hAnsi="Times New Roman" w:cs="Times New Roman"/>
            <w:sz w:val="24"/>
            <w:szCs w:val="24"/>
          </w:rPr>
          <w:t>now</w:t>
        </w:r>
        <w:r w:rsidR="0082397D">
          <w:rPr>
            <w:rFonts w:ascii="Times New Roman" w:hAnsi="Times New Roman" w:cs="Times New Roman"/>
            <w:sz w:val="24"/>
            <w:szCs w:val="24"/>
          </w:rPr>
          <w:t xml:space="preserve">ledge, </w:t>
        </w:r>
      </w:ins>
      <w:ins w:id="2328" w:author="Microsoft account" w:date="2021-09-17T02:42:00Z">
        <w:r w:rsidR="0082397D">
          <w:rPr>
            <w:rFonts w:ascii="Times New Roman" w:hAnsi="Times New Roman" w:cs="Times New Roman"/>
            <w:sz w:val="24"/>
            <w:szCs w:val="24"/>
          </w:rPr>
          <w:t xml:space="preserve">positive </w:t>
        </w:r>
      </w:ins>
      <w:ins w:id="2329" w:author="Microsoft account" w:date="2021-09-17T02:33:00Z">
        <w:r w:rsidR="0082397D">
          <w:rPr>
            <w:rFonts w:ascii="Times New Roman" w:hAnsi="Times New Roman" w:cs="Times New Roman"/>
            <w:sz w:val="24"/>
            <w:szCs w:val="24"/>
          </w:rPr>
          <w:t xml:space="preserve">attitude and </w:t>
        </w:r>
      </w:ins>
      <w:ins w:id="2330" w:author="Microsoft account" w:date="2021-09-17T02:42:00Z">
        <w:r w:rsidR="0082397D">
          <w:rPr>
            <w:rFonts w:ascii="Times New Roman" w:hAnsi="Times New Roman" w:cs="Times New Roman"/>
            <w:sz w:val="24"/>
            <w:szCs w:val="24"/>
          </w:rPr>
          <w:t xml:space="preserve">good </w:t>
        </w:r>
      </w:ins>
      <w:ins w:id="2331" w:author="Microsoft account" w:date="2021-09-17T02:33:00Z">
        <w:r w:rsidR="0082397D">
          <w:rPr>
            <w:rFonts w:ascii="Times New Roman" w:hAnsi="Times New Roman" w:cs="Times New Roman"/>
            <w:sz w:val="24"/>
            <w:szCs w:val="24"/>
          </w:rPr>
          <w:t xml:space="preserve">practice were ranged 26.53-95.4%, </w:t>
        </w:r>
      </w:ins>
      <w:ins w:id="2332" w:author="Microsoft account" w:date="2021-09-17T02:43:00Z">
        <w:r w:rsidR="00AD55B8">
          <w:rPr>
            <w:rFonts w:ascii="Times New Roman" w:hAnsi="Times New Roman" w:cs="Times New Roman"/>
            <w:sz w:val="24"/>
            <w:szCs w:val="24"/>
          </w:rPr>
          <w:t xml:space="preserve">59.3%-92.5%, and 50.2%-97.0% </w:t>
        </w:r>
      </w:ins>
      <w:ins w:id="2333" w:author="Microsoft account" w:date="2021-09-17T02:33:00Z">
        <w:r w:rsidR="0082397D" w:rsidRPr="0082397D">
          <w:rPr>
            <w:rFonts w:ascii="Times New Roman" w:hAnsi="Times New Roman" w:cs="Times New Roman"/>
            <w:sz w:val="24"/>
            <w:szCs w:val="24"/>
          </w:rPr>
          <w:t>respectively.</w:t>
        </w:r>
      </w:ins>
      <w:ins w:id="2334" w:author="Microsoft account" w:date="2021-09-17T02:43:00Z">
        <w:r w:rsidR="00AD55B8">
          <w:rPr>
            <w:rFonts w:ascii="Times New Roman" w:hAnsi="Times New Roman" w:cs="Times New Roman"/>
            <w:sz w:val="24"/>
            <w:szCs w:val="24"/>
          </w:rPr>
          <w:t xml:space="preserve"> </w:t>
        </w:r>
      </w:ins>
      <w:ins w:id="2335" w:author="Microsoft account" w:date="2021-09-17T02:45:00Z">
        <w:r w:rsidR="000E0101">
          <w:rPr>
            <w:rFonts w:ascii="Times New Roman" w:hAnsi="Times New Roman" w:cs="Times New Roman"/>
            <w:sz w:val="24"/>
            <w:szCs w:val="24"/>
          </w:rPr>
          <w:t xml:space="preserve">From our cross-sectional study, we showed that having more knowledge and attitude were encourage more likely to practice towards </w:t>
        </w:r>
      </w:ins>
      <w:ins w:id="2336" w:author="Microsoft account" w:date="2021-09-17T02:47:00Z">
        <w:r w:rsidR="000E0101">
          <w:rPr>
            <w:rFonts w:ascii="Times New Roman" w:hAnsi="Times New Roman" w:cs="Times New Roman"/>
            <w:sz w:val="24"/>
            <w:szCs w:val="24"/>
          </w:rPr>
          <w:t>COVID-19.</w:t>
        </w:r>
      </w:ins>
      <w:ins w:id="2337" w:author="Microsoft account" w:date="2021-09-17T02:45:00Z">
        <w:r w:rsidR="000E0101">
          <w:rPr>
            <w:rFonts w:ascii="Times New Roman" w:hAnsi="Times New Roman" w:cs="Times New Roman"/>
            <w:sz w:val="24"/>
            <w:szCs w:val="24"/>
          </w:rPr>
          <w:t xml:space="preserve"> </w:t>
        </w:r>
      </w:ins>
      <w:del w:id="2338" w:author="Microsoft account" w:date="2021-09-17T02:33:00Z">
        <w:r w:rsidRPr="0085585E" w:rsidDel="0082397D">
          <w:rPr>
            <w:rFonts w:ascii="Times New Roman" w:hAnsi="Times New Roman" w:cs="Times New Roman"/>
            <w:sz w:val="24"/>
            <w:szCs w:val="24"/>
          </w:rPr>
          <w:delText xml:space="preserve">Only half of the participants confirmed they have good knowledge, shown positive attitude and practiced preventive measures. </w:delText>
        </w:r>
      </w:del>
      <w:del w:id="2339" w:author="Microsoft account" w:date="2021-09-17T03:12:00Z">
        <w:r w:rsidRPr="0085585E" w:rsidDel="005C6E96">
          <w:rPr>
            <w:rFonts w:ascii="Times New Roman" w:hAnsi="Times New Roman" w:cs="Times New Roman"/>
            <w:sz w:val="24"/>
            <w:szCs w:val="24"/>
          </w:rPr>
          <w:delText>Among them</w:delText>
        </w:r>
      </w:del>
      <w:ins w:id="2340" w:author="Microsoft account" w:date="2021-09-17T03:12:00Z">
        <w:r w:rsidR="005C6E96">
          <w:rPr>
            <w:rFonts w:ascii="Times New Roman" w:hAnsi="Times New Roman" w:cs="Times New Roman"/>
            <w:sz w:val="24"/>
            <w:szCs w:val="24"/>
          </w:rPr>
          <w:t>From all respondents</w:t>
        </w:r>
      </w:ins>
      <w:r w:rsidRPr="0085585E">
        <w:rPr>
          <w:rFonts w:ascii="Times New Roman" w:hAnsi="Times New Roman" w:cs="Times New Roman"/>
          <w:sz w:val="24"/>
          <w:szCs w:val="24"/>
        </w:rPr>
        <w:t xml:space="preserve"> aged</w:t>
      </w:r>
      <w:ins w:id="2341" w:author="Microsoft account" w:date="2021-09-17T03:12:00Z">
        <w:r w:rsidR="005C6E96">
          <w:rPr>
            <w:rFonts w:ascii="Times New Roman" w:hAnsi="Times New Roman" w:cs="Times New Roman"/>
            <w:sz w:val="24"/>
            <w:szCs w:val="24"/>
          </w:rPr>
          <w:t xml:space="preserve"> people</w:t>
        </w:r>
      </w:ins>
      <w:r w:rsidRPr="0085585E">
        <w:rPr>
          <w:rFonts w:ascii="Times New Roman" w:hAnsi="Times New Roman" w:cs="Times New Roman"/>
          <w:sz w:val="24"/>
          <w:szCs w:val="24"/>
        </w:rPr>
        <w:t>, female gender, living in urban areas, Indian ethnicity, Malaysian, tertiary education, student, single, and having 5–8 family members</w:t>
      </w:r>
      <w:ins w:id="2342" w:author="Microsoft account" w:date="2021-09-17T02:47:00Z">
        <w:r w:rsidR="003E4C56">
          <w:rPr>
            <w:rFonts w:ascii="Times New Roman" w:hAnsi="Times New Roman" w:cs="Times New Roman"/>
            <w:sz w:val="24"/>
            <w:szCs w:val="24"/>
          </w:rPr>
          <w:t xml:space="preserve">, all are significant factors to </w:t>
        </w:r>
      </w:ins>
      <w:ins w:id="2343" w:author="Microsoft account" w:date="2021-09-17T02:48:00Z">
        <w:r w:rsidR="003E4C56">
          <w:rPr>
            <w:rFonts w:ascii="Times New Roman" w:hAnsi="Times New Roman" w:cs="Times New Roman"/>
            <w:sz w:val="24"/>
            <w:szCs w:val="24"/>
          </w:rPr>
          <w:t>KAP towards COVID-19</w:t>
        </w:r>
      </w:ins>
      <w:r w:rsidRPr="0085585E">
        <w:rPr>
          <w:rFonts w:ascii="Times New Roman" w:hAnsi="Times New Roman" w:cs="Times New Roman"/>
          <w:sz w:val="24"/>
          <w:szCs w:val="24"/>
        </w:rPr>
        <w:t xml:space="preserve">. Nearly, one-third of respondents evidenced that MOH has initiated awareness programs. However, it has been observed that over half of the respondents shown </w:t>
      </w:r>
      <w:del w:id="2344" w:author="Mohammad Meshbahur Rahman" w:date="2021-09-14T13:13:00Z">
        <w:r w:rsidRPr="0085585E" w:rsidDel="002179EA">
          <w:rPr>
            <w:rFonts w:ascii="Times New Roman" w:hAnsi="Times New Roman" w:cs="Times New Roman"/>
            <w:sz w:val="24"/>
            <w:szCs w:val="24"/>
          </w:rPr>
          <w:delText>less</w:delText>
        </w:r>
      </w:del>
      <w:ins w:id="2345" w:author="Mohammad Meshbahur Rahman" w:date="2021-09-14T13:13:00Z">
        <w:r w:rsidR="002179EA" w:rsidRPr="0085585E">
          <w:rPr>
            <w:rFonts w:ascii="Times New Roman" w:hAnsi="Times New Roman" w:cs="Times New Roman"/>
            <w:sz w:val="24"/>
            <w:szCs w:val="24"/>
          </w:rPr>
          <w:t>fewer</w:t>
        </w:r>
      </w:ins>
      <w:r w:rsidRPr="0085585E">
        <w:rPr>
          <w:rFonts w:ascii="Times New Roman" w:hAnsi="Times New Roman" w:cs="Times New Roman"/>
          <w:sz w:val="24"/>
          <w:szCs w:val="24"/>
        </w:rPr>
        <w:t xml:space="preserve"> preventive measures.</w:t>
      </w:r>
      <w:ins w:id="2346" w:author="Microsoft account" w:date="2021-09-12T00:49:00Z">
        <w:r w:rsidR="007D224A">
          <w:rPr>
            <w:rFonts w:ascii="Times New Roman" w:hAnsi="Times New Roman" w:cs="Times New Roman"/>
            <w:sz w:val="24"/>
            <w:szCs w:val="24"/>
          </w:rPr>
          <w:t xml:space="preserve"> To increase the prevalence of KAP, a</w:t>
        </w:r>
        <w:r w:rsidR="007D224A" w:rsidRPr="00F20E2F">
          <w:rPr>
            <w:rFonts w:ascii="Times New Roman" w:hAnsi="Times New Roman" w:cs="Times New Roman"/>
            <w:sz w:val="24"/>
            <w:szCs w:val="24"/>
            <w:rPrChange w:id="2347" w:author="Microsoft account" w:date="2021-09-12T00:54:00Z">
              <w:rPr>
                <w:rFonts w:ascii="Times New Roman" w:hAnsi="Times New Roman" w:cs="Times New Roman"/>
                <w:sz w:val="24"/>
                <w:szCs w:val="24"/>
                <w:highlight w:val="yellow"/>
              </w:rPr>
            </w:rPrChange>
          </w:rPr>
          <w:t xml:space="preserve"> comprehensive awareness-raising program through mass media as well as the Internet and social media is urgently required </w:t>
        </w:r>
      </w:ins>
      <w:ins w:id="2348" w:author="Microsoft account" w:date="2021-09-12T00:50:00Z">
        <w:r w:rsidR="007D224A" w:rsidRPr="00F20E2F">
          <w:rPr>
            <w:rFonts w:ascii="Times New Roman" w:hAnsi="Times New Roman" w:cs="Times New Roman"/>
            <w:sz w:val="24"/>
            <w:szCs w:val="24"/>
            <w:rPrChange w:id="2349" w:author="Microsoft account" w:date="2021-09-12T00:54:00Z">
              <w:rPr>
                <w:rFonts w:ascii="Times New Roman" w:hAnsi="Times New Roman" w:cs="Times New Roman"/>
                <w:sz w:val="24"/>
                <w:szCs w:val="24"/>
                <w:highlight w:val="yellow"/>
              </w:rPr>
            </w:rPrChange>
          </w:rPr>
          <w:t xml:space="preserve">with </w:t>
        </w:r>
      </w:ins>
      <w:ins w:id="2350" w:author="Microsoft account" w:date="2021-09-12T00:51:00Z">
        <w:r w:rsidR="007D224A" w:rsidRPr="00F20E2F">
          <w:rPr>
            <w:rFonts w:ascii="Times New Roman" w:hAnsi="Times New Roman" w:cs="Times New Roman"/>
            <w:sz w:val="24"/>
            <w:szCs w:val="24"/>
            <w:rPrChange w:id="2351" w:author="Microsoft account" w:date="2021-09-12T00:54:00Z">
              <w:rPr>
                <w:rFonts w:ascii="Times New Roman" w:hAnsi="Times New Roman" w:cs="Times New Roman"/>
                <w:sz w:val="24"/>
                <w:szCs w:val="24"/>
                <w:highlight w:val="yellow"/>
              </w:rPr>
            </w:rPrChange>
          </w:rPr>
          <w:t>parallel</w:t>
        </w:r>
      </w:ins>
      <w:ins w:id="2352" w:author="Microsoft account" w:date="2021-09-12T00:50:00Z">
        <w:r w:rsidR="007D224A" w:rsidRPr="00F20E2F">
          <w:rPr>
            <w:rFonts w:ascii="Times New Roman" w:hAnsi="Times New Roman" w:cs="Times New Roman"/>
            <w:sz w:val="24"/>
            <w:szCs w:val="24"/>
            <w:rPrChange w:id="2353" w:author="Microsoft account" w:date="2021-09-12T00:54:00Z">
              <w:rPr>
                <w:rFonts w:ascii="Times New Roman" w:hAnsi="Times New Roman" w:cs="Times New Roman"/>
                <w:sz w:val="24"/>
                <w:szCs w:val="24"/>
                <w:highlight w:val="yellow"/>
              </w:rPr>
            </w:rPrChange>
          </w:rPr>
          <w:t xml:space="preserve"> with </w:t>
        </w:r>
      </w:ins>
      <w:ins w:id="2354" w:author="Microsoft account" w:date="2021-09-12T00:51:00Z">
        <w:r w:rsidR="007D224A" w:rsidRPr="00F20E2F">
          <w:rPr>
            <w:rFonts w:ascii="Times New Roman" w:hAnsi="Times New Roman" w:cs="Times New Roman"/>
            <w:sz w:val="24"/>
            <w:szCs w:val="24"/>
            <w:rPrChange w:id="2355" w:author="Microsoft account" w:date="2021-09-12T00:54:00Z">
              <w:rPr>
                <w:rFonts w:ascii="Times New Roman" w:hAnsi="Times New Roman" w:cs="Times New Roman"/>
                <w:sz w:val="24"/>
                <w:szCs w:val="24"/>
                <w:highlight w:val="yellow"/>
              </w:rPr>
            </w:rPrChange>
          </w:rPr>
          <w:t>government</w:t>
        </w:r>
      </w:ins>
      <w:ins w:id="2356" w:author="Microsoft account" w:date="2021-09-12T00:50:00Z">
        <w:r w:rsidR="007D224A" w:rsidRPr="00F20E2F">
          <w:rPr>
            <w:rFonts w:ascii="Times New Roman" w:hAnsi="Times New Roman" w:cs="Times New Roman"/>
            <w:sz w:val="24"/>
            <w:szCs w:val="24"/>
            <w:rPrChange w:id="2357" w:author="Microsoft account" w:date="2021-09-12T00:54:00Z">
              <w:rPr>
                <w:rFonts w:ascii="Times New Roman" w:hAnsi="Times New Roman" w:cs="Times New Roman"/>
                <w:sz w:val="24"/>
                <w:szCs w:val="24"/>
                <w:highlight w:val="yellow"/>
              </w:rPr>
            </w:rPrChange>
          </w:rPr>
          <w:t xml:space="preserve"> awareness program for</w:t>
        </w:r>
      </w:ins>
      <w:ins w:id="2358" w:author="Microsoft account" w:date="2021-09-12T00:49:00Z">
        <w:r w:rsidR="007D224A" w:rsidRPr="00F20E2F">
          <w:rPr>
            <w:rFonts w:ascii="Times New Roman" w:hAnsi="Times New Roman" w:cs="Times New Roman"/>
            <w:sz w:val="24"/>
            <w:szCs w:val="24"/>
            <w:rPrChange w:id="2359" w:author="Microsoft account" w:date="2021-09-12T00:54:00Z">
              <w:rPr>
                <w:rFonts w:ascii="Times New Roman" w:hAnsi="Times New Roman" w:cs="Times New Roman"/>
                <w:sz w:val="24"/>
                <w:szCs w:val="24"/>
                <w:highlight w:val="yellow"/>
              </w:rPr>
            </w:rPrChange>
          </w:rPr>
          <w:t xml:space="preserve"> the general people to learn and understand the seriousness of the outbreak. </w:t>
        </w:r>
      </w:ins>
      <w:r w:rsidRPr="0085585E">
        <w:rPr>
          <w:rFonts w:ascii="Times New Roman" w:hAnsi="Times New Roman" w:cs="Times New Roman"/>
          <w:sz w:val="24"/>
          <w:szCs w:val="24"/>
        </w:rPr>
        <w:t xml:space="preserve"> </w:t>
      </w:r>
      <w:ins w:id="2360" w:author="Microsoft account" w:date="2021-09-12T00:57:00Z">
        <w:r w:rsidR="00F20E2F">
          <w:rPr>
            <w:rFonts w:ascii="Times New Roman" w:hAnsi="Times New Roman" w:cs="Times New Roman"/>
            <w:sz w:val="24"/>
            <w:szCs w:val="24"/>
          </w:rPr>
          <w:lastRenderedPageBreak/>
          <w:t>The systematic review</w:t>
        </w:r>
        <w:r w:rsidR="00F20E2F" w:rsidRPr="00F20E2F">
          <w:rPr>
            <w:rFonts w:ascii="Times New Roman" w:hAnsi="Times New Roman" w:cs="Times New Roman"/>
            <w:sz w:val="24"/>
            <w:szCs w:val="24"/>
          </w:rPr>
          <w:t xml:space="preserve"> r</w:t>
        </w:r>
        <w:r w:rsidR="00F20E2F">
          <w:rPr>
            <w:rFonts w:ascii="Times New Roman" w:hAnsi="Times New Roman" w:cs="Times New Roman"/>
            <w:sz w:val="24"/>
            <w:szCs w:val="24"/>
          </w:rPr>
          <w:t xml:space="preserve">esults can be used to inform that how others </w:t>
        </w:r>
      </w:ins>
      <w:ins w:id="2361" w:author="Microsoft account" w:date="2021-09-12T00:59:00Z">
        <w:r w:rsidR="00F20E2F">
          <w:rPr>
            <w:rFonts w:ascii="Times New Roman" w:hAnsi="Times New Roman" w:cs="Times New Roman"/>
            <w:sz w:val="24"/>
            <w:szCs w:val="24"/>
          </w:rPr>
          <w:t>countries</w:t>
        </w:r>
      </w:ins>
      <w:ins w:id="2362" w:author="Microsoft account" w:date="2021-09-12T00:57:00Z">
        <w:r w:rsidR="00F20E2F">
          <w:rPr>
            <w:rFonts w:ascii="Times New Roman" w:hAnsi="Times New Roman" w:cs="Times New Roman"/>
            <w:sz w:val="24"/>
            <w:szCs w:val="24"/>
          </w:rPr>
          <w:t xml:space="preserve"> in south </w:t>
        </w:r>
      </w:ins>
      <w:ins w:id="2363" w:author="Microsoft account" w:date="2021-09-12T00:59:00Z">
        <w:r w:rsidR="00F20E2F">
          <w:rPr>
            <w:rFonts w:ascii="Times New Roman" w:hAnsi="Times New Roman" w:cs="Times New Roman"/>
            <w:sz w:val="24"/>
            <w:szCs w:val="24"/>
          </w:rPr>
          <w:t>Asia</w:t>
        </w:r>
      </w:ins>
      <w:ins w:id="2364" w:author="Microsoft account" w:date="2021-09-12T00:57:00Z">
        <w:r w:rsidR="00F20E2F">
          <w:rPr>
            <w:rFonts w:ascii="Times New Roman" w:hAnsi="Times New Roman" w:cs="Times New Roman"/>
            <w:sz w:val="24"/>
            <w:szCs w:val="24"/>
          </w:rPr>
          <w:t xml:space="preserve"> and south-east </w:t>
        </w:r>
      </w:ins>
      <w:ins w:id="2365" w:author="Microsoft account" w:date="2021-09-12T00:59:00Z">
        <w:r w:rsidR="00F20E2F">
          <w:rPr>
            <w:rFonts w:ascii="Times New Roman" w:hAnsi="Times New Roman" w:cs="Times New Roman"/>
            <w:sz w:val="24"/>
            <w:szCs w:val="24"/>
          </w:rPr>
          <w:t>Asia</w:t>
        </w:r>
      </w:ins>
      <w:ins w:id="2366" w:author="Microsoft account" w:date="2021-09-12T00:57:00Z">
        <w:r w:rsidR="00F20E2F" w:rsidRPr="00F20E2F">
          <w:rPr>
            <w:rFonts w:ascii="Times New Roman" w:hAnsi="Times New Roman" w:cs="Times New Roman"/>
            <w:sz w:val="24"/>
            <w:szCs w:val="24"/>
          </w:rPr>
          <w:t xml:space="preserve"> </w:t>
        </w:r>
      </w:ins>
      <w:ins w:id="2367" w:author="Microsoft account" w:date="2021-09-12T00:59:00Z">
        <w:r w:rsidR="00F20E2F">
          <w:rPr>
            <w:rFonts w:ascii="Times New Roman" w:hAnsi="Times New Roman" w:cs="Times New Roman"/>
            <w:sz w:val="24"/>
            <w:szCs w:val="24"/>
          </w:rPr>
          <w:t xml:space="preserve">enrich their knowledge </w:t>
        </w:r>
      </w:ins>
      <w:ins w:id="2368" w:author="Microsoft account" w:date="2021-09-12T00:57:00Z">
        <w:r w:rsidR="00F20E2F" w:rsidRPr="00F20E2F">
          <w:rPr>
            <w:rFonts w:ascii="Times New Roman" w:hAnsi="Times New Roman" w:cs="Times New Roman"/>
            <w:sz w:val="24"/>
            <w:szCs w:val="24"/>
          </w:rPr>
          <w:t xml:space="preserve">during the pandemic. The findings of this study </w:t>
        </w:r>
      </w:ins>
      <w:ins w:id="2369" w:author="Microsoft account" w:date="2021-09-12T01:00:00Z">
        <w:r w:rsidR="00F20E2F">
          <w:rPr>
            <w:rFonts w:ascii="Times New Roman" w:hAnsi="Times New Roman" w:cs="Times New Roman"/>
            <w:sz w:val="24"/>
            <w:szCs w:val="24"/>
          </w:rPr>
          <w:t xml:space="preserve">conducted separate background </w:t>
        </w:r>
      </w:ins>
      <w:ins w:id="2370" w:author="Microsoft account" w:date="2021-09-12T01:01:00Z">
        <w:r w:rsidR="00F20E2F">
          <w:rPr>
            <w:rFonts w:ascii="Times New Roman" w:hAnsi="Times New Roman" w:cs="Times New Roman"/>
            <w:sz w:val="24"/>
            <w:szCs w:val="24"/>
          </w:rPr>
          <w:t>respondents</w:t>
        </w:r>
      </w:ins>
      <w:ins w:id="2371" w:author="Microsoft account" w:date="2021-09-12T01:00:00Z">
        <w:r w:rsidR="00F20E2F">
          <w:rPr>
            <w:rFonts w:ascii="Times New Roman" w:hAnsi="Times New Roman" w:cs="Times New Roman"/>
            <w:sz w:val="24"/>
            <w:szCs w:val="24"/>
          </w:rPr>
          <w:t xml:space="preserve"> which </w:t>
        </w:r>
      </w:ins>
      <w:ins w:id="2372" w:author="Microsoft account" w:date="2021-09-12T00:57:00Z">
        <w:r w:rsidR="00F20E2F" w:rsidRPr="00F20E2F">
          <w:rPr>
            <w:rFonts w:ascii="Times New Roman" w:hAnsi="Times New Roman" w:cs="Times New Roman"/>
            <w:sz w:val="24"/>
            <w:szCs w:val="24"/>
          </w:rPr>
          <w:t>may also be helpful for health professiona</w:t>
        </w:r>
        <w:r w:rsidR="00F20E2F">
          <w:rPr>
            <w:rFonts w:ascii="Times New Roman" w:hAnsi="Times New Roman" w:cs="Times New Roman"/>
            <w:sz w:val="24"/>
            <w:szCs w:val="24"/>
          </w:rPr>
          <w:t xml:space="preserve">ls and policymakers in </w:t>
        </w:r>
      </w:ins>
      <w:ins w:id="2373" w:author="Microsoft account" w:date="2021-09-12T01:01:00Z">
        <w:r w:rsidR="00F20E2F">
          <w:rPr>
            <w:rFonts w:ascii="Times New Roman" w:hAnsi="Times New Roman" w:cs="Times New Roman"/>
            <w:sz w:val="24"/>
            <w:szCs w:val="24"/>
          </w:rPr>
          <w:t>Malaysia</w:t>
        </w:r>
      </w:ins>
      <w:ins w:id="2374" w:author="Microsoft account" w:date="2021-09-12T00:57:00Z">
        <w:r w:rsidR="00F20E2F" w:rsidRPr="00F20E2F">
          <w:rPr>
            <w:rFonts w:ascii="Times New Roman" w:hAnsi="Times New Roman" w:cs="Times New Roman"/>
            <w:sz w:val="24"/>
            <w:szCs w:val="24"/>
          </w:rPr>
          <w:t xml:space="preserve"> to develop targeted interv</w:t>
        </w:r>
        <w:r w:rsidR="00F20E2F">
          <w:rPr>
            <w:rFonts w:ascii="Times New Roman" w:hAnsi="Times New Roman" w:cs="Times New Roman"/>
            <w:sz w:val="24"/>
            <w:szCs w:val="24"/>
          </w:rPr>
          <w:t>entions and effective practices.</w:t>
        </w:r>
      </w:ins>
      <w:ins w:id="2375" w:author="Microsoft account" w:date="2021-09-12T01:01:00Z">
        <w:r w:rsidR="00F20E2F">
          <w:rPr>
            <w:rFonts w:ascii="Times New Roman" w:hAnsi="Times New Roman" w:cs="Times New Roman"/>
            <w:sz w:val="24"/>
            <w:szCs w:val="24"/>
          </w:rPr>
          <w:t xml:space="preserve"> </w:t>
        </w:r>
      </w:ins>
      <w:del w:id="2376" w:author="Microsoft account" w:date="2021-09-17T02:52:00Z">
        <w:r w:rsidRPr="0085585E" w:rsidDel="003E4C56">
          <w:rPr>
            <w:rFonts w:ascii="Times New Roman" w:hAnsi="Times New Roman" w:cs="Times New Roman"/>
            <w:sz w:val="24"/>
            <w:szCs w:val="24"/>
          </w:rPr>
          <w:delText xml:space="preserve">Therefore, this study proposed that cumulative action from both government, health and non-governmental institutions should be taken to prevent further loss of humanity and further decrease in economic indicators. </w:delText>
        </w:r>
      </w:del>
    </w:p>
    <w:p w14:paraId="00CA4B6A" w14:textId="77777777" w:rsidR="002179EA" w:rsidRPr="0085585E" w:rsidRDefault="002179EA" w:rsidP="00F5085E">
      <w:pPr>
        <w:spacing w:after="0" w:line="480" w:lineRule="auto"/>
        <w:contextualSpacing/>
        <w:jc w:val="both"/>
        <w:rPr>
          <w:ins w:id="2377" w:author="Mohammad Meshbahur Rahman" w:date="2021-09-14T13:13:00Z"/>
          <w:rFonts w:ascii="Times New Roman" w:hAnsi="Times New Roman" w:cs="Times New Roman"/>
          <w:sz w:val="24"/>
          <w:szCs w:val="24"/>
        </w:rPr>
        <w:pPrChange w:id="2378" w:author="Microsoft account" w:date="2021-09-20T19:14:00Z">
          <w:pPr>
            <w:spacing w:after="0" w:line="480" w:lineRule="auto"/>
            <w:contextualSpacing/>
            <w:jc w:val="both"/>
          </w:pPr>
        </w:pPrChange>
      </w:pPr>
    </w:p>
    <w:p w14:paraId="5F3C2CC1"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79" w:author="Microsoft account" w:date="2021-09-20T19:14:00Z">
          <w:pPr>
            <w:spacing w:after="0" w:line="480" w:lineRule="auto"/>
            <w:contextualSpacing/>
            <w:jc w:val="both"/>
          </w:pPr>
        </w:pPrChange>
      </w:pPr>
    </w:p>
    <w:p w14:paraId="228DD9DB" w14:textId="77777777" w:rsidR="007F5C6C" w:rsidRPr="00CE499F" w:rsidRDefault="007F5C6C" w:rsidP="00F5085E">
      <w:pPr>
        <w:spacing w:after="0" w:line="480" w:lineRule="auto"/>
        <w:contextualSpacing/>
        <w:jc w:val="both"/>
        <w:rPr>
          <w:rFonts w:ascii="Times New Roman" w:hAnsi="Times New Roman" w:cs="Times New Roman"/>
          <w:b/>
          <w:sz w:val="24"/>
          <w:szCs w:val="24"/>
        </w:rPr>
        <w:pPrChange w:id="2380" w:author="Microsoft account" w:date="2021-09-20T19:14:00Z">
          <w:pPr>
            <w:spacing w:after="0" w:line="480" w:lineRule="auto"/>
            <w:contextualSpacing/>
            <w:jc w:val="both"/>
          </w:pPr>
        </w:pPrChange>
      </w:pPr>
      <w:r w:rsidRPr="00CE499F">
        <w:rPr>
          <w:rFonts w:ascii="Times New Roman" w:hAnsi="Times New Roman" w:cs="Times New Roman"/>
          <w:b/>
          <w:sz w:val="24"/>
          <w:szCs w:val="24"/>
        </w:rPr>
        <w:t>Conflict of interest</w:t>
      </w:r>
    </w:p>
    <w:p w14:paraId="36EB760F"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81" w:author="Microsoft account" w:date="2021-09-20T19:14:00Z">
          <w:pPr>
            <w:spacing w:after="0" w:line="480" w:lineRule="auto"/>
            <w:contextualSpacing/>
            <w:jc w:val="both"/>
          </w:pPr>
        </w:pPrChange>
      </w:pPr>
      <w:r w:rsidRPr="0085585E">
        <w:rPr>
          <w:rFonts w:ascii="Times New Roman" w:hAnsi="Times New Roman" w:cs="Times New Roman"/>
          <w:sz w:val="24"/>
          <w:szCs w:val="24"/>
        </w:rPr>
        <w:t>The authors declared no conflict of interest.</w:t>
      </w:r>
    </w:p>
    <w:p w14:paraId="021CEC94"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82" w:author="Microsoft account" w:date="2021-09-20T19:14:00Z">
          <w:pPr>
            <w:spacing w:after="0" w:line="480" w:lineRule="auto"/>
            <w:contextualSpacing/>
            <w:jc w:val="both"/>
          </w:pPr>
        </w:pPrChange>
      </w:pPr>
    </w:p>
    <w:p w14:paraId="2AAC960D" w14:textId="77777777" w:rsidR="007F5C6C" w:rsidRPr="00CE499F" w:rsidRDefault="007F5C6C" w:rsidP="00F5085E">
      <w:pPr>
        <w:spacing w:after="0" w:line="480" w:lineRule="auto"/>
        <w:contextualSpacing/>
        <w:jc w:val="both"/>
        <w:rPr>
          <w:rFonts w:ascii="Times New Roman" w:hAnsi="Times New Roman" w:cs="Times New Roman"/>
          <w:b/>
          <w:sz w:val="24"/>
          <w:szCs w:val="24"/>
        </w:rPr>
        <w:pPrChange w:id="2383" w:author="Microsoft account" w:date="2021-09-20T19:14:00Z">
          <w:pPr>
            <w:spacing w:after="0" w:line="480" w:lineRule="auto"/>
            <w:contextualSpacing/>
            <w:jc w:val="both"/>
          </w:pPr>
        </w:pPrChange>
      </w:pPr>
      <w:r w:rsidRPr="00CE499F">
        <w:rPr>
          <w:rFonts w:ascii="Times New Roman" w:hAnsi="Times New Roman" w:cs="Times New Roman"/>
          <w:b/>
          <w:sz w:val="24"/>
          <w:szCs w:val="24"/>
        </w:rPr>
        <w:t>Acknowledgement</w:t>
      </w:r>
    </w:p>
    <w:p w14:paraId="3A05319D"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84" w:author="Microsoft account" w:date="2021-09-20T19:14:00Z">
          <w:pPr>
            <w:spacing w:after="0" w:line="480" w:lineRule="auto"/>
            <w:contextualSpacing/>
            <w:jc w:val="both"/>
          </w:pPr>
        </w:pPrChange>
      </w:pPr>
    </w:p>
    <w:p w14:paraId="744D2A0D" w14:textId="77777777" w:rsidR="007F5C6C" w:rsidRPr="00CE499F" w:rsidRDefault="007F5C6C" w:rsidP="00F5085E">
      <w:pPr>
        <w:spacing w:after="0" w:line="480" w:lineRule="auto"/>
        <w:contextualSpacing/>
        <w:jc w:val="both"/>
        <w:rPr>
          <w:rFonts w:ascii="Times New Roman" w:hAnsi="Times New Roman" w:cs="Times New Roman"/>
          <w:b/>
          <w:sz w:val="24"/>
          <w:szCs w:val="24"/>
        </w:rPr>
        <w:pPrChange w:id="2385" w:author="Microsoft account" w:date="2021-09-20T19:14:00Z">
          <w:pPr>
            <w:spacing w:after="0" w:line="480" w:lineRule="auto"/>
            <w:contextualSpacing/>
            <w:jc w:val="both"/>
          </w:pPr>
        </w:pPrChange>
      </w:pPr>
      <w:r w:rsidRPr="00CE499F">
        <w:rPr>
          <w:rFonts w:ascii="Times New Roman" w:hAnsi="Times New Roman" w:cs="Times New Roman"/>
          <w:b/>
          <w:sz w:val="24"/>
          <w:szCs w:val="24"/>
        </w:rPr>
        <w:t>Author’s contribution</w:t>
      </w:r>
    </w:p>
    <w:p w14:paraId="4F5322A4" w14:textId="77777777" w:rsidR="007F5C6C" w:rsidRPr="0085585E" w:rsidRDefault="007F5C6C" w:rsidP="00F5085E">
      <w:pPr>
        <w:spacing w:after="0" w:line="480" w:lineRule="auto"/>
        <w:contextualSpacing/>
        <w:jc w:val="both"/>
        <w:rPr>
          <w:rFonts w:ascii="Times New Roman" w:hAnsi="Times New Roman" w:cs="Times New Roman"/>
          <w:sz w:val="24"/>
          <w:szCs w:val="24"/>
        </w:rPr>
        <w:pPrChange w:id="2386" w:author="Microsoft account" w:date="2021-09-20T19:14:00Z">
          <w:pPr>
            <w:spacing w:after="0" w:line="480" w:lineRule="auto"/>
            <w:contextualSpacing/>
            <w:jc w:val="both"/>
          </w:pPr>
        </w:pPrChange>
      </w:pPr>
    </w:p>
    <w:p w14:paraId="4364D966" w14:textId="77777777" w:rsidR="007F5C6C" w:rsidRPr="00CE499F" w:rsidRDefault="007F5C6C" w:rsidP="00F5085E">
      <w:pPr>
        <w:spacing w:after="0" w:line="480" w:lineRule="auto"/>
        <w:contextualSpacing/>
        <w:jc w:val="both"/>
        <w:rPr>
          <w:rFonts w:ascii="Times New Roman" w:hAnsi="Times New Roman" w:cs="Times New Roman"/>
          <w:b/>
          <w:sz w:val="24"/>
          <w:szCs w:val="24"/>
        </w:rPr>
        <w:pPrChange w:id="2387" w:author="Microsoft account" w:date="2021-09-20T19:14:00Z">
          <w:pPr>
            <w:spacing w:after="0" w:line="480" w:lineRule="auto"/>
            <w:contextualSpacing/>
            <w:jc w:val="both"/>
          </w:pPr>
        </w:pPrChange>
      </w:pPr>
      <w:r w:rsidRPr="00CE499F">
        <w:rPr>
          <w:rFonts w:ascii="Times New Roman" w:hAnsi="Times New Roman" w:cs="Times New Roman"/>
          <w:b/>
          <w:sz w:val="24"/>
          <w:szCs w:val="24"/>
        </w:rPr>
        <w:t>Funding</w:t>
      </w:r>
    </w:p>
    <w:p w14:paraId="0EF50682" w14:textId="130891D3" w:rsidR="007F5C6C" w:rsidRDefault="007F5C6C" w:rsidP="00F5085E">
      <w:pPr>
        <w:spacing w:after="0" w:line="480" w:lineRule="auto"/>
        <w:contextualSpacing/>
        <w:jc w:val="both"/>
        <w:rPr>
          <w:rFonts w:ascii="Times New Roman" w:hAnsi="Times New Roman" w:cs="Times New Roman"/>
          <w:sz w:val="24"/>
          <w:szCs w:val="24"/>
        </w:rPr>
        <w:pPrChange w:id="2388" w:author="Microsoft account" w:date="2021-09-20T19:14:00Z">
          <w:pPr>
            <w:spacing w:after="0" w:line="480" w:lineRule="auto"/>
            <w:contextualSpacing/>
            <w:jc w:val="both"/>
          </w:pPr>
        </w:pPrChange>
      </w:pPr>
      <w:r w:rsidRPr="0085585E">
        <w:rPr>
          <w:rFonts w:ascii="Times New Roman" w:hAnsi="Times New Roman" w:cs="Times New Roman"/>
          <w:sz w:val="24"/>
          <w:szCs w:val="24"/>
        </w:rPr>
        <w:t>This study received no funding from any organization or agencies.</w:t>
      </w:r>
    </w:p>
    <w:p w14:paraId="4ACF0DF7" w14:textId="0253E7FC" w:rsidR="006F1DF8" w:rsidRDefault="006F1DF8" w:rsidP="00F5085E">
      <w:pPr>
        <w:spacing w:after="0" w:line="480" w:lineRule="auto"/>
        <w:contextualSpacing/>
        <w:jc w:val="both"/>
        <w:rPr>
          <w:rFonts w:ascii="Times New Roman" w:hAnsi="Times New Roman" w:cs="Times New Roman"/>
          <w:sz w:val="24"/>
          <w:szCs w:val="24"/>
        </w:rPr>
        <w:pPrChange w:id="2389" w:author="Microsoft account" w:date="2021-09-20T19:14:00Z">
          <w:pPr>
            <w:spacing w:after="0" w:line="480" w:lineRule="auto"/>
            <w:contextualSpacing/>
            <w:jc w:val="both"/>
          </w:pPr>
        </w:pPrChange>
      </w:pPr>
    </w:p>
    <w:p w14:paraId="67F7591B" w14:textId="1722413F" w:rsidR="00700923" w:rsidRDefault="00700923" w:rsidP="00F5085E">
      <w:pPr>
        <w:spacing w:after="0" w:line="480" w:lineRule="auto"/>
        <w:contextualSpacing/>
        <w:jc w:val="both"/>
        <w:rPr>
          <w:rFonts w:ascii="Times New Roman" w:hAnsi="Times New Roman" w:cs="Times New Roman"/>
          <w:sz w:val="24"/>
          <w:szCs w:val="24"/>
        </w:rPr>
        <w:pPrChange w:id="2390" w:author="Microsoft account" w:date="2021-09-20T19:14:00Z">
          <w:pPr>
            <w:spacing w:after="0" w:line="480" w:lineRule="auto"/>
            <w:contextualSpacing/>
            <w:jc w:val="both"/>
          </w:pPr>
        </w:pPrChange>
      </w:pPr>
    </w:p>
    <w:p w14:paraId="182DCF9A" w14:textId="77777777" w:rsidR="00700923" w:rsidRDefault="00700923" w:rsidP="00F5085E">
      <w:pPr>
        <w:spacing w:after="0" w:line="480" w:lineRule="auto"/>
        <w:contextualSpacing/>
        <w:jc w:val="both"/>
        <w:rPr>
          <w:rFonts w:ascii="Times New Roman" w:hAnsi="Times New Roman" w:cs="Times New Roman"/>
          <w:sz w:val="24"/>
          <w:szCs w:val="24"/>
        </w:rPr>
        <w:pPrChange w:id="2391" w:author="Microsoft account" w:date="2021-09-20T19:14:00Z">
          <w:pPr>
            <w:spacing w:after="0" w:line="480" w:lineRule="auto"/>
            <w:contextualSpacing/>
            <w:jc w:val="both"/>
          </w:pPr>
        </w:pPrChange>
      </w:pPr>
    </w:p>
    <w:p w14:paraId="690764A4" w14:textId="77777777" w:rsidR="007F5C6C" w:rsidRPr="00CE499F" w:rsidRDefault="007F5C6C" w:rsidP="00F5085E">
      <w:pPr>
        <w:spacing w:after="0" w:line="480" w:lineRule="auto"/>
        <w:contextualSpacing/>
        <w:jc w:val="both"/>
        <w:rPr>
          <w:rFonts w:ascii="Times New Roman" w:hAnsi="Times New Roman" w:cs="Times New Roman"/>
          <w:b/>
          <w:sz w:val="24"/>
          <w:szCs w:val="24"/>
        </w:rPr>
        <w:pPrChange w:id="2392" w:author="Microsoft account" w:date="2021-09-20T19:14:00Z">
          <w:pPr>
            <w:spacing w:after="0" w:line="480" w:lineRule="auto"/>
            <w:contextualSpacing/>
            <w:jc w:val="both"/>
          </w:pPr>
        </w:pPrChange>
      </w:pPr>
      <w:r w:rsidRPr="00CE499F">
        <w:rPr>
          <w:rFonts w:ascii="Times New Roman" w:hAnsi="Times New Roman" w:cs="Times New Roman"/>
          <w:b/>
          <w:sz w:val="24"/>
          <w:szCs w:val="24"/>
        </w:rPr>
        <w:t>Reference</w:t>
      </w:r>
    </w:p>
    <w:p w14:paraId="04E7C3C5" w14:textId="30E89344" w:rsidR="002E73EE" w:rsidRPr="002E73EE" w:rsidRDefault="00CE499F"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del w:id="2393" w:author="Microsoft account" w:date="2021-09-20T23:38: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1</w:t>
      </w:r>
      <w:ins w:id="2394" w:author="Microsoft account" w:date="2021-09-20T23:38:00Z">
        <w:r w:rsidR="00323E5C">
          <w:rPr>
            <w:rFonts w:ascii="Times New Roman" w:hAnsi="Times New Roman" w:cs="Times New Roman"/>
            <w:noProof/>
            <w:sz w:val="24"/>
            <w:szCs w:val="24"/>
          </w:rPr>
          <w:t>.</w:t>
        </w:r>
      </w:ins>
      <w:del w:id="2395" w:author="Microsoft account" w:date="2021-09-20T23:38:00Z">
        <w:r w:rsidR="002E73EE" w:rsidRPr="002E73EE" w:rsidDel="00323E5C">
          <w:rPr>
            <w:rFonts w:ascii="Times New Roman" w:hAnsi="Times New Roman" w:cs="Times New Roman"/>
            <w:noProof/>
            <w:sz w:val="24"/>
            <w:szCs w:val="24"/>
          </w:rPr>
          <w:delText>]</w:delText>
        </w:r>
      </w:del>
      <w:r w:rsidR="002E73EE" w:rsidRPr="002E73EE">
        <w:rPr>
          <w:rFonts w:ascii="Times New Roman" w:hAnsi="Times New Roman" w:cs="Times New Roman"/>
          <w:noProof/>
          <w:sz w:val="24"/>
          <w:szCs w:val="24"/>
        </w:rPr>
        <w:tab/>
        <w:t xml:space="preserve">A. A. Azlan, M. R. Hamzah, T. J. Sern, S. H. Ayub, and E. Mohamad, “Public knowledge, attitudes and practices towards COVID-19: A cross-sectional study in Malaysia,” </w:t>
      </w:r>
      <w:r w:rsidR="002E73EE" w:rsidRPr="002E73EE">
        <w:rPr>
          <w:rFonts w:ascii="Times New Roman" w:hAnsi="Times New Roman" w:cs="Times New Roman"/>
          <w:i/>
          <w:iCs/>
          <w:noProof/>
          <w:sz w:val="24"/>
          <w:szCs w:val="24"/>
        </w:rPr>
        <w:t>PLoS One</w:t>
      </w:r>
      <w:r w:rsidR="002E73EE" w:rsidRPr="002E73EE">
        <w:rPr>
          <w:rFonts w:ascii="Times New Roman" w:hAnsi="Times New Roman" w:cs="Times New Roman"/>
          <w:noProof/>
          <w:sz w:val="24"/>
          <w:szCs w:val="24"/>
        </w:rPr>
        <w:t>, vol. 15, no. 5, p. e0233668, May 2020, doi: 10.1371/JOURNAL.PONE.0233668.</w:t>
      </w:r>
    </w:p>
    <w:p w14:paraId="4A4E112A" w14:textId="070FA63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396"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w:t>
      </w:r>
      <w:ins w:id="2397" w:author="Microsoft account" w:date="2021-09-20T23:38:00Z">
        <w:r w:rsidR="00323E5C">
          <w:rPr>
            <w:rFonts w:ascii="Times New Roman" w:hAnsi="Times New Roman" w:cs="Times New Roman"/>
            <w:noProof/>
            <w:sz w:val="24"/>
            <w:szCs w:val="24"/>
          </w:rPr>
          <w:t>.</w:t>
        </w:r>
      </w:ins>
      <w:del w:id="2398"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T. Ahammed, A. Anjum, M. M. Rahman, N. Haider, R. Kock, and M. J. Uddin, “Estimation of novel coronavirus (COVID-19) reproduction number and case fatality rate: </w:t>
      </w:r>
      <w:r w:rsidRPr="002E73EE">
        <w:rPr>
          <w:rFonts w:ascii="Times New Roman" w:hAnsi="Times New Roman" w:cs="Times New Roman"/>
          <w:noProof/>
          <w:sz w:val="24"/>
          <w:szCs w:val="24"/>
        </w:rPr>
        <w:lastRenderedPageBreak/>
        <w:t xml:space="preserve">A systematic review and meta-analysis,” </w:t>
      </w:r>
      <w:r w:rsidRPr="002E73EE">
        <w:rPr>
          <w:rFonts w:ascii="Times New Roman" w:hAnsi="Times New Roman" w:cs="Times New Roman"/>
          <w:i/>
          <w:iCs/>
          <w:noProof/>
          <w:sz w:val="24"/>
          <w:szCs w:val="24"/>
        </w:rPr>
        <w:t>Heal. Sci. Reports</w:t>
      </w:r>
      <w:r w:rsidRPr="002E73EE">
        <w:rPr>
          <w:rFonts w:ascii="Times New Roman" w:hAnsi="Times New Roman" w:cs="Times New Roman"/>
          <w:noProof/>
          <w:sz w:val="24"/>
          <w:szCs w:val="24"/>
        </w:rPr>
        <w:t>, vol. 4, no. 2, p. e274, Jun. 2021, doi: https://doi.org/10.1002/hsr2.274.</w:t>
      </w:r>
    </w:p>
    <w:p w14:paraId="2FF565BB" w14:textId="416BF06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399"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w:t>
      </w:r>
      <w:ins w:id="2400" w:author="Microsoft account" w:date="2021-09-20T23:38:00Z">
        <w:r w:rsidR="00323E5C">
          <w:rPr>
            <w:rFonts w:ascii="Times New Roman" w:hAnsi="Times New Roman" w:cs="Times New Roman"/>
            <w:noProof/>
            <w:sz w:val="24"/>
            <w:szCs w:val="24"/>
          </w:rPr>
          <w:t>.</w:t>
        </w:r>
      </w:ins>
      <w:del w:id="2401"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F. Haque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“Estimation and prediction of doubling time for COVID-19 epidemic in Bangladesh: a modelling study of first 14 month’s daily confirmed new cases and deaths,” </w:t>
      </w:r>
      <w:r w:rsidRPr="002E73EE">
        <w:rPr>
          <w:rFonts w:ascii="Times New Roman" w:hAnsi="Times New Roman" w:cs="Times New Roman"/>
          <w:i/>
          <w:iCs/>
          <w:noProof/>
          <w:sz w:val="24"/>
          <w:szCs w:val="24"/>
        </w:rPr>
        <w:t>Glob. Biosecurity</w:t>
      </w:r>
      <w:r w:rsidRPr="002E73EE">
        <w:rPr>
          <w:rFonts w:ascii="Times New Roman" w:hAnsi="Times New Roman" w:cs="Times New Roman"/>
          <w:noProof/>
          <w:sz w:val="24"/>
          <w:szCs w:val="24"/>
        </w:rPr>
        <w:t>, vol. 3, no. 2, 2021, doi: http://doi.org/10.31646/gbio.91.</w:t>
      </w:r>
    </w:p>
    <w:p w14:paraId="744C78DE" w14:textId="0F84C8B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02"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w:t>
      </w:r>
      <w:ins w:id="2403" w:author="Microsoft account" w:date="2021-09-20T23:38:00Z">
        <w:r w:rsidR="00323E5C">
          <w:rPr>
            <w:rFonts w:ascii="Times New Roman" w:hAnsi="Times New Roman" w:cs="Times New Roman"/>
            <w:noProof/>
            <w:sz w:val="24"/>
            <w:szCs w:val="24"/>
          </w:rPr>
          <w:t>.</w:t>
        </w:r>
      </w:ins>
      <w:del w:id="2404"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B. Rahman, MM Bhattacharjee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“Age-related risk factors and severity of SARS-CoV-2 infection: a systematic review and meta-analysis.,” </w:t>
      </w:r>
      <w:r w:rsidRPr="002E73EE">
        <w:rPr>
          <w:rFonts w:ascii="Times New Roman" w:hAnsi="Times New Roman" w:cs="Times New Roman"/>
          <w:i/>
          <w:iCs/>
          <w:noProof/>
          <w:sz w:val="24"/>
          <w:szCs w:val="24"/>
        </w:rPr>
        <w:t>J Prev Med Hyg</w:t>
      </w:r>
      <w:r w:rsidRPr="002E73EE">
        <w:rPr>
          <w:rFonts w:ascii="Times New Roman" w:hAnsi="Times New Roman" w:cs="Times New Roman"/>
          <w:noProof/>
          <w:sz w:val="24"/>
          <w:szCs w:val="24"/>
        </w:rPr>
        <w:t>, vol. 62, pp. E329–E371, 2021, doi: https://doi.org/10.15167/2421-4248/jpmh2021.62.2.1946.</w:t>
      </w:r>
    </w:p>
    <w:p w14:paraId="34C5D6DC" w14:textId="41C0894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05"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w:t>
      </w:r>
      <w:ins w:id="2406" w:author="Microsoft account" w:date="2021-09-20T23:38:00Z">
        <w:r w:rsidR="00323E5C">
          <w:rPr>
            <w:rFonts w:ascii="Times New Roman" w:hAnsi="Times New Roman" w:cs="Times New Roman"/>
            <w:noProof/>
            <w:sz w:val="24"/>
            <w:szCs w:val="24"/>
          </w:rPr>
          <w:t>.</w:t>
        </w:r>
      </w:ins>
      <w:del w:id="2407"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WHO, “Weekly operational update on COVID-19 - 19 April 2021,” 2021. https://www.who.int/publications/m/item/weekly-operational-update-on-covid-19---19-april-2021 (accessed Sep. 07, 2021).</w:t>
      </w:r>
    </w:p>
    <w:p w14:paraId="24D0734A" w14:textId="3276B49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08"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6</w:t>
      </w:r>
      <w:ins w:id="2409" w:author="Microsoft account" w:date="2021-09-20T23:38:00Z">
        <w:r w:rsidR="00323E5C">
          <w:rPr>
            <w:rFonts w:ascii="Times New Roman" w:hAnsi="Times New Roman" w:cs="Times New Roman"/>
            <w:noProof/>
            <w:sz w:val="24"/>
            <w:szCs w:val="24"/>
          </w:rPr>
          <w:t>.</w:t>
        </w:r>
      </w:ins>
      <w:del w:id="2410"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Reuters, “Malaysia confirms first cases of coronavirus infection | Reuters,” 2020. https://www.reuters.com/article/china-health-malaysia/malaysia-confirms-first-cases-of-coronavirus-infection-idUSL4N29U03A (accessed Sep. 07, 2021).</w:t>
      </w:r>
    </w:p>
    <w:p w14:paraId="6BE3AEA7" w14:textId="18209EB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11"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7</w:t>
      </w:r>
      <w:ins w:id="2412" w:author="Microsoft account" w:date="2021-09-20T23:38:00Z">
        <w:r w:rsidR="00323E5C">
          <w:rPr>
            <w:rFonts w:ascii="Times New Roman" w:hAnsi="Times New Roman" w:cs="Times New Roman"/>
            <w:noProof/>
            <w:sz w:val="24"/>
            <w:szCs w:val="24"/>
          </w:rPr>
          <w:t>.</w:t>
        </w:r>
      </w:ins>
      <w:del w:id="2413"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N. straits Times, “Malaysia records first two Covid-19 deaths; cases soar to 673,” 2020. https://www.nst.com.my/news/nation/2020/03/575451/malaysia-records-first-two-covid-19-deaths-cases-soar-673 (accessed Sep. 07, 2021).</w:t>
      </w:r>
    </w:p>
    <w:p w14:paraId="18B03588" w14:textId="59A305A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14"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8</w:t>
      </w:r>
      <w:ins w:id="2415" w:author="Microsoft account" w:date="2021-09-20T23:38:00Z">
        <w:r w:rsidR="00323E5C">
          <w:rPr>
            <w:rFonts w:ascii="Times New Roman" w:hAnsi="Times New Roman" w:cs="Times New Roman"/>
            <w:noProof/>
            <w:sz w:val="24"/>
            <w:szCs w:val="24"/>
          </w:rPr>
          <w:t>.</w:t>
        </w:r>
      </w:ins>
      <w:del w:id="2416"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WHO, “Malaysia: WHO Coronavirus Disease (COVID-19) Dashboard With Vaccination Data | WHO Coronavirus (COVID-19) Dashboard With Vaccination Data.” https://covid19.who.int/region/wpro/country/my (accessed Sep. 11, 2021).</w:t>
      </w:r>
    </w:p>
    <w:p w14:paraId="3B02556F" w14:textId="0647A73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17" w:author="Microsoft account" w:date="2021-09-20T23:38: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9</w:t>
      </w:r>
      <w:ins w:id="2418" w:author="Microsoft account" w:date="2021-09-20T23:39:00Z">
        <w:r w:rsidR="00323E5C">
          <w:rPr>
            <w:rFonts w:ascii="Times New Roman" w:hAnsi="Times New Roman" w:cs="Times New Roman"/>
            <w:noProof/>
            <w:sz w:val="24"/>
            <w:szCs w:val="24"/>
          </w:rPr>
          <w:t>.</w:t>
        </w:r>
      </w:ins>
      <w:del w:id="2419"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N. Hasan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“The Global Case-Fatality Rate of COVID-19 Has Been Declining Since May 2020,” </w:t>
      </w:r>
      <w:r w:rsidRPr="002E73EE">
        <w:rPr>
          <w:rFonts w:ascii="Times New Roman" w:hAnsi="Times New Roman" w:cs="Times New Roman"/>
          <w:i/>
          <w:iCs/>
          <w:noProof/>
          <w:sz w:val="24"/>
          <w:szCs w:val="24"/>
        </w:rPr>
        <w:t>Am. J. Trop. Med. Hyg.</w:t>
      </w:r>
      <w:r w:rsidRPr="002E73EE">
        <w:rPr>
          <w:rFonts w:ascii="Times New Roman" w:hAnsi="Times New Roman" w:cs="Times New Roman"/>
          <w:noProof/>
          <w:sz w:val="24"/>
          <w:szCs w:val="24"/>
        </w:rPr>
        <w:t>, vol. 104, no. 6, p. 2176, Jun. 2021, doi: 10.4269/AJTMH.20-1496.</w:t>
      </w:r>
    </w:p>
    <w:p w14:paraId="6394518C" w14:textId="08C851D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20" w:author="Microsoft account" w:date="2021-09-20T23:39:00Z">
        <w:r w:rsidRPr="002E73EE" w:rsidDel="00323E5C">
          <w:rPr>
            <w:rFonts w:ascii="Times New Roman" w:hAnsi="Times New Roman" w:cs="Times New Roman"/>
            <w:noProof/>
            <w:sz w:val="24"/>
            <w:szCs w:val="24"/>
          </w:rPr>
          <w:lastRenderedPageBreak/>
          <w:delText>[</w:delText>
        </w:r>
      </w:del>
      <w:r w:rsidRPr="002E73EE">
        <w:rPr>
          <w:rFonts w:ascii="Times New Roman" w:hAnsi="Times New Roman" w:cs="Times New Roman"/>
          <w:noProof/>
          <w:sz w:val="24"/>
          <w:szCs w:val="24"/>
        </w:rPr>
        <w:t>10</w:t>
      </w:r>
      <w:ins w:id="2421" w:author="Microsoft account" w:date="2021-09-20T23:39:00Z">
        <w:r w:rsidR="00323E5C">
          <w:rPr>
            <w:rFonts w:ascii="Times New Roman" w:hAnsi="Times New Roman" w:cs="Times New Roman"/>
            <w:noProof/>
            <w:sz w:val="24"/>
            <w:szCs w:val="24"/>
          </w:rPr>
          <w:t>.</w:t>
        </w:r>
      </w:ins>
      <w:del w:id="2422"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N. Fernandes, “Economic Effects of Coronavirus Outbreak (COVID-19) on the World Economy,” </w:t>
      </w:r>
      <w:r w:rsidRPr="002E73EE">
        <w:rPr>
          <w:rFonts w:ascii="Times New Roman" w:hAnsi="Times New Roman" w:cs="Times New Roman"/>
          <w:i/>
          <w:iCs/>
          <w:noProof/>
          <w:sz w:val="24"/>
          <w:szCs w:val="24"/>
        </w:rPr>
        <w:t>SSRN Electron. J.</w:t>
      </w:r>
      <w:r w:rsidRPr="002E73EE">
        <w:rPr>
          <w:rFonts w:ascii="Times New Roman" w:hAnsi="Times New Roman" w:cs="Times New Roman"/>
          <w:noProof/>
          <w:sz w:val="24"/>
          <w:szCs w:val="24"/>
        </w:rPr>
        <w:t>, Mar. 2020, doi: 10.2139/SSRN.3557504.</w:t>
      </w:r>
    </w:p>
    <w:p w14:paraId="4C0959FA" w14:textId="56B97A2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23"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11</w:t>
      </w:r>
      <w:ins w:id="2424" w:author="Microsoft account" w:date="2021-09-20T23:39:00Z">
        <w:r w:rsidR="00323E5C">
          <w:rPr>
            <w:rFonts w:ascii="Times New Roman" w:hAnsi="Times New Roman" w:cs="Times New Roman"/>
            <w:noProof/>
            <w:sz w:val="24"/>
            <w:szCs w:val="24"/>
          </w:rPr>
          <w:t>.</w:t>
        </w:r>
      </w:ins>
      <w:del w:id="2425"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E. Mohamad and A. A. Azlan, “COVID-19 and communication planning for health emergencies,” </w:t>
      </w:r>
      <w:r w:rsidRPr="002E73EE">
        <w:rPr>
          <w:rFonts w:ascii="Times New Roman" w:hAnsi="Times New Roman" w:cs="Times New Roman"/>
          <w:i/>
          <w:iCs/>
          <w:noProof/>
          <w:sz w:val="24"/>
          <w:szCs w:val="24"/>
        </w:rPr>
        <w:t>J. Komun. Malaysian J. Commun.</w:t>
      </w:r>
      <w:r w:rsidRPr="002E73EE">
        <w:rPr>
          <w:rFonts w:ascii="Times New Roman" w:hAnsi="Times New Roman" w:cs="Times New Roman"/>
          <w:noProof/>
          <w:sz w:val="24"/>
          <w:szCs w:val="24"/>
        </w:rPr>
        <w:t>, 2020.</w:t>
      </w:r>
    </w:p>
    <w:p w14:paraId="1DCD97CD" w14:textId="6A06B3FE"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26"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12</w:t>
      </w:r>
      <w:ins w:id="2427" w:author="Microsoft account" w:date="2021-09-20T23:39:00Z">
        <w:r w:rsidR="00323E5C">
          <w:rPr>
            <w:rFonts w:ascii="Times New Roman" w:hAnsi="Times New Roman" w:cs="Times New Roman"/>
            <w:noProof/>
            <w:sz w:val="24"/>
            <w:szCs w:val="24"/>
          </w:rPr>
          <w:t>.</w:t>
        </w:r>
      </w:ins>
      <w:del w:id="2428"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Nadeeya ‘Ayn Umaisara Mohamad Nor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 (KAP) towards COVID-19 prevention among Malaysian adults during the period of Movement Control Order (MCO): An online cross-sectional survey,” </w:t>
      </w:r>
      <w:r w:rsidRPr="002E73EE">
        <w:rPr>
          <w:rFonts w:ascii="Times New Roman" w:hAnsi="Times New Roman" w:cs="Times New Roman"/>
          <w:i/>
          <w:iCs/>
          <w:noProof/>
          <w:sz w:val="24"/>
          <w:szCs w:val="24"/>
        </w:rPr>
        <w:t>IJRPS</w:t>
      </w:r>
      <w:r w:rsidRPr="002E73EE">
        <w:rPr>
          <w:rFonts w:ascii="Times New Roman" w:hAnsi="Times New Roman" w:cs="Times New Roman"/>
          <w:noProof/>
          <w:sz w:val="24"/>
          <w:szCs w:val="24"/>
        </w:rPr>
        <w:t>, vol. 11, no. SPL1, pp. 1458–1468, Dec. 2020, doi: 10.26452/IJRPS.V11ISPL1.3693.</w:t>
      </w:r>
    </w:p>
    <w:p w14:paraId="73454DFD" w14:textId="3C8899C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29"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13</w:t>
      </w:r>
      <w:ins w:id="2430" w:author="Microsoft account" w:date="2021-09-20T23:39:00Z">
        <w:r w:rsidR="00323E5C">
          <w:rPr>
            <w:rFonts w:ascii="Times New Roman" w:hAnsi="Times New Roman" w:cs="Times New Roman"/>
            <w:noProof/>
            <w:sz w:val="24"/>
            <w:szCs w:val="24"/>
          </w:rPr>
          <w:t>.</w:t>
        </w:r>
      </w:ins>
      <w:del w:id="2431"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S. A. Qalati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“The General Public Knowledge, Attitude, and Practices Regarding COVID-19 During the Lockdown in Asian Developing Countries:,” </w:t>
      </w:r>
      <w:r w:rsidRPr="002E73EE">
        <w:rPr>
          <w:rFonts w:ascii="Times New Roman" w:hAnsi="Times New Roman" w:cs="Times New Roman"/>
          <w:i/>
          <w:iCs/>
          <w:noProof/>
          <w:sz w:val="24"/>
          <w:szCs w:val="24"/>
        </w:rPr>
        <w:t>https://doi.org/10.1177/0272684X211004945</w:t>
      </w:r>
      <w:r w:rsidRPr="002E73EE">
        <w:rPr>
          <w:rFonts w:ascii="Times New Roman" w:hAnsi="Times New Roman" w:cs="Times New Roman"/>
          <w:noProof/>
          <w:sz w:val="24"/>
          <w:szCs w:val="24"/>
        </w:rPr>
        <w:t>, Apr. 2021, doi: 10.1177/0272684X211004945.</w:t>
      </w:r>
    </w:p>
    <w:p w14:paraId="44CDDDCB" w14:textId="68FBAAB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32"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14</w:t>
      </w:r>
      <w:ins w:id="2433" w:author="Microsoft account" w:date="2021-09-20T23:39:00Z">
        <w:r w:rsidR="00323E5C">
          <w:rPr>
            <w:rFonts w:ascii="Times New Roman" w:hAnsi="Times New Roman" w:cs="Times New Roman"/>
            <w:noProof/>
            <w:sz w:val="24"/>
            <w:szCs w:val="24"/>
          </w:rPr>
          <w:t>.</w:t>
        </w:r>
      </w:ins>
      <w:del w:id="2434"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L. L. Lau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of COVID-19 among income-poor households in the Philippines: A cross-sectional study,” </w:t>
      </w:r>
      <w:r w:rsidRPr="002E73EE">
        <w:rPr>
          <w:rFonts w:ascii="Times New Roman" w:hAnsi="Times New Roman" w:cs="Times New Roman"/>
          <w:i/>
          <w:iCs/>
          <w:noProof/>
          <w:sz w:val="24"/>
          <w:szCs w:val="24"/>
        </w:rPr>
        <w:t>J. Glob. Health</w:t>
      </w:r>
      <w:r w:rsidRPr="002E73EE">
        <w:rPr>
          <w:rFonts w:ascii="Times New Roman" w:hAnsi="Times New Roman" w:cs="Times New Roman"/>
          <w:noProof/>
          <w:sz w:val="24"/>
          <w:szCs w:val="24"/>
        </w:rPr>
        <w:t>, vol. 10, no. 1, 2020, doi: 10.7189/JOGH.10.011007.</w:t>
      </w:r>
    </w:p>
    <w:p w14:paraId="28C28A64" w14:textId="4E4DFDE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35"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15</w:t>
      </w:r>
      <w:ins w:id="2436" w:author="Microsoft account" w:date="2021-09-20T23:39:00Z">
        <w:r w:rsidR="00323E5C">
          <w:rPr>
            <w:rFonts w:ascii="Times New Roman" w:hAnsi="Times New Roman" w:cs="Times New Roman"/>
            <w:noProof/>
            <w:sz w:val="24"/>
            <w:szCs w:val="24"/>
          </w:rPr>
          <w:t>.</w:t>
        </w:r>
      </w:ins>
      <w:del w:id="2437"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W. CL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Towards COVID-19 Amongst Ethnic Minorities in Hong Kong,” </w:t>
      </w:r>
      <w:r w:rsidRPr="002E73EE">
        <w:rPr>
          <w:rFonts w:ascii="Times New Roman" w:hAnsi="Times New Roman" w:cs="Times New Roman"/>
          <w:i/>
          <w:iCs/>
          <w:noProof/>
          <w:sz w:val="24"/>
          <w:szCs w:val="24"/>
        </w:rPr>
        <w:t>Int. J. Environ. Res. Public Health</w:t>
      </w:r>
      <w:r w:rsidRPr="002E73EE">
        <w:rPr>
          <w:rFonts w:ascii="Times New Roman" w:hAnsi="Times New Roman" w:cs="Times New Roman"/>
          <w:noProof/>
          <w:sz w:val="24"/>
          <w:szCs w:val="24"/>
        </w:rPr>
        <w:t>, vol. 17, no. 21, pp. 1–13, Nov. 2020, doi: 10.3390/IJERPH17217878.</w:t>
      </w:r>
    </w:p>
    <w:p w14:paraId="4A43E968" w14:textId="6BF78BF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38"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16</w:t>
      </w:r>
      <w:ins w:id="2439" w:author="Microsoft account" w:date="2021-09-20T23:39:00Z">
        <w:r w:rsidR="00323E5C">
          <w:rPr>
            <w:rFonts w:ascii="Times New Roman" w:hAnsi="Times New Roman" w:cs="Times New Roman"/>
            <w:noProof/>
            <w:sz w:val="24"/>
            <w:szCs w:val="24"/>
          </w:rPr>
          <w:t>.</w:t>
        </w:r>
      </w:ins>
      <w:del w:id="2440"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Z. Ferdous, M. S. Islam, M. T. Sikder, A. S. M. Mosaddek, J. A. Zegarra-Valdivia, and D. Gozal, “Knowledge, attitude, and practice regarding COVID-19 outbreak in Bangladesh: An online-based cross-sectional study,”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10, p. e0239254, Oct. 2020, doi: 10.1371/JOURNAL.PONE.0239254.</w:t>
      </w:r>
    </w:p>
    <w:p w14:paraId="2A5E14C6" w14:textId="6216856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41"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17</w:t>
      </w:r>
      <w:ins w:id="2442" w:author="Microsoft account" w:date="2021-09-20T23:39:00Z">
        <w:r w:rsidR="00323E5C">
          <w:rPr>
            <w:rFonts w:ascii="Times New Roman" w:hAnsi="Times New Roman" w:cs="Times New Roman"/>
            <w:noProof/>
            <w:sz w:val="24"/>
            <w:szCs w:val="24"/>
          </w:rPr>
          <w:t>.</w:t>
        </w:r>
      </w:ins>
      <w:del w:id="2443"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S. Sulistyawati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practices and information needs during the </w:t>
      </w:r>
      <w:r w:rsidRPr="002E73EE">
        <w:rPr>
          <w:rFonts w:ascii="Times New Roman" w:hAnsi="Times New Roman" w:cs="Times New Roman"/>
          <w:noProof/>
          <w:sz w:val="24"/>
          <w:szCs w:val="24"/>
        </w:rPr>
        <w:lastRenderedPageBreak/>
        <w:t xml:space="preserve">covid-19 pandemic in indonesia,”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14, pp. 163–175, Jan. 2021, doi: 10.2147/RMHP.S288579.</w:t>
      </w:r>
    </w:p>
    <w:p w14:paraId="764FA92C" w14:textId="6C959DF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44"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18</w:t>
      </w:r>
      <w:ins w:id="2445" w:author="Microsoft account" w:date="2021-09-20T23:39:00Z">
        <w:r w:rsidR="00323E5C">
          <w:rPr>
            <w:rFonts w:ascii="Times New Roman" w:hAnsi="Times New Roman" w:cs="Times New Roman"/>
            <w:noProof/>
            <w:sz w:val="24"/>
            <w:szCs w:val="24"/>
          </w:rPr>
          <w:t>.</w:t>
        </w:r>
      </w:ins>
      <w:del w:id="2446"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M. Alrasheed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 towards covid-19 among pharmacists: A cross-sectional study,”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14, pp. 3079–3090, Jul. 2021, doi: 10.2147/RMHP.S317779.</w:t>
      </w:r>
    </w:p>
    <w:p w14:paraId="6919F47E" w14:textId="7D41A8E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47"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19</w:t>
      </w:r>
      <w:ins w:id="2448" w:author="Microsoft account" w:date="2021-09-20T23:39:00Z">
        <w:r w:rsidR="00323E5C">
          <w:rPr>
            <w:rFonts w:ascii="Times New Roman" w:hAnsi="Times New Roman" w:cs="Times New Roman"/>
            <w:noProof/>
            <w:sz w:val="24"/>
            <w:szCs w:val="24"/>
          </w:rPr>
          <w:t>.</w:t>
        </w:r>
      </w:ins>
      <w:del w:id="2449"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K. Kaliyaperuma, “Guideline for Conducting a Knowledge, Attitude and Practice (KAP) Study,” </w:t>
      </w:r>
      <w:r w:rsidRPr="002E73EE">
        <w:rPr>
          <w:rFonts w:ascii="Times New Roman" w:hAnsi="Times New Roman" w:cs="Times New Roman"/>
          <w:i/>
          <w:iCs/>
          <w:noProof/>
          <w:sz w:val="24"/>
          <w:szCs w:val="24"/>
        </w:rPr>
        <w:t>Community Ophthalmol.</w:t>
      </w:r>
      <w:r w:rsidRPr="002E73EE">
        <w:rPr>
          <w:rFonts w:ascii="Times New Roman" w:hAnsi="Times New Roman" w:cs="Times New Roman"/>
          <w:noProof/>
          <w:sz w:val="24"/>
          <w:szCs w:val="24"/>
        </w:rPr>
        <w:t>, vol. IV, no. 1, pp. 7–9, 2004, [Online]. Available: http://v2020eresource.org/content/files/guideline_kap_Jan_mar04.pdf.</w:t>
      </w:r>
    </w:p>
    <w:p w14:paraId="23C57B30" w14:textId="54FDE82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50"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20</w:t>
      </w:r>
      <w:ins w:id="2451" w:author="Microsoft account" w:date="2021-09-20T23:39:00Z">
        <w:r w:rsidR="00323E5C">
          <w:rPr>
            <w:rFonts w:ascii="Times New Roman" w:hAnsi="Times New Roman" w:cs="Times New Roman"/>
            <w:noProof/>
            <w:sz w:val="24"/>
            <w:szCs w:val="24"/>
          </w:rPr>
          <w:t>.</w:t>
        </w:r>
      </w:ins>
      <w:del w:id="2452"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Rahman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“Frailty indexed classification of Bangladeshi older adults’ physio-psychosocial health and associated risk factors- a cross-sectional survey study,” </w:t>
      </w:r>
      <w:r w:rsidRPr="002E73EE">
        <w:rPr>
          <w:rFonts w:ascii="Times New Roman" w:hAnsi="Times New Roman" w:cs="Times New Roman"/>
          <w:i/>
          <w:iCs/>
          <w:noProof/>
          <w:sz w:val="24"/>
          <w:szCs w:val="24"/>
        </w:rPr>
        <w:t>BMC Geriatr.</w:t>
      </w:r>
      <w:r w:rsidRPr="002E73EE">
        <w:rPr>
          <w:rFonts w:ascii="Times New Roman" w:hAnsi="Times New Roman" w:cs="Times New Roman"/>
          <w:noProof/>
          <w:sz w:val="24"/>
          <w:szCs w:val="24"/>
        </w:rPr>
        <w:t>, vol. 21, no. 1, p. 3, 2021, doi: 10.1186/s12877-020-01970-5.</w:t>
      </w:r>
    </w:p>
    <w:p w14:paraId="6A13AC1D" w14:textId="37E3D1D8"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53" w:author="Microsoft account" w:date="2021-09-20T23:39: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21</w:t>
      </w:r>
      <w:ins w:id="2454" w:author="Microsoft account" w:date="2021-09-20T23:40:00Z">
        <w:r w:rsidR="00323E5C">
          <w:rPr>
            <w:rFonts w:ascii="Times New Roman" w:hAnsi="Times New Roman" w:cs="Times New Roman"/>
            <w:noProof/>
            <w:sz w:val="24"/>
            <w:szCs w:val="24"/>
          </w:rPr>
          <w:t>.</w:t>
        </w:r>
      </w:ins>
      <w:del w:id="2455"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G. K. Paul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“Hypertension and its physio-psychosocial risks factors in elderly people: a cross-sectional study in north-eastern region of Bangladesh,” </w:t>
      </w:r>
      <w:r w:rsidRPr="002E73EE">
        <w:rPr>
          <w:rFonts w:ascii="Times New Roman" w:hAnsi="Times New Roman" w:cs="Times New Roman"/>
          <w:i/>
          <w:iCs/>
          <w:noProof/>
          <w:sz w:val="24"/>
          <w:szCs w:val="24"/>
        </w:rPr>
        <w:t>J. Geriatr. Cardiol.</w:t>
      </w:r>
      <w:r w:rsidRPr="002E73EE">
        <w:rPr>
          <w:rFonts w:ascii="Times New Roman" w:hAnsi="Times New Roman" w:cs="Times New Roman"/>
          <w:noProof/>
          <w:sz w:val="24"/>
          <w:szCs w:val="24"/>
        </w:rPr>
        <w:t>, vol. 18, no. 1, pp. 75–82, Jan. 2021, doi: 10.11909/j.issn.1671-5411.2021.01.011.</w:t>
      </w:r>
    </w:p>
    <w:p w14:paraId="0FBEBFE9" w14:textId="21E7ED1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56"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22</w:t>
      </w:r>
      <w:ins w:id="2457" w:author="Microsoft account" w:date="2021-09-20T23:40:00Z">
        <w:r w:rsidR="00323E5C">
          <w:rPr>
            <w:rFonts w:ascii="Times New Roman" w:hAnsi="Times New Roman" w:cs="Times New Roman"/>
            <w:noProof/>
            <w:sz w:val="24"/>
            <w:szCs w:val="24"/>
          </w:rPr>
          <w:t>.</w:t>
        </w:r>
      </w:ins>
      <w:del w:id="2458"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N. A, R. N, S. MF, R. AR, and A. A, “Knowledge, Attitudes, and Practices of Medical Students Regarding COVID-19 in Afghanistan: A Cross-Sectional Study,”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14, pp. 1491–1497, 2021, doi: 10.2147/RMHP.S308039.</w:t>
      </w:r>
    </w:p>
    <w:p w14:paraId="23D50C49" w14:textId="49D0D36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59"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23</w:t>
      </w:r>
      <w:ins w:id="2460" w:author="Microsoft account" w:date="2021-09-20T23:40:00Z">
        <w:r w:rsidR="00323E5C">
          <w:rPr>
            <w:rFonts w:ascii="Times New Roman" w:hAnsi="Times New Roman" w:cs="Times New Roman"/>
            <w:noProof/>
            <w:sz w:val="24"/>
            <w:szCs w:val="24"/>
          </w:rPr>
          <w:t>.</w:t>
        </w:r>
      </w:ins>
      <w:del w:id="2461"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R. Banik, M. Rahman, M. T. Sikder, Q. M. Rahman, and M. U. R. Pranta, “Knowledge, attitudes, and practices related to the COVID-19 pandemic among Bangladeshi youth: a web-based cross-sectional analysis,” </w:t>
      </w:r>
      <w:r w:rsidRPr="002E73EE">
        <w:rPr>
          <w:rFonts w:ascii="Times New Roman" w:hAnsi="Times New Roman" w:cs="Times New Roman"/>
          <w:i/>
          <w:iCs/>
          <w:noProof/>
          <w:sz w:val="24"/>
          <w:szCs w:val="24"/>
        </w:rPr>
        <w:t>J. Public Heal. 2021</w:t>
      </w:r>
      <w:r w:rsidRPr="002E73EE">
        <w:rPr>
          <w:rFonts w:ascii="Times New Roman" w:hAnsi="Times New Roman" w:cs="Times New Roman"/>
          <w:noProof/>
          <w:sz w:val="24"/>
          <w:szCs w:val="24"/>
        </w:rPr>
        <w:t>, pp. 1–11, Jan. 2021, doi: 10.1007/S10389-020-01432-7.</w:t>
      </w:r>
    </w:p>
    <w:p w14:paraId="3F4520AA" w14:textId="6407818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62"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24</w:t>
      </w:r>
      <w:ins w:id="2463" w:author="Microsoft account" w:date="2021-09-20T23:40:00Z">
        <w:r w:rsidR="00323E5C">
          <w:rPr>
            <w:rFonts w:ascii="Times New Roman" w:hAnsi="Times New Roman" w:cs="Times New Roman"/>
            <w:noProof/>
            <w:sz w:val="24"/>
            <w:szCs w:val="24"/>
          </w:rPr>
          <w:t>.</w:t>
        </w:r>
      </w:ins>
      <w:del w:id="2464"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S. Shukla and P. Deotale, “Knowledge, attitude and practices towards COVID-19 </w:t>
      </w:r>
      <w:r w:rsidRPr="002E73EE">
        <w:rPr>
          <w:rFonts w:ascii="Times New Roman" w:hAnsi="Times New Roman" w:cs="Times New Roman"/>
          <w:noProof/>
          <w:sz w:val="24"/>
          <w:szCs w:val="24"/>
        </w:rPr>
        <w:lastRenderedPageBreak/>
        <w:t xml:space="preserve">pandemic in the community: a cross-sectional web-based survey in India,” </w:t>
      </w:r>
      <w:r w:rsidRPr="002E73EE">
        <w:rPr>
          <w:rFonts w:ascii="Times New Roman" w:hAnsi="Times New Roman" w:cs="Times New Roman"/>
          <w:i/>
          <w:iCs/>
          <w:noProof/>
          <w:sz w:val="24"/>
          <w:szCs w:val="24"/>
        </w:rPr>
        <w:t>Int. J. Res. Med. Sci.</w:t>
      </w:r>
      <w:r w:rsidRPr="002E73EE">
        <w:rPr>
          <w:rFonts w:ascii="Times New Roman" w:hAnsi="Times New Roman" w:cs="Times New Roman"/>
          <w:noProof/>
          <w:sz w:val="24"/>
          <w:szCs w:val="24"/>
        </w:rPr>
        <w:t>, vol. 8, no. 10, pp. 3652–3656, Sep. 2020, doi: 10.18203/2320-6012.IJRMS20204246.</w:t>
      </w:r>
    </w:p>
    <w:p w14:paraId="5A02F2EC" w14:textId="3F5B785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65"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25</w:t>
      </w:r>
      <w:ins w:id="2466" w:author="Microsoft account" w:date="2021-09-20T23:40:00Z">
        <w:r w:rsidR="00323E5C">
          <w:rPr>
            <w:rFonts w:ascii="Times New Roman" w:hAnsi="Times New Roman" w:cs="Times New Roman"/>
            <w:noProof/>
            <w:sz w:val="24"/>
            <w:szCs w:val="24"/>
          </w:rPr>
          <w:t>.</w:t>
        </w:r>
      </w:ins>
      <w:del w:id="2467"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A. Hussain, T. Garima, B. M. Singh, R. Ram, and R. P. Tripti, “Knowledge, attitudes, and practices towards COVID-19 among Nepalese Residents: A quick online cross-sectional survey,” </w:t>
      </w:r>
      <w:r w:rsidRPr="002E73EE">
        <w:rPr>
          <w:rFonts w:ascii="Times New Roman" w:hAnsi="Times New Roman" w:cs="Times New Roman"/>
          <w:i/>
          <w:iCs/>
          <w:noProof/>
          <w:sz w:val="24"/>
          <w:szCs w:val="24"/>
        </w:rPr>
        <w:t>Asian J. Med. Sci.</w:t>
      </w:r>
      <w:r w:rsidRPr="002E73EE">
        <w:rPr>
          <w:rFonts w:ascii="Times New Roman" w:hAnsi="Times New Roman" w:cs="Times New Roman"/>
          <w:noProof/>
          <w:sz w:val="24"/>
          <w:szCs w:val="24"/>
        </w:rPr>
        <w:t>, vol. 11, no. 3, pp. 6–11, May 2020, doi: 10.3126/AJMS.V11I3.28485.</w:t>
      </w:r>
    </w:p>
    <w:p w14:paraId="3E2E276B" w14:textId="60748E75"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68"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26</w:t>
      </w:r>
      <w:ins w:id="2469" w:author="Microsoft account" w:date="2021-09-20T23:40:00Z">
        <w:r w:rsidR="00323E5C">
          <w:rPr>
            <w:rFonts w:ascii="Times New Roman" w:hAnsi="Times New Roman" w:cs="Times New Roman"/>
            <w:noProof/>
            <w:sz w:val="24"/>
            <w:szCs w:val="24"/>
          </w:rPr>
          <w:t>.</w:t>
        </w:r>
      </w:ins>
      <w:del w:id="2470"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B. Vaidya, M. Bhochhibhoya, R. Baral, and S. Nakarmi, “Knowledge, attitudes, and practice regarding covid-19 among patients with musculoskeletal and rheumatic diseases in nepal: A web-based cross-sectional study,” </w:t>
      </w:r>
      <w:r w:rsidRPr="002E73EE">
        <w:rPr>
          <w:rFonts w:ascii="Times New Roman" w:hAnsi="Times New Roman" w:cs="Times New Roman"/>
          <w:i/>
          <w:iCs/>
          <w:noProof/>
          <w:sz w:val="24"/>
          <w:szCs w:val="24"/>
        </w:rPr>
        <w:t>Open Access Rheumatol. Res. Rev.</w:t>
      </w:r>
      <w:r w:rsidRPr="002E73EE">
        <w:rPr>
          <w:rFonts w:ascii="Times New Roman" w:hAnsi="Times New Roman" w:cs="Times New Roman"/>
          <w:noProof/>
          <w:sz w:val="24"/>
          <w:szCs w:val="24"/>
        </w:rPr>
        <w:t>, vol. 12, pp. 167–173, Aug. 2020, doi: 10.2147/OARRR.S265816.</w:t>
      </w:r>
    </w:p>
    <w:p w14:paraId="0BAB0BFE" w14:textId="67B44FC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71"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27</w:t>
      </w:r>
      <w:ins w:id="2472" w:author="Microsoft account" w:date="2021-09-20T23:40:00Z">
        <w:r w:rsidR="00323E5C">
          <w:rPr>
            <w:rFonts w:ascii="Times New Roman" w:hAnsi="Times New Roman" w:cs="Times New Roman"/>
            <w:noProof/>
            <w:sz w:val="24"/>
            <w:szCs w:val="24"/>
          </w:rPr>
          <w:t>.</w:t>
        </w:r>
      </w:ins>
      <w:del w:id="2473"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S. Paudel, P. Shrestha, I. Karmacharya, and O. K. Pathak, “Knowledge, attitude, and practices (KAP) towards COVID-19 among Nepalese residents during the COVID-19 outbreak: An online cross-sectional study,” Jun. 2020, doi: 10.21203/RS.3.RS-31044/V1.</w:t>
      </w:r>
    </w:p>
    <w:p w14:paraId="3BF7B3C4" w14:textId="38B8E42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74"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28</w:t>
      </w:r>
      <w:ins w:id="2475" w:author="Microsoft account" w:date="2021-09-20T23:40:00Z">
        <w:r w:rsidR="00323E5C">
          <w:rPr>
            <w:rFonts w:ascii="Times New Roman" w:hAnsi="Times New Roman" w:cs="Times New Roman"/>
            <w:noProof/>
            <w:sz w:val="24"/>
            <w:szCs w:val="24"/>
          </w:rPr>
          <w:t>.</w:t>
        </w:r>
      </w:ins>
      <w:del w:id="2476"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N. K, R. ZE, U. M, R. R, B. M, and B. F, “Knowledge, attitudes, and practices against the growing threat of COVID-19 among medical students of Pakistan,”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12, Dec. 2020, doi: 10.1371/JOURNAL.PONE.0243696.</w:t>
      </w:r>
    </w:p>
    <w:p w14:paraId="28B82B4A" w14:textId="6BF6330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77"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29</w:t>
      </w:r>
      <w:ins w:id="2478" w:author="Microsoft account" w:date="2021-09-20T23:40:00Z">
        <w:r w:rsidR="00323E5C">
          <w:rPr>
            <w:rFonts w:ascii="Times New Roman" w:hAnsi="Times New Roman" w:cs="Times New Roman"/>
            <w:noProof/>
            <w:sz w:val="24"/>
            <w:szCs w:val="24"/>
          </w:rPr>
          <w:t>.</w:t>
        </w:r>
      </w:ins>
      <w:del w:id="2479"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S. Mahmood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“Attitude, Perception, and Knowledge of COVID-19 Among General Public in Pakistan,” </w:t>
      </w:r>
      <w:r w:rsidRPr="002E73EE">
        <w:rPr>
          <w:rFonts w:ascii="Times New Roman" w:hAnsi="Times New Roman" w:cs="Times New Roman"/>
          <w:i/>
          <w:iCs/>
          <w:noProof/>
          <w:sz w:val="24"/>
          <w:szCs w:val="24"/>
        </w:rPr>
        <w:t>Front. Public Heal.</w:t>
      </w:r>
      <w:r w:rsidRPr="002E73EE">
        <w:rPr>
          <w:rFonts w:ascii="Times New Roman" w:hAnsi="Times New Roman" w:cs="Times New Roman"/>
          <w:noProof/>
          <w:sz w:val="24"/>
          <w:szCs w:val="24"/>
        </w:rPr>
        <w:t>, vol. 0, p. 861, Dec. 2020, doi: 10.3389/FPUBH.2020.602434.</w:t>
      </w:r>
    </w:p>
    <w:p w14:paraId="3C617B7E" w14:textId="2BE366B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80"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30</w:t>
      </w:r>
      <w:ins w:id="2481" w:author="Microsoft account" w:date="2021-09-20T23:40:00Z">
        <w:r w:rsidR="00323E5C">
          <w:rPr>
            <w:rFonts w:ascii="Times New Roman" w:hAnsi="Times New Roman" w:cs="Times New Roman"/>
            <w:noProof/>
            <w:sz w:val="24"/>
            <w:szCs w:val="24"/>
          </w:rPr>
          <w:t>.</w:t>
        </w:r>
      </w:ins>
      <w:del w:id="2482"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P. Srichan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preparedness to respond to COVID-19 among the border population of northern Thailand in the early period of the pandemic: a cross-sectional study,” </w:t>
      </w:r>
      <w:r w:rsidRPr="002E73EE">
        <w:rPr>
          <w:rFonts w:ascii="Times New Roman" w:hAnsi="Times New Roman" w:cs="Times New Roman"/>
          <w:i/>
          <w:iCs/>
          <w:noProof/>
          <w:sz w:val="24"/>
          <w:szCs w:val="24"/>
        </w:rPr>
        <w:t>WHO South-East Asia J. Public Heal.</w:t>
      </w:r>
      <w:r w:rsidRPr="002E73EE">
        <w:rPr>
          <w:rFonts w:ascii="Times New Roman" w:hAnsi="Times New Roman" w:cs="Times New Roman"/>
          <w:noProof/>
          <w:sz w:val="24"/>
          <w:szCs w:val="24"/>
        </w:rPr>
        <w:t>, vol. 9, no. 2, 2020.</w:t>
      </w:r>
    </w:p>
    <w:p w14:paraId="02CB60CD" w14:textId="02F251F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83" w:author="Microsoft account" w:date="2021-09-20T23:40:00Z">
        <w:r w:rsidRPr="002E73EE" w:rsidDel="00323E5C">
          <w:rPr>
            <w:rFonts w:ascii="Times New Roman" w:hAnsi="Times New Roman" w:cs="Times New Roman"/>
            <w:noProof/>
            <w:sz w:val="24"/>
            <w:szCs w:val="24"/>
          </w:rPr>
          <w:lastRenderedPageBreak/>
          <w:delText>[</w:delText>
        </w:r>
      </w:del>
      <w:r w:rsidRPr="002E73EE">
        <w:rPr>
          <w:rFonts w:ascii="Times New Roman" w:hAnsi="Times New Roman" w:cs="Times New Roman"/>
          <w:noProof/>
          <w:sz w:val="24"/>
          <w:szCs w:val="24"/>
        </w:rPr>
        <w:t>31</w:t>
      </w:r>
      <w:ins w:id="2484" w:author="Microsoft account" w:date="2021-09-20T23:40:00Z">
        <w:r w:rsidR="00323E5C">
          <w:rPr>
            <w:rFonts w:ascii="Times New Roman" w:hAnsi="Times New Roman" w:cs="Times New Roman"/>
            <w:noProof/>
            <w:sz w:val="24"/>
            <w:szCs w:val="24"/>
          </w:rPr>
          <w:t>.</w:t>
        </w:r>
      </w:ins>
      <w:del w:id="2485"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G. Huynh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practices regarding covid-19 among chronic illness patients at outpatient departments in Ho Chi Minh City, Vietnam,”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13, pp. 1571–1578, Sep. 2020, doi: 10.2147/RMHP.S268876.</w:t>
      </w:r>
    </w:p>
    <w:p w14:paraId="4F4D4BA6" w14:textId="206C7C6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86"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32</w:t>
      </w:r>
      <w:ins w:id="2487" w:author="Microsoft account" w:date="2021-09-20T23:40:00Z">
        <w:r w:rsidR="00323E5C">
          <w:rPr>
            <w:rFonts w:ascii="Times New Roman" w:hAnsi="Times New Roman" w:cs="Times New Roman"/>
            <w:noProof/>
            <w:sz w:val="24"/>
            <w:szCs w:val="24"/>
          </w:rPr>
          <w:t>.</w:t>
        </w:r>
      </w:ins>
      <w:del w:id="2488"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V. N. H, T.-H. TT, V. NTA, L. TNQ, and T. TQ, “Knowledge, Attitudes, and Practices of the Vietnamese as Key Factors in Controlling COVID-19,” </w:t>
      </w:r>
      <w:r w:rsidRPr="002E73EE">
        <w:rPr>
          <w:rFonts w:ascii="Times New Roman" w:hAnsi="Times New Roman" w:cs="Times New Roman"/>
          <w:i/>
          <w:iCs/>
          <w:noProof/>
          <w:sz w:val="24"/>
          <w:szCs w:val="24"/>
        </w:rPr>
        <w:t>J. Community Health</w:t>
      </w:r>
      <w:r w:rsidRPr="002E73EE">
        <w:rPr>
          <w:rFonts w:ascii="Times New Roman" w:hAnsi="Times New Roman" w:cs="Times New Roman"/>
          <w:noProof/>
          <w:sz w:val="24"/>
          <w:szCs w:val="24"/>
        </w:rPr>
        <w:t>, vol. 45, no. 6, pp. 1263–1269, Dec. 2020, doi: 10.1007/S10900-020-00919-4.</w:t>
      </w:r>
    </w:p>
    <w:p w14:paraId="635BFB78" w14:textId="0FABE7B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89"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33</w:t>
      </w:r>
      <w:ins w:id="2490" w:author="Microsoft account" w:date="2021-09-20T23:40:00Z">
        <w:r w:rsidR="00323E5C">
          <w:rPr>
            <w:rFonts w:ascii="Times New Roman" w:hAnsi="Times New Roman" w:cs="Times New Roman"/>
            <w:noProof/>
            <w:sz w:val="24"/>
            <w:szCs w:val="24"/>
          </w:rPr>
          <w:t>.</w:t>
        </w:r>
      </w:ins>
      <w:del w:id="2491"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A. A. Azlan, M. R. Hamzah, T. J. Sern, S. H. Ayub, and E. Mohamad, “Public knowledge, attitudes and practices towards COVID-19: A cross-sectional study in Malaysia,”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5, p. e0233668, May 2020, doi: 10.1371/JOURNAL.PONE.0233668.</w:t>
      </w:r>
    </w:p>
    <w:p w14:paraId="5ACB051B" w14:textId="2C3C526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92"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34</w:t>
      </w:r>
      <w:ins w:id="2493" w:author="Microsoft account" w:date="2021-09-20T23:41:00Z">
        <w:r w:rsidR="00323E5C">
          <w:rPr>
            <w:rFonts w:ascii="Times New Roman" w:hAnsi="Times New Roman" w:cs="Times New Roman"/>
            <w:noProof/>
            <w:sz w:val="24"/>
            <w:szCs w:val="24"/>
          </w:rPr>
          <w:t>.</w:t>
        </w:r>
      </w:ins>
      <w:del w:id="2494" w:author="Microsoft account" w:date="2021-09-20T23:40: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N. Mehmet, A. abed A. A. Al-Abed, M. E. Gökler, A. Elengoe, E. Ünal, and S. Mollahaliloğlu, “Knowledge, attitudes and practices regarding COVID-19 among the Turkish and Malaysian general populations during lockdown: A cross-sectional online survey,” </w:t>
      </w:r>
      <w:r w:rsidRPr="002E73EE">
        <w:rPr>
          <w:rFonts w:ascii="Times New Roman" w:hAnsi="Times New Roman" w:cs="Times New Roman"/>
          <w:i/>
          <w:iCs/>
          <w:noProof/>
          <w:sz w:val="24"/>
          <w:szCs w:val="24"/>
        </w:rPr>
        <w:t>Ethiop. J. Heal. Dev.</w:t>
      </w:r>
      <w:r w:rsidRPr="002E73EE">
        <w:rPr>
          <w:rFonts w:ascii="Times New Roman" w:hAnsi="Times New Roman" w:cs="Times New Roman"/>
          <w:noProof/>
          <w:sz w:val="24"/>
          <w:szCs w:val="24"/>
        </w:rPr>
        <w:t>, vol. 34, no. 4, pp. 243–252, 2020, Accessed: Sep. 11, 2021. [Online]. Available: https://www.researchgate.net/publication/348357150_Knowledge_attitudes_and_practices_regarding_COVID-19_among_the_Turkish_and_Malaysian_general_populations_during_lockdown_A_cross-sectional_online_survey.</w:t>
      </w:r>
    </w:p>
    <w:p w14:paraId="398FC6D5" w14:textId="3204574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95"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35</w:t>
      </w:r>
      <w:ins w:id="2496" w:author="Microsoft account" w:date="2021-09-20T23:41:00Z">
        <w:r w:rsidR="00323E5C">
          <w:rPr>
            <w:rFonts w:ascii="Times New Roman" w:hAnsi="Times New Roman" w:cs="Times New Roman"/>
            <w:noProof/>
            <w:sz w:val="24"/>
            <w:szCs w:val="24"/>
          </w:rPr>
          <w:t>.</w:t>
        </w:r>
      </w:ins>
      <w:del w:id="2497"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J. Sahar, S. M. Kiik, W. Wiarsih, and U. Rachmawati, “Coronavirus Disease-19: Public Health Nurses’ Knowledge, Attitude, Practices, and Perceived Barriers in Indonesia,” </w:t>
      </w:r>
      <w:r w:rsidRPr="002E73EE">
        <w:rPr>
          <w:rFonts w:ascii="Times New Roman" w:hAnsi="Times New Roman" w:cs="Times New Roman"/>
          <w:i/>
          <w:iCs/>
          <w:noProof/>
          <w:sz w:val="24"/>
          <w:szCs w:val="24"/>
        </w:rPr>
        <w:t>Open Access Maced. J. Med. Sci.</w:t>
      </w:r>
      <w:r w:rsidRPr="002E73EE">
        <w:rPr>
          <w:rFonts w:ascii="Times New Roman" w:hAnsi="Times New Roman" w:cs="Times New Roman"/>
          <w:noProof/>
          <w:sz w:val="24"/>
          <w:szCs w:val="24"/>
        </w:rPr>
        <w:t>, vol. 8, no. T1, pp. 422–428, Oct. 2020, doi: 10.3889/oamjms.2020.5446.</w:t>
      </w:r>
    </w:p>
    <w:p w14:paraId="5BCBB40A" w14:textId="02EE4098"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498"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36</w:t>
      </w:r>
      <w:ins w:id="2499" w:author="Microsoft account" w:date="2021-09-20T23:41:00Z">
        <w:r w:rsidR="00323E5C">
          <w:rPr>
            <w:rFonts w:ascii="Times New Roman" w:hAnsi="Times New Roman" w:cs="Times New Roman"/>
            <w:noProof/>
            <w:sz w:val="24"/>
            <w:szCs w:val="24"/>
          </w:rPr>
          <w:t>.</w:t>
        </w:r>
      </w:ins>
      <w:del w:id="2500"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A. Hossain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fear of COVID-19 during the Rapid Rise </w:t>
      </w:r>
      <w:r w:rsidRPr="002E73EE">
        <w:rPr>
          <w:rFonts w:ascii="Times New Roman" w:hAnsi="Times New Roman" w:cs="Times New Roman"/>
          <w:noProof/>
          <w:sz w:val="24"/>
          <w:szCs w:val="24"/>
        </w:rPr>
        <w:lastRenderedPageBreak/>
        <w:t xml:space="preserve">Period in Bangladesh,”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9, p. e0239646, Sep. 2020, doi: 10.1371/JOURNAL.PONE.0239646.</w:t>
      </w:r>
    </w:p>
    <w:p w14:paraId="30C6DB98" w14:textId="5B2FE53C"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01"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37</w:t>
      </w:r>
      <w:ins w:id="2502" w:author="Microsoft account" w:date="2021-09-20T23:41:00Z">
        <w:r w:rsidR="00323E5C">
          <w:rPr>
            <w:rFonts w:ascii="Times New Roman" w:hAnsi="Times New Roman" w:cs="Times New Roman"/>
            <w:noProof/>
            <w:sz w:val="24"/>
            <w:szCs w:val="24"/>
          </w:rPr>
          <w:t>.</w:t>
        </w:r>
      </w:ins>
      <w:del w:id="2503"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H. Vyas, R. Goyal, J. K. Meena, M. Mathur, and A. Yadav, “Knowledge, attitude, and practices in response to COVID-19 pandemic in Indian population,” </w:t>
      </w:r>
      <w:r w:rsidRPr="002E73EE">
        <w:rPr>
          <w:rFonts w:ascii="Times New Roman" w:hAnsi="Times New Roman" w:cs="Times New Roman"/>
          <w:i/>
          <w:iCs/>
          <w:noProof/>
          <w:sz w:val="24"/>
          <w:szCs w:val="24"/>
        </w:rPr>
        <w:t>Int. J. Res. Med. Sci.</w:t>
      </w:r>
      <w:r w:rsidRPr="002E73EE">
        <w:rPr>
          <w:rFonts w:ascii="Times New Roman" w:hAnsi="Times New Roman" w:cs="Times New Roman"/>
          <w:noProof/>
          <w:sz w:val="24"/>
          <w:szCs w:val="24"/>
        </w:rPr>
        <w:t>, vol. 8, no. 11, pp. 4038–4046, Oct. 2020, doi: 10.18203/2320-6012.IJRMS20204900.</w:t>
      </w:r>
    </w:p>
    <w:p w14:paraId="57E328A4" w14:textId="39253AF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04"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38</w:t>
      </w:r>
      <w:ins w:id="2505" w:author="Microsoft account" w:date="2021-09-20T23:41:00Z">
        <w:r w:rsidR="00323E5C">
          <w:rPr>
            <w:rFonts w:ascii="Times New Roman" w:hAnsi="Times New Roman" w:cs="Times New Roman"/>
            <w:noProof/>
            <w:sz w:val="24"/>
            <w:szCs w:val="24"/>
          </w:rPr>
          <w:t>.</w:t>
        </w:r>
      </w:ins>
      <w:del w:id="2506"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M, S. HD, R. YA, and C. MH, “Knowledge, Attitude, and Practice of Indonesian Residents toward COVID-19: A Cross-Sectional Survey,” </w:t>
      </w:r>
      <w:r w:rsidRPr="002E73EE">
        <w:rPr>
          <w:rFonts w:ascii="Times New Roman" w:hAnsi="Times New Roman" w:cs="Times New Roman"/>
          <w:i/>
          <w:iCs/>
          <w:noProof/>
          <w:sz w:val="24"/>
          <w:szCs w:val="24"/>
        </w:rPr>
        <w:t>Int. J. Environ. Res. Public Health</w:t>
      </w:r>
      <w:r w:rsidRPr="002E73EE">
        <w:rPr>
          <w:rFonts w:ascii="Times New Roman" w:hAnsi="Times New Roman" w:cs="Times New Roman"/>
          <w:noProof/>
          <w:sz w:val="24"/>
          <w:szCs w:val="24"/>
        </w:rPr>
        <w:t>, vol. 18, no. 9, May 2021, doi: 10.3390/IJERPH18094473.</w:t>
      </w:r>
    </w:p>
    <w:p w14:paraId="409AEDED" w14:textId="32F7B86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07"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39</w:t>
      </w:r>
      <w:ins w:id="2508" w:author="Microsoft account" w:date="2021-09-20T23:41:00Z">
        <w:r w:rsidR="00323E5C">
          <w:rPr>
            <w:rFonts w:ascii="Times New Roman" w:hAnsi="Times New Roman" w:cs="Times New Roman"/>
            <w:noProof/>
            <w:sz w:val="24"/>
            <w:szCs w:val="24"/>
          </w:rPr>
          <w:t>.</w:t>
        </w:r>
      </w:ins>
      <w:del w:id="2509"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The Star, “Covid-19: MCMC launches Telegram channel for anti-fake news portal Sebenarnya.my,” 2021. https://www.thestar.com.my/tech/tech-news/2020/03/16/covid-19-mcmc-launches-telegram-channel-for-anti-fake-news-portal-sebenarnyamy (accessed Sep. 08, 2021).</w:t>
      </w:r>
    </w:p>
    <w:p w14:paraId="12A6687B" w14:textId="37F0C21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10"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40</w:t>
      </w:r>
      <w:ins w:id="2511" w:author="Microsoft account" w:date="2021-09-20T23:41:00Z">
        <w:r w:rsidR="00323E5C">
          <w:rPr>
            <w:rFonts w:ascii="Times New Roman" w:hAnsi="Times New Roman" w:cs="Times New Roman"/>
            <w:noProof/>
            <w:sz w:val="24"/>
            <w:szCs w:val="24"/>
          </w:rPr>
          <w:t>.</w:t>
        </w:r>
      </w:ins>
      <w:del w:id="2512"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R. Banik, M. Rahman, T. Sikder, and D. Gozal, “COVID-19 in Bangladesh: public awareness and insufficient health facilities remain key challenges,” </w:t>
      </w:r>
      <w:r w:rsidRPr="002E73EE">
        <w:rPr>
          <w:rFonts w:ascii="Times New Roman" w:hAnsi="Times New Roman" w:cs="Times New Roman"/>
          <w:i/>
          <w:iCs/>
          <w:noProof/>
          <w:sz w:val="24"/>
          <w:szCs w:val="24"/>
        </w:rPr>
        <w:t>Public Health</w:t>
      </w:r>
      <w:r w:rsidRPr="002E73EE">
        <w:rPr>
          <w:rFonts w:ascii="Times New Roman" w:hAnsi="Times New Roman" w:cs="Times New Roman"/>
          <w:noProof/>
          <w:sz w:val="24"/>
          <w:szCs w:val="24"/>
        </w:rPr>
        <w:t>, vol. 183, p. 50, Jun. 2020, doi: 10.1016/J.PUHE.2020.04.037.</w:t>
      </w:r>
    </w:p>
    <w:p w14:paraId="1502DFD2" w14:textId="0FFCCEDC"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13"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41</w:t>
      </w:r>
      <w:ins w:id="2514" w:author="Microsoft account" w:date="2021-09-20T23:41:00Z">
        <w:r w:rsidR="00323E5C">
          <w:rPr>
            <w:rFonts w:ascii="Times New Roman" w:hAnsi="Times New Roman" w:cs="Times New Roman"/>
            <w:noProof/>
            <w:sz w:val="24"/>
            <w:szCs w:val="24"/>
          </w:rPr>
          <w:t>.</w:t>
        </w:r>
      </w:ins>
      <w:del w:id="2515"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R. Moradzadeh, J. Nazari, M. Shamsi, and S. Amini, “Knowledge, Attitudes, and Practices Toward Coronavirus Disease 2019 in the Central Area of Iran: A Population-Based Study,” </w:t>
      </w:r>
      <w:r w:rsidRPr="002E73EE">
        <w:rPr>
          <w:rFonts w:ascii="Times New Roman" w:hAnsi="Times New Roman" w:cs="Times New Roman"/>
          <w:i/>
          <w:iCs/>
          <w:noProof/>
          <w:sz w:val="24"/>
          <w:szCs w:val="24"/>
        </w:rPr>
        <w:t>Front. Public Heal.</w:t>
      </w:r>
      <w:r w:rsidRPr="002E73EE">
        <w:rPr>
          <w:rFonts w:ascii="Times New Roman" w:hAnsi="Times New Roman" w:cs="Times New Roman"/>
          <w:noProof/>
          <w:sz w:val="24"/>
          <w:szCs w:val="24"/>
        </w:rPr>
        <w:t>, vol. 0, p. 862, Dec. 2020, doi: 10.3389/FPUBH.2020.599007.</w:t>
      </w:r>
    </w:p>
    <w:p w14:paraId="2A514A6A" w14:textId="2896D8A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16"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42</w:t>
      </w:r>
      <w:ins w:id="2517" w:author="Microsoft account" w:date="2021-09-20T23:41:00Z">
        <w:r w:rsidR="00323E5C">
          <w:rPr>
            <w:rFonts w:ascii="Times New Roman" w:hAnsi="Times New Roman" w:cs="Times New Roman"/>
            <w:noProof/>
            <w:sz w:val="24"/>
            <w:szCs w:val="24"/>
          </w:rPr>
          <w:t>.</w:t>
        </w:r>
      </w:ins>
      <w:del w:id="2518"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R. C. Reuben, M. M. A. Danladi, D. A. Saleh, and P. E. Ejembi, “Knowledge, Attitudes and Practices Towards COVID-19: An Epidemiological Survey in North-Central Nigeria,” </w:t>
      </w:r>
      <w:r w:rsidRPr="002E73EE">
        <w:rPr>
          <w:rFonts w:ascii="Times New Roman" w:hAnsi="Times New Roman" w:cs="Times New Roman"/>
          <w:i/>
          <w:iCs/>
          <w:noProof/>
          <w:sz w:val="24"/>
          <w:szCs w:val="24"/>
        </w:rPr>
        <w:t>J. Community Health</w:t>
      </w:r>
      <w:r w:rsidRPr="002E73EE">
        <w:rPr>
          <w:rFonts w:ascii="Times New Roman" w:hAnsi="Times New Roman" w:cs="Times New Roman"/>
          <w:noProof/>
          <w:sz w:val="24"/>
          <w:szCs w:val="24"/>
        </w:rPr>
        <w:t>, vol. 46, no. 3, p. 1, Jun. 2021, doi: 10.1007/S10900-020-00881-1.</w:t>
      </w:r>
    </w:p>
    <w:p w14:paraId="0BA09728" w14:textId="037474CE"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19"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43</w:t>
      </w:r>
      <w:ins w:id="2520" w:author="Microsoft account" w:date="2021-09-20T23:41:00Z">
        <w:r w:rsidR="00323E5C">
          <w:rPr>
            <w:rFonts w:ascii="Times New Roman" w:hAnsi="Times New Roman" w:cs="Times New Roman"/>
            <w:noProof/>
            <w:sz w:val="24"/>
            <w:szCs w:val="24"/>
          </w:rPr>
          <w:t>.</w:t>
        </w:r>
      </w:ins>
      <w:del w:id="2521"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B. A and A.-K. A, “Knowledge, attitude and practice towards SARS,” </w:t>
      </w:r>
      <w:r w:rsidRPr="002E73EE">
        <w:rPr>
          <w:rFonts w:ascii="Times New Roman" w:hAnsi="Times New Roman" w:cs="Times New Roman"/>
          <w:i/>
          <w:iCs/>
          <w:noProof/>
          <w:sz w:val="24"/>
          <w:szCs w:val="24"/>
        </w:rPr>
        <w:t xml:space="preserve">J. R. Soc. Promot. </w:t>
      </w:r>
      <w:r w:rsidRPr="002E73EE">
        <w:rPr>
          <w:rFonts w:ascii="Times New Roman" w:hAnsi="Times New Roman" w:cs="Times New Roman"/>
          <w:i/>
          <w:iCs/>
          <w:noProof/>
          <w:sz w:val="24"/>
          <w:szCs w:val="24"/>
        </w:rPr>
        <w:lastRenderedPageBreak/>
        <w:t>Health</w:t>
      </w:r>
      <w:r w:rsidRPr="002E73EE">
        <w:rPr>
          <w:rFonts w:ascii="Times New Roman" w:hAnsi="Times New Roman" w:cs="Times New Roman"/>
          <w:noProof/>
          <w:sz w:val="24"/>
          <w:szCs w:val="24"/>
        </w:rPr>
        <w:t>, vol. 124, no. 4, pp. 167–170, Jul. 2004, doi: 10.1177/146642400412400408.</w:t>
      </w:r>
    </w:p>
    <w:p w14:paraId="2AD39A6C" w14:textId="0D3796F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22"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44</w:t>
      </w:r>
      <w:ins w:id="2523" w:author="Microsoft account" w:date="2021-09-20T23:41:00Z">
        <w:r w:rsidR="00323E5C">
          <w:rPr>
            <w:rFonts w:ascii="Times New Roman" w:hAnsi="Times New Roman" w:cs="Times New Roman"/>
            <w:noProof/>
            <w:sz w:val="24"/>
            <w:szCs w:val="24"/>
          </w:rPr>
          <w:t>.</w:t>
        </w:r>
      </w:ins>
      <w:del w:id="2524" w:author="Microsoft account" w:date="2021-09-20T23:41: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A. Paul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toward the novel coronavirus among Bangladeshis: Implications for mitigation measures,”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9, p. e0238492, Sep. 2020, doi: 10.1371/JOURNAL.PONE.0238492.</w:t>
      </w:r>
    </w:p>
    <w:p w14:paraId="12D7E041" w14:textId="3DC357BA"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25"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45</w:t>
      </w:r>
      <w:ins w:id="2526" w:author="Microsoft account" w:date="2021-09-20T23:42:00Z">
        <w:r w:rsidR="00323E5C">
          <w:rPr>
            <w:rFonts w:ascii="Times New Roman" w:hAnsi="Times New Roman" w:cs="Times New Roman"/>
            <w:noProof/>
            <w:sz w:val="24"/>
            <w:szCs w:val="24"/>
          </w:rPr>
          <w:t>.</w:t>
        </w:r>
      </w:ins>
      <w:del w:id="2527"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A. A, E.-S. R, A. M, and E.-S. M, “Knowledge and attitudes towards Middle East respiratory sydrome-coronavirus (MERS-CoV) among health care workers in south-western Saudi Arabia,” </w:t>
      </w:r>
      <w:r w:rsidRPr="002E73EE">
        <w:rPr>
          <w:rFonts w:ascii="Times New Roman" w:hAnsi="Times New Roman" w:cs="Times New Roman"/>
          <w:i/>
          <w:iCs/>
          <w:noProof/>
          <w:sz w:val="24"/>
          <w:szCs w:val="24"/>
        </w:rPr>
        <w:t>East. Mediterr. Health J.</w:t>
      </w:r>
      <w:r w:rsidRPr="002E73EE">
        <w:rPr>
          <w:rFonts w:ascii="Times New Roman" w:hAnsi="Times New Roman" w:cs="Times New Roman"/>
          <w:noProof/>
          <w:sz w:val="24"/>
          <w:szCs w:val="24"/>
        </w:rPr>
        <w:t>, vol. 26, no. 4, pp. 435–442, Apr. 2020, doi: 10.26719/EMHJ.19.079.</w:t>
      </w:r>
    </w:p>
    <w:p w14:paraId="7EC2C7DF" w14:textId="6A4E311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28"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46</w:t>
      </w:r>
      <w:ins w:id="2529" w:author="Microsoft account" w:date="2021-09-20T23:42:00Z">
        <w:r w:rsidR="00323E5C">
          <w:rPr>
            <w:rFonts w:ascii="Times New Roman" w:hAnsi="Times New Roman" w:cs="Times New Roman"/>
            <w:noProof/>
            <w:sz w:val="24"/>
            <w:szCs w:val="24"/>
          </w:rPr>
          <w:t>.</w:t>
        </w:r>
      </w:ins>
      <w:del w:id="2530"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J. P. Singh, A. Sewda, and D. G. Shiv, “Assessing the Knowledge, Attitude and Practices of Students Regarding the COVID-19 Pandemic:,” </w:t>
      </w:r>
      <w:r w:rsidRPr="002E73EE">
        <w:rPr>
          <w:rFonts w:ascii="Times New Roman" w:hAnsi="Times New Roman" w:cs="Times New Roman"/>
          <w:i/>
          <w:iCs/>
          <w:noProof/>
          <w:sz w:val="24"/>
          <w:szCs w:val="24"/>
        </w:rPr>
        <w:t>https://doi.org/10.1177/0972063420935669</w:t>
      </w:r>
      <w:r w:rsidRPr="002E73EE">
        <w:rPr>
          <w:rFonts w:ascii="Times New Roman" w:hAnsi="Times New Roman" w:cs="Times New Roman"/>
          <w:noProof/>
          <w:sz w:val="24"/>
          <w:szCs w:val="24"/>
        </w:rPr>
        <w:t>, vol. 22, no. 2, pp. 281–290, Aug. 2020, doi: 10.1177/0972063420935669.</w:t>
      </w:r>
    </w:p>
    <w:p w14:paraId="117AA0F0" w14:textId="3122C345"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31"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47</w:t>
      </w:r>
      <w:ins w:id="2532" w:author="Microsoft account" w:date="2021-09-20T23:42:00Z">
        <w:r w:rsidR="00323E5C">
          <w:rPr>
            <w:rFonts w:ascii="Times New Roman" w:hAnsi="Times New Roman" w:cs="Times New Roman"/>
            <w:noProof/>
            <w:sz w:val="24"/>
            <w:szCs w:val="24"/>
          </w:rPr>
          <w:t>.</w:t>
        </w:r>
      </w:ins>
      <w:del w:id="2533"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K. Al-Hanawi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 Toward COVID-19 Among the Public in the Kingdom of Saudi Arabia: A Cross-Sectional Study,” </w:t>
      </w:r>
      <w:r w:rsidRPr="002E73EE">
        <w:rPr>
          <w:rFonts w:ascii="Times New Roman" w:hAnsi="Times New Roman" w:cs="Times New Roman"/>
          <w:i/>
          <w:iCs/>
          <w:noProof/>
          <w:sz w:val="24"/>
          <w:szCs w:val="24"/>
        </w:rPr>
        <w:t>Front. Public Heal.</w:t>
      </w:r>
      <w:r w:rsidRPr="002E73EE">
        <w:rPr>
          <w:rFonts w:ascii="Times New Roman" w:hAnsi="Times New Roman" w:cs="Times New Roman"/>
          <w:noProof/>
          <w:sz w:val="24"/>
          <w:szCs w:val="24"/>
        </w:rPr>
        <w:t>, vol. 0, p. 217, May 2020, doi: 10.3389/FPUBH.2020.00217.</w:t>
      </w:r>
    </w:p>
    <w:p w14:paraId="287CD275" w14:textId="5B36CD5F"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34"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48</w:t>
      </w:r>
      <w:ins w:id="2535" w:author="Microsoft account" w:date="2021-09-20T23:42:00Z">
        <w:r w:rsidR="00323E5C">
          <w:rPr>
            <w:rFonts w:ascii="Times New Roman" w:hAnsi="Times New Roman" w:cs="Times New Roman"/>
            <w:noProof/>
            <w:sz w:val="24"/>
            <w:szCs w:val="24"/>
          </w:rPr>
          <w:t>.</w:t>
        </w:r>
      </w:ins>
      <w:del w:id="2536"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D. H. H. P. Kluge, “Statement – Older people are at highest risk from COVID-19, but all must act to prevent community spread,” </w:t>
      </w:r>
      <w:r w:rsidRPr="002E73EE">
        <w:rPr>
          <w:rFonts w:ascii="Times New Roman" w:hAnsi="Times New Roman" w:cs="Times New Roman"/>
          <w:i/>
          <w:iCs/>
          <w:noProof/>
          <w:sz w:val="24"/>
          <w:szCs w:val="24"/>
        </w:rPr>
        <w:t>World Heal. Organ.</w:t>
      </w:r>
      <w:r w:rsidRPr="002E73EE">
        <w:rPr>
          <w:rFonts w:ascii="Times New Roman" w:hAnsi="Times New Roman" w:cs="Times New Roman"/>
          <w:noProof/>
          <w:sz w:val="24"/>
          <w:szCs w:val="24"/>
        </w:rPr>
        <w:t>, pp. 7–10, Sep. 2020, Accessed: Sep. 10, 2021. [Online]. Available: https://www.euro.who.int/en/health-topics/health-emergencies/coronavirus-covid-19/statements/statement-older-people-are-at-highest-risk-from-covid-19,-but-all-must-act-to-prevent-community-spread.</w:t>
      </w:r>
    </w:p>
    <w:p w14:paraId="57A29FFB" w14:textId="0385664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37"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49</w:t>
      </w:r>
      <w:ins w:id="2538" w:author="Microsoft account" w:date="2021-09-20T23:42:00Z">
        <w:r w:rsidR="00323E5C">
          <w:rPr>
            <w:rFonts w:ascii="Times New Roman" w:hAnsi="Times New Roman" w:cs="Times New Roman"/>
            <w:noProof/>
            <w:sz w:val="24"/>
            <w:szCs w:val="24"/>
          </w:rPr>
          <w:t>.</w:t>
        </w:r>
      </w:ins>
      <w:del w:id="2539"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N. Haider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“Epidemiology and Infection The Global Health Security index and Joint External Evaluation score for health preparedness are not correlated with countries’ COVID-19 detection response time and mortality outcome,” doi: </w:t>
      </w:r>
      <w:r w:rsidRPr="002E73EE">
        <w:rPr>
          <w:rFonts w:ascii="Times New Roman" w:hAnsi="Times New Roman" w:cs="Times New Roman"/>
          <w:noProof/>
          <w:sz w:val="24"/>
          <w:szCs w:val="24"/>
        </w:rPr>
        <w:lastRenderedPageBreak/>
        <w:t>10.1017/S0950268820002046.</w:t>
      </w:r>
    </w:p>
    <w:p w14:paraId="14E032FB" w14:textId="7A0CC9A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40"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50</w:t>
      </w:r>
      <w:ins w:id="2541" w:author="Microsoft account" w:date="2021-09-20T23:42:00Z">
        <w:r w:rsidR="00323E5C">
          <w:rPr>
            <w:rFonts w:ascii="Times New Roman" w:hAnsi="Times New Roman" w:cs="Times New Roman"/>
            <w:noProof/>
            <w:sz w:val="24"/>
            <w:szCs w:val="24"/>
          </w:rPr>
          <w:t>.</w:t>
        </w:r>
      </w:ins>
      <w:del w:id="2542"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S. Afzal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“Community-Based Assessment of Knowledge, Attitude, Practices and Risk Factors Regarding COVID-19 Among Pakistanis Residents During a Recent Outbreak: A Cross-Sectional Survey,” </w:t>
      </w:r>
      <w:r w:rsidRPr="002E73EE">
        <w:rPr>
          <w:rFonts w:ascii="Times New Roman" w:hAnsi="Times New Roman" w:cs="Times New Roman"/>
          <w:i/>
          <w:iCs/>
          <w:noProof/>
          <w:sz w:val="24"/>
          <w:szCs w:val="24"/>
        </w:rPr>
        <w:t>J. Community Health</w:t>
      </w:r>
      <w:r w:rsidRPr="002E73EE">
        <w:rPr>
          <w:rFonts w:ascii="Times New Roman" w:hAnsi="Times New Roman" w:cs="Times New Roman"/>
          <w:noProof/>
          <w:sz w:val="24"/>
          <w:szCs w:val="24"/>
        </w:rPr>
        <w:t>, vol. 46, no. 3, p. 1, Jun. 2021, doi: 10.1007/S10900-020-00875-Z.</w:t>
      </w:r>
    </w:p>
    <w:p w14:paraId="78109601" w14:textId="42982A6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43"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51</w:t>
      </w:r>
      <w:ins w:id="2544" w:author="Microsoft account" w:date="2021-09-20T23:42:00Z">
        <w:r w:rsidR="00323E5C">
          <w:rPr>
            <w:rFonts w:ascii="Times New Roman" w:hAnsi="Times New Roman" w:cs="Times New Roman"/>
            <w:noProof/>
            <w:sz w:val="24"/>
            <w:szCs w:val="24"/>
          </w:rPr>
          <w:t>.</w:t>
        </w:r>
      </w:ins>
      <w:del w:id="2545"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B. L. Zhong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towards COVID-19 among chinese residents during the rapid rise period of the COVID-19 outbreak: A quick online cross-sectional survey,” </w:t>
      </w:r>
      <w:r w:rsidRPr="002E73EE">
        <w:rPr>
          <w:rFonts w:ascii="Times New Roman" w:hAnsi="Times New Roman" w:cs="Times New Roman"/>
          <w:i/>
          <w:iCs/>
          <w:noProof/>
          <w:sz w:val="24"/>
          <w:szCs w:val="24"/>
        </w:rPr>
        <w:t>Int. J. Biol. Sci.</w:t>
      </w:r>
      <w:r w:rsidRPr="002E73EE">
        <w:rPr>
          <w:rFonts w:ascii="Times New Roman" w:hAnsi="Times New Roman" w:cs="Times New Roman"/>
          <w:noProof/>
          <w:sz w:val="24"/>
          <w:szCs w:val="24"/>
        </w:rPr>
        <w:t>, vol. 16, no. 10, pp. 1745–1752, 2020, doi: 10.7150/IJBS.45221.</w:t>
      </w:r>
    </w:p>
    <w:p w14:paraId="2F57A7DD" w14:textId="62A5253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46"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52</w:t>
      </w:r>
      <w:ins w:id="2547" w:author="Microsoft account" w:date="2021-09-20T23:42:00Z">
        <w:r w:rsidR="00323E5C">
          <w:rPr>
            <w:rFonts w:ascii="Times New Roman" w:hAnsi="Times New Roman" w:cs="Times New Roman"/>
            <w:noProof/>
            <w:sz w:val="24"/>
            <w:szCs w:val="24"/>
          </w:rPr>
          <w:t>.</w:t>
        </w:r>
      </w:ins>
      <w:del w:id="2548"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WHO, “Morbidity and Mortality Weekly Update No57,” 2021. Accessed: Sep. 11, 2021. [Online]. Available: https://www.who.int/publications/i/item/10665332639.</w:t>
      </w:r>
    </w:p>
    <w:p w14:paraId="50CF9ABB" w14:textId="3C955E65"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49"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53</w:t>
      </w:r>
      <w:ins w:id="2550" w:author="Microsoft account" w:date="2021-09-20T23:42:00Z">
        <w:r w:rsidR="00323E5C">
          <w:rPr>
            <w:rFonts w:ascii="Times New Roman" w:hAnsi="Times New Roman" w:cs="Times New Roman"/>
            <w:noProof/>
            <w:sz w:val="24"/>
            <w:szCs w:val="24"/>
          </w:rPr>
          <w:t>.</w:t>
        </w:r>
      </w:ins>
      <w:del w:id="2551"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B. RJ, B. JM, D. CM, R. E, and T.-C. K, “The public’s response to severe acute respiratory syndrome in Toronto and the United States,” </w:t>
      </w:r>
      <w:r w:rsidRPr="002E73EE">
        <w:rPr>
          <w:rFonts w:ascii="Times New Roman" w:hAnsi="Times New Roman" w:cs="Times New Roman"/>
          <w:i/>
          <w:iCs/>
          <w:noProof/>
          <w:sz w:val="24"/>
          <w:szCs w:val="24"/>
        </w:rPr>
        <w:t>Clin. Infect. Dis.</w:t>
      </w:r>
      <w:r w:rsidRPr="002E73EE">
        <w:rPr>
          <w:rFonts w:ascii="Times New Roman" w:hAnsi="Times New Roman" w:cs="Times New Roman"/>
          <w:noProof/>
          <w:sz w:val="24"/>
          <w:szCs w:val="24"/>
        </w:rPr>
        <w:t>, vol. 38, no. 7, pp. 925–931, Apr. 2004, doi: 10.1086/382355.</w:t>
      </w:r>
    </w:p>
    <w:p w14:paraId="476FE2C8" w14:textId="7BF50CBF"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52"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54</w:t>
      </w:r>
      <w:ins w:id="2553" w:author="Microsoft account" w:date="2021-09-20T23:42:00Z">
        <w:r w:rsidR="00323E5C">
          <w:rPr>
            <w:rFonts w:ascii="Times New Roman" w:hAnsi="Times New Roman" w:cs="Times New Roman"/>
            <w:noProof/>
            <w:sz w:val="24"/>
            <w:szCs w:val="24"/>
          </w:rPr>
          <w:t>.</w:t>
        </w:r>
      </w:ins>
      <w:del w:id="2554"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R. D, T. S, K. SK, S. N, V. SK, and K. V, “Study of knowledge, attitude, anxiety &amp; perceived mental healthcare need in Indian population during COVID-19 pandemic,” </w:t>
      </w:r>
      <w:r w:rsidRPr="002E73EE">
        <w:rPr>
          <w:rFonts w:ascii="Times New Roman" w:hAnsi="Times New Roman" w:cs="Times New Roman"/>
          <w:i/>
          <w:iCs/>
          <w:noProof/>
          <w:sz w:val="24"/>
          <w:szCs w:val="24"/>
        </w:rPr>
        <w:t>Asian J. Psychiatr.</w:t>
      </w:r>
      <w:r w:rsidRPr="002E73EE">
        <w:rPr>
          <w:rFonts w:ascii="Times New Roman" w:hAnsi="Times New Roman" w:cs="Times New Roman"/>
          <w:noProof/>
          <w:sz w:val="24"/>
          <w:szCs w:val="24"/>
        </w:rPr>
        <w:t>, vol. 51, Jun. 2020, doi: 10.1016/J.AJP.2020.102083.</w:t>
      </w:r>
    </w:p>
    <w:p w14:paraId="2A5BED3F" w14:textId="164B2EB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55"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55</w:t>
      </w:r>
      <w:ins w:id="2556" w:author="Microsoft account" w:date="2021-09-20T23:42:00Z">
        <w:r w:rsidR="00323E5C">
          <w:rPr>
            <w:rFonts w:ascii="Times New Roman" w:hAnsi="Times New Roman" w:cs="Times New Roman"/>
            <w:noProof/>
            <w:sz w:val="24"/>
            <w:szCs w:val="24"/>
          </w:rPr>
          <w:t>.</w:t>
        </w:r>
      </w:ins>
      <w:del w:id="2557"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A. Hocking, C. Laurence, and M. Lorimer, “Patients’ knowledge of their chronic disease: The influence of socio-demographic characteristics,” </w:t>
      </w:r>
      <w:r w:rsidRPr="002E73EE">
        <w:rPr>
          <w:rFonts w:ascii="Times New Roman" w:hAnsi="Times New Roman" w:cs="Times New Roman"/>
          <w:i/>
          <w:iCs/>
          <w:noProof/>
          <w:sz w:val="24"/>
          <w:szCs w:val="24"/>
        </w:rPr>
        <w:t>Aust. Fam. Physician</w:t>
      </w:r>
      <w:r w:rsidRPr="002E73EE">
        <w:rPr>
          <w:rFonts w:ascii="Times New Roman" w:hAnsi="Times New Roman" w:cs="Times New Roman"/>
          <w:noProof/>
          <w:sz w:val="24"/>
          <w:szCs w:val="24"/>
        </w:rPr>
        <w:t>, vol. 42, no. 6, pp. 411–416, 2013.</w:t>
      </w:r>
    </w:p>
    <w:p w14:paraId="23A95484" w14:textId="2517496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58"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56</w:t>
      </w:r>
      <w:ins w:id="2559" w:author="Microsoft account" w:date="2021-09-20T23:42:00Z">
        <w:r w:rsidR="00323E5C">
          <w:rPr>
            <w:rFonts w:ascii="Times New Roman" w:hAnsi="Times New Roman" w:cs="Times New Roman"/>
            <w:noProof/>
            <w:sz w:val="24"/>
            <w:szCs w:val="24"/>
          </w:rPr>
          <w:t>.</w:t>
        </w:r>
      </w:ins>
      <w:del w:id="2560"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Z.-H. Li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related to Coronavirus disease 2019 during the outbreak among workers in China: A large cross-sectional study,” </w:t>
      </w:r>
      <w:r w:rsidRPr="002E73EE">
        <w:rPr>
          <w:rFonts w:ascii="Times New Roman" w:hAnsi="Times New Roman" w:cs="Times New Roman"/>
          <w:i/>
          <w:iCs/>
          <w:noProof/>
          <w:sz w:val="24"/>
          <w:szCs w:val="24"/>
        </w:rPr>
        <w:t>PLoS Negl. Trop. Dis.</w:t>
      </w:r>
      <w:r w:rsidRPr="002E73EE">
        <w:rPr>
          <w:rFonts w:ascii="Times New Roman" w:hAnsi="Times New Roman" w:cs="Times New Roman"/>
          <w:noProof/>
          <w:sz w:val="24"/>
          <w:szCs w:val="24"/>
        </w:rPr>
        <w:t xml:space="preserve">, vol. 14, no. 9, p. e0008584, Sep. 2020, doi: </w:t>
      </w:r>
      <w:r w:rsidRPr="002E73EE">
        <w:rPr>
          <w:rFonts w:ascii="Times New Roman" w:hAnsi="Times New Roman" w:cs="Times New Roman"/>
          <w:noProof/>
          <w:sz w:val="24"/>
          <w:szCs w:val="24"/>
        </w:rPr>
        <w:lastRenderedPageBreak/>
        <w:t>10.1371/JOURNAL.PNTD.0008584.</w:t>
      </w:r>
    </w:p>
    <w:p w14:paraId="321C227F" w14:textId="4D75722E"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61" w:author="Microsoft account" w:date="2021-09-20T23:42: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57</w:t>
      </w:r>
      <w:ins w:id="2562" w:author="Microsoft account" w:date="2021-09-20T23:43:00Z">
        <w:r w:rsidR="00323E5C">
          <w:rPr>
            <w:rFonts w:ascii="Times New Roman" w:hAnsi="Times New Roman" w:cs="Times New Roman"/>
            <w:noProof/>
            <w:sz w:val="24"/>
            <w:szCs w:val="24"/>
          </w:rPr>
          <w:t>.</w:t>
        </w:r>
      </w:ins>
      <w:del w:id="2563"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L. LL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of COVID-19 among income-poor households in the Philippines: A cross-sectional study,” </w:t>
      </w:r>
      <w:r w:rsidRPr="002E73EE">
        <w:rPr>
          <w:rFonts w:ascii="Times New Roman" w:hAnsi="Times New Roman" w:cs="Times New Roman"/>
          <w:i/>
          <w:iCs/>
          <w:noProof/>
          <w:sz w:val="24"/>
          <w:szCs w:val="24"/>
        </w:rPr>
        <w:t>J. Glob. Health</w:t>
      </w:r>
      <w:r w:rsidRPr="002E73EE">
        <w:rPr>
          <w:rFonts w:ascii="Times New Roman" w:hAnsi="Times New Roman" w:cs="Times New Roman"/>
          <w:noProof/>
          <w:sz w:val="24"/>
          <w:szCs w:val="24"/>
        </w:rPr>
        <w:t>, vol. 10, no. 1, 2020, doi: 10.7189/JOGH.10.011007.</w:t>
      </w:r>
    </w:p>
    <w:p w14:paraId="7C64341B" w14:textId="119AAF5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64"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58</w:t>
      </w:r>
      <w:ins w:id="2565" w:author="Microsoft account" w:date="2021-09-20T23:43:00Z">
        <w:r w:rsidR="00323E5C">
          <w:rPr>
            <w:rFonts w:ascii="Times New Roman" w:hAnsi="Times New Roman" w:cs="Times New Roman"/>
            <w:noProof/>
            <w:sz w:val="24"/>
            <w:szCs w:val="24"/>
          </w:rPr>
          <w:t>.</w:t>
        </w:r>
      </w:ins>
      <w:del w:id="2566"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P. D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“Assessment of Knowledge, Attitudes, and Practices towards New Coronavirus (SARS-CoV-2) of Health Care Professionals in Greece before the Outbreak Period,” </w:t>
      </w:r>
      <w:r w:rsidRPr="002E73EE">
        <w:rPr>
          <w:rFonts w:ascii="Times New Roman" w:hAnsi="Times New Roman" w:cs="Times New Roman"/>
          <w:i/>
          <w:iCs/>
          <w:noProof/>
          <w:sz w:val="24"/>
          <w:szCs w:val="24"/>
        </w:rPr>
        <w:t>Int. J. Environ. Res. Public Health</w:t>
      </w:r>
      <w:r w:rsidRPr="002E73EE">
        <w:rPr>
          <w:rFonts w:ascii="Times New Roman" w:hAnsi="Times New Roman" w:cs="Times New Roman"/>
          <w:noProof/>
          <w:sz w:val="24"/>
          <w:szCs w:val="24"/>
        </w:rPr>
        <w:t>, vol. 17, no. 14, pp. 1–14, Jul. 2020, doi: 10.3390/IJERPH17144925.</w:t>
      </w:r>
    </w:p>
    <w:p w14:paraId="2B2FE513" w14:textId="5CCE894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del w:id="2567"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59</w:t>
      </w:r>
      <w:ins w:id="2568" w:author="Microsoft account" w:date="2021-09-20T23:43:00Z">
        <w:r w:rsidR="00323E5C">
          <w:rPr>
            <w:rFonts w:ascii="Times New Roman" w:hAnsi="Times New Roman" w:cs="Times New Roman"/>
            <w:noProof/>
            <w:sz w:val="24"/>
            <w:szCs w:val="24"/>
          </w:rPr>
          <w:t>.</w:t>
        </w:r>
      </w:ins>
      <w:del w:id="2569"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M. Lee, B.-A. Kang, and M. You, “Knowledge, attitudes, and practices (KAP) toward COVID-19: a cross-sectional study in South Korea,” </w:t>
      </w:r>
      <w:r w:rsidRPr="002E73EE">
        <w:rPr>
          <w:rFonts w:ascii="Times New Roman" w:hAnsi="Times New Roman" w:cs="Times New Roman"/>
          <w:i/>
          <w:iCs/>
          <w:noProof/>
          <w:sz w:val="24"/>
          <w:szCs w:val="24"/>
        </w:rPr>
        <w:t>BMC Public Heal. 2021 211</w:t>
      </w:r>
      <w:r w:rsidRPr="002E73EE">
        <w:rPr>
          <w:rFonts w:ascii="Times New Roman" w:hAnsi="Times New Roman" w:cs="Times New Roman"/>
          <w:noProof/>
          <w:sz w:val="24"/>
          <w:szCs w:val="24"/>
        </w:rPr>
        <w:t>, vol. 21, no. 1, pp. 1–10, Feb. 2021, doi: 10.1186/S12889-021-10285-Y.</w:t>
      </w:r>
    </w:p>
    <w:p w14:paraId="6773C7B7" w14:textId="3B3EE40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rPr>
      </w:pPr>
      <w:del w:id="2570"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60</w:t>
      </w:r>
      <w:ins w:id="2571" w:author="Microsoft account" w:date="2021-09-20T23:43:00Z">
        <w:r w:rsidR="00323E5C">
          <w:rPr>
            <w:rFonts w:ascii="Times New Roman" w:hAnsi="Times New Roman" w:cs="Times New Roman"/>
            <w:noProof/>
            <w:sz w:val="24"/>
            <w:szCs w:val="24"/>
          </w:rPr>
          <w:t>.</w:t>
        </w:r>
      </w:ins>
      <w:del w:id="2572" w:author="Microsoft account" w:date="2021-09-20T23:43:00Z">
        <w:r w:rsidRPr="002E73EE" w:rsidDel="00323E5C">
          <w:rPr>
            <w:rFonts w:ascii="Times New Roman" w:hAnsi="Times New Roman" w:cs="Times New Roman"/>
            <w:noProof/>
            <w:sz w:val="24"/>
            <w:szCs w:val="24"/>
          </w:rPr>
          <w:delText>]</w:delText>
        </w:r>
      </w:del>
      <w:r w:rsidRPr="002E73EE">
        <w:rPr>
          <w:rFonts w:ascii="Times New Roman" w:hAnsi="Times New Roman" w:cs="Times New Roman"/>
          <w:noProof/>
          <w:sz w:val="24"/>
          <w:szCs w:val="24"/>
        </w:rPr>
        <w:tab/>
        <w:t xml:space="preserve">K. D. Cobey, G. Stulp, F. Laan, A. P. Buunk, and T. V. Pollet, “Sex differences in risk taking behavior among dutch cyclists,” </w:t>
      </w:r>
      <w:r w:rsidRPr="002E73EE">
        <w:rPr>
          <w:rFonts w:ascii="Times New Roman" w:hAnsi="Times New Roman" w:cs="Times New Roman"/>
          <w:i/>
          <w:iCs/>
          <w:noProof/>
          <w:sz w:val="24"/>
          <w:szCs w:val="24"/>
        </w:rPr>
        <w:t>Evolutionary Psychology</w:t>
      </w:r>
      <w:r w:rsidRPr="002E73EE">
        <w:rPr>
          <w:rFonts w:ascii="Times New Roman" w:hAnsi="Times New Roman" w:cs="Times New Roman"/>
          <w:noProof/>
          <w:sz w:val="24"/>
          <w:szCs w:val="24"/>
        </w:rPr>
        <w:t>, 2013. https://pubmed.ncbi.nlm.nih.gov/23674522/ (accessed Sep. 11, 2021).</w:t>
      </w:r>
    </w:p>
    <w:p w14:paraId="7AB1D483" w14:textId="022BFAB3" w:rsidR="00E41A85" w:rsidRPr="0085585E" w:rsidRDefault="00CE499F" w:rsidP="00864F82">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41A85" w:rsidRPr="0085585E" w:rsidSect="00864F82">
      <w:footerReference w:type="default" r:id="rId16"/>
      <w:pgSz w:w="12240" w:h="15840"/>
      <w:pgMar w:top="1440" w:right="1440" w:bottom="1440" w:left="1440" w:header="720" w:footer="720" w:gutter="0"/>
      <w:lnNumType w:countBy="1" w:restart="continuous"/>
      <w:cols w:space="720"/>
      <w:docGrid w:linePitch="360"/>
      <w:sectPrChange w:id="2578" w:author="Microsoft account" w:date="2021-09-20T19:57:00Z">
        <w:sectPr w:rsidR="00E41A85" w:rsidRPr="0085585E" w:rsidSect="00864F8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9" w:author="Mohammad Meshbahur Rahman" w:date="2021-09-14T13:24:00Z" w:initials="MMR">
    <w:p w14:paraId="4BD929C3" w14:textId="038A5A38" w:rsidR="000557DF" w:rsidRDefault="000557DF">
      <w:pPr>
        <w:pStyle w:val="CommentText"/>
      </w:pPr>
      <w:r>
        <w:rPr>
          <w:rStyle w:val="CommentReference"/>
        </w:rPr>
        <w:annotationRef/>
      </w:r>
      <w:r>
        <w:t>Reduce and keep only key findings</w:t>
      </w:r>
    </w:p>
  </w:comment>
  <w:comment w:id="110" w:author="Microsoft account" w:date="2021-09-17T01:58:00Z" w:initials="Ma">
    <w:p w14:paraId="603705C0" w14:textId="27D3C488" w:rsidR="000557DF" w:rsidRDefault="000557DF">
      <w:pPr>
        <w:pStyle w:val="CommentText"/>
      </w:pPr>
      <w:r>
        <w:rPr>
          <w:rStyle w:val="CommentReference"/>
        </w:rPr>
        <w:annotationRef/>
      </w:r>
      <w:r>
        <w:t>Done</w:t>
      </w:r>
    </w:p>
  </w:comment>
  <w:comment w:id="170" w:author="Mohammad Meshbahur Rahman" w:date="2021-09-08T22:44:00Z" w:initials="MMR">
    <w:p w14:paraId="14868197" w14:textId="1E5E8DDE" w:rsidR="000557DF" w:rsidRDefault="000557DF">
      <w:pPr>
        <w:pStyle w:val="CommentText"/>
      </w:pPr>
      <w:r>
        <w:rPr>
          <w:rStyle w:val="CommentReference"/>
        </w:rPr>
        <w:annotationRef/>
      </w:r>
      <w:r>
        <w:t>Need to update the information</w:t>
      </w:r>
    </w:p>
  </w:comment>
  <w:comment w:id="171" w:author="Microsoft account" w:date="2021-09-11T12:24:00Z" w:initials="Ma">
    <w:p w14:paraId="60A35B61" w14:textId="4AFDF0AB" w:rsidR="000557DF" w:rsidRDefault="000557DF">
      <w:pPr>
        <w:pStyle w:val="CommentText"/>
      </w:pPr>
      <w:r>
        <w:rPr>
          <w:rStyle w:val="CommentReference"/>
        </w:rPr>
        <w:annotationRef/>
      </w:r>
      <w:r>
        <w:t>Done</w:t>
      </w:r>
    </w:p>
  </w:comment>
  <w:comment w:id="184" w:author="Mohammad Meshbahur Rahman" w:date="2021-09-08T22:47:00Z" w:initials="MMR">
    <w:p w14:paraId="2C754E46" w14:textId="5B53D049" w:rsidR="000557DF" w:rsidRDefault="000557DF">
      <w:pPr>
        <w:pStyle w:val="CommentText"/>
      </w:pPr>
      <w:r>
        <w:rPr>
          <w:rStyle w:val="CommentReference"/>
        </w:rPr>
        <w:annotationRef/>
      </w:r>
      <w:r>
        <w:t xml:space="preserve">South-east and south </w:t>
      </w:r>
      <w:proofErr w:type="spellStart"/>
      <w:r>
        <w:t>asia</w:t>
      </w:r>
      <w:proofErr w:type="spellEnd"/>
      <w:r>
        <w:t xml:space="preserve"> or only Asia</w:t>
      </w:r>
    </w:p>
  </w:comment>
  <w:comment w:id="185" w:author="Microsoft account" w:date="2021-09-11T12:24:00Z" w:initials="Ma">
    <w:p w14:paraId="0B06A864" w14:textId="1A962926" w:rsidR="000557DF" w:rsidRDefault="000557DF">
      <w:pPr>
        <w:pStyle w:val="CommentText"/>
      </w:pPr>
      <w:r>
        <w:rPr>
          <w:rStyle w:val="CommentReference"/>
        </w:rPr>
        <w:annotationRef/>
      </w:r>
      <w:r>
        <w:t>Done</w:t>
      </w:r>
    </w:p>
  </w:comment>
  <w:comment w:id="214" w:author="Mohammad Meshbahur Rahman" w:date="2021-09-11T00:42:00Z" w:initials="MMR">
    <w:p w14:paraId="6749FE1E" w14:textId="69078EFC" w:rsidR="000557DF" w:rsidRDefault="000557DF">
      <w:pPr>
        <w:pStyle w:val="CommentText"/>
      </w:pPr>
      <w:r>
        <w:rPr>
          <w:rStyle w:val="CommentReference"/>
        </w:rPr>
        <w:annotationRef/>
      </w:r>
      <w:r>
        <w:t xml:space="preserve">Source: WHO, Accessed on 11/09/2021 </w:t>
      </w:r>
      <w:r w:rsidRPr="004E16F1">
        <w:t>https://covid19.who.int/region/wpro/country/my</w:t>
      </w:r>
    </w:p>
  </w:comment>
  <w:comment w:id="215" w:author="Microsoft account" w:date="2021-09-11T12:29:00Z" w:initials="Ma">
    <w:p w14:paraId="133F8469" w14:textId="2DEFC4CC" w:rsidR="000557DF" w:rsidRDefault="000557DF">
      <w:pPr>
        <w:pStyle w:val="CommentText"/>
      </w:pPr>
      <w:r>
        <w:rPr>
          <w:rStyle w:val="CommentReference"/>
        </w:rPr>
        <w:annotationRef/>
      </w:r>
      <w:r>
        <w:t>Done</w:t>
      </w:r>
    </w:p>
  </w:comment>
  <w:comment w:id="204" w:author="Mohammad Meshbahur Rahman" w:date="2021-09-08T22:49:00Z" w:initials="MMR">
    <w:p w14:paraId="7B8EA9D7" w14:textId="14CF95C5" w:rsidR="000557DF" w:rsidRDefault="000557DF">
      <w:pPr>
        <w:pStyle w:val="CommentText"/>
      </w:pPr>
      <w:r>
        <w:rPr>
          <w:rStyle w:val="CommentReference"/>
        </w:rPr>
        <w:annotationRef/>
      </w:r>
      <w:r>
        <w:t>Need to update the info.</w:t>
      </w:r>
    </w:p>
  </w:comment>
  <w:comment w:id="205" w:author="Microsoft account" w:date="2021-09-11T12:25:00Z" w:initials="Ma">
    <w:p w14:paraId="0DB55FDD" w14:textId="0BF22969" w:rsidR="000557DF" w:rsidRDefault="000557DF">
      <w:pPr>
        <w:pStyle w:val="CommentText"/>
      </w:pPr>
      <w:r>
        <w:rPr>
          <w:rStyle w:val="CommentReference"/>
        </w:rPr>
        <w:annotationRef/>
      </w:r>
      <w:r>
        <w:t>Done</w:t>
      </w:r>
    </w:p>
  </w:comment>
  <w:comment w:id="269" w:author="Mohammad Meshbahur Rahman" w:date="2021-09-11T01:00:00Z" w:initials="MMR">
    <w:p w14:paraId="10BDC648" w14:textId="1A018FFA" w:rsidR="000557DF" w:rsidRDefault="000557DF">
      <w:pPr>
        <w:pStyle w:val="CommentText"/>
      </w:pPr>
      <w:r>
        <w:rPr>
          <w:rStyle w:val="CommentReference"/>
        </w:rPr>
        <w:annotationRef/>
      </w:r>
      <w:r>
        <w:t>Please express in a short.</w:t>
      </w:r>
    </w:p>
  </w:comment>
  <w:comment w:id="270" w:author="Microsoft account" w:date="2021-09-11T12:46:00Z" w:initials="Ma">
    <w:p w14:paraId="48FA5F42" w14:textId="37D018C0" w:rsidR="000557DF" w:rsidRDefault="000557DF">
      <w:pPr>
        <w:pStyle w:val="CommentText"/>
      </w:pPr>
      <w:r>
        <w:rPr>
          <w:rStyle w:val="CommentReference"/>
        </w:rPr>
        <w:annotationRef/>
      </w:r>
      <w:r>
        <w:t>Done</w:t>
      </w:r>
    </w:p>
  </w:comment>
  <w:comment w:id="306" w:author="Mohammad Meshbahur Rahman" w:date="2021-09-11T00:58:00Z" w:initials="MMR">
    <w:p w14:paraId="271FE8F3" w14:textId="6D527E22" w:rsidR="000557DF" w:rsidRDefault="000557DF">
      <w:pPr>
        <w:pStyle w:val="CommentText"/>
      </w:pPr>
      <w:r>
        <w:rPr>
          <w:rStyle w:val="CommentReference"/>
        </w:rPr>
        <w:annotationRef/>
      </w:r>
      <w:r>
        <w:t>Introduction seems too long. Please reduce and express in a single or two sentence. Avoid in putting so many statistics in introduction.</w:t>
      </w:r>
    </w:p>
  </w:comment>
  <w:comment w:id="307" w:author="Microsoft account" w:date="2021-09-11T12:55:00Z" w:initials="Ma">
    <w:p w14:paraId="04CD3094" w14:textId="1791705D" w:rsidR="000557DF" w:rsidRDefault="000557DF">
      <w:pPr>
        <w:pStyle w:val="CommentText"/>
      </w:pPr>
      <w:r>
        <w:rPr>
          <w:rStyle w:val="CommentReference"/>
        </w:rPr>
        <w:annotationRef/>
      </w:r>
      <w:r>
        <w:t>Done</w:t>
      </w:r>
    </w:p>
  </w:comment>
  <w:comment w:id="335" w:author="Mohammad Meshbahur Rahman" w:date="2021-09-08T22:51:00Z" w:initials="MMR">
    <w:p w14:paraId="7AB15671" w14:textId="7BF9D27B" w:rsidR="000557DF" w:rsidRDefault="000557DF">
      <w:pPr>
        <w:pStyle w:val="CommentText"/>
      </w:pPr>
      <w:r>
        <w:rPr>
          <w:rStyle w:val="CommentReference"/>
        </w:rPr>
        <w:annotationRef/>
      </w:r>
      <w:r>
        <w:t>South-east and south-</w:t>
      </w:r>
      <w:proofErr w:type="spellStart"/>
      <w:r>
        <w:t>asia</w:t>
      </w:r>
      <w:proofErr w:type="spellEnd"/>
    </w:p>
  </w:comment>
  <w:comment w:id="336" w:author="Microsoft account" w:date="2021-09-11T12:55:00Z" w:initials="Ma">
    <w:p w14:paraId="41906BEA" w14:textId="6057469E" w:rsidR="000557DF" w:rsidRDefault="000557DF">
      <w:pPr>
        <w:pStyle w:val="CommentText"/>
      </w:pPr>
      <w:r>
        <w:rPr>
          <w:rStyle w:val="CommentReference"/>
        </w:rPr>
        <w:annotationRef/>
      </w:r>
      <w:r>
        <w:t>Done</w:t>
      </w:r>
    </w:p>
  </w:comment>
  <w:comment w:id="342" w:author="Mohammad Meshbahur Rahman" w:date="2021-09-08T22:51:00Z" w:initials="MMR">
    <w:p w14:paraId="3A0CB72A" w14:textId="3D7552B2" w:rsidR="000557DF" w:rsidRDefault="000557DF">
      <w:pPr>
        <w:pStyle w:val="CommentText"/>
      </w:pPr>
      <w:r>
        <w:rPr>
          <w:rStyle w:val="CommentReference"/>
        </w:rPr>
        <w:annotationRef/>
      </w:r>
      <w:r>
        <w:t>Reform</w:t>
      </w:r>
    </w:p>
  </w:comment>
  <w:comment w:id="343" w:author="Microsoft account" w:date="2021-09-11T12:55:00Z" w:initials="Ma">
    <w:p w14:paraId="488CE392" w14:textId="5FA006C7" w:rsidR="000557DF" w:rsidRDefault="000557DF">
      <w:pPr>
        <w:pStyle w:val="CommentText"/>
      </w:pPr>
      <w:r>
        <w:rPr>
          <w:rStyle w:val="CommentReference"/>
        </w:rPr>
        <w:annotationRef/>
      </w:r>
      <w:r>
        <w:t>Done</w:t>
      </w:r>
    </w:p>
  </w:comment>
  <w:comment w:id="759" w:author="Mohammad Meshbahur Rahman" w:date="2021-09-11T02:05:00Z" w:initials="MMR">
    <w:p w14:paraId="7E90F17B" w14:textId="5654F81F" w:rsidR="000557DF" w:rsidRDefault="000557DF">
      <w:pPr>
        <w:pStyle w:val="CommentText"/>
      </w:pPr>
      <w:r>
        <w:rPr>
          <w:rStyle w:val="CommentReference"/>
        </w:rPr>
        <w:annotationRef/>
      </w:r>
      <w:r>
        <w:t>The information is wrong. Please check the whole results and statistics again</w:t>
      </w:r>
    </w:p>
  </w:comment>
  <w:comment w:id="760" w:author="Microsoft account" w:date="2021-09-11T15:32:00Z" w:initials="Ma">
    <w:p w14:paraId="67153055" w14:textId="0B7A0BDF" w:rsidR="000557DF" w:rsidRDefault="000557DF">
      <w:pPr>
        <w:pStyle w:val="CommentText"/>
      </w:pPr>
      <w:r>
        <w:rPr>
          <w:rStyle w:val="CommentReference"/>
        </w:rPr>
        <w:annotationRef/>
      </w:r>
      <w:r>
        <w:t>Done</w:t>
      </w:r>
    </w:p>
  </w:comment>
  <w:comment w:id="1836" w:author="Mohammad Meshbahur Rahman" w:date="2021-09-11T00:08:00Z" w:initials="MMR">
    <w:p w14:paraId="4E88686F" w14:textId="587EB0FC" w:rsidR="000557DF" w:rsidRDefault="000557DF">
      <w:pPr>
        <w:pStyle w:val="CommentText"/>
      </w:pPr>
      <w:r>
        <w:rPr>
          <w:rStyle w:val="CommentReference"/>
        </w:rPr>
        <w:annotationRef/>
      </w:r>
      <w:r>
        <w:t>Please cite all these articles after authors et al.</w:t>
      </w:r>
    </w:p>
  </w:comment>
  <w:comment w:id="1837" w:author="Microsoft account" w:date="2021-09-11T16:16:00Z" w:initials="Ma">
    <w:p w14:paraId="75C711D6" w14:textId="499A2114" w:rsidR="000557DF" w:rsidRDefault="000557DF">
      <w:pPr>
        <w:pStyle w:val="CommentText"/>
      </w:pPr>
      <w:r>
        <w:rPr>
          <w:rStyle w:val="CommentReference"/>
        </w:rPr>
        <w:annotationRef/>
      </w:r>
      <w:r>
        <w:t>Done</w:t>
      </w:r>
    </w:p>
  </w:comment>
  <w:comment w:id="2180" w:author="Mohammad Meshbahur Rahman" w:date="2021-09-11T02:08:00Z" w:initials="MMR">
    <w:p w14:paraId="14BF9142" w14:textId="2643DAD0" w:rsidR="000557DF" w:rsidRDefault="000557DF">
      <w:pPr>
        <w:pStyle w:val="CommentText"/>
      </w:pPr>
      <w:r>
        <w:rPr>
          <w:rStyle w:val="CommentReference"/>
        </w:rPr>
        <w:annotationRef/>
      </w:r>
      <w:r>
        <w:t>Please read our reformed objectives in introduction and revise the discussion focussing our cross-sectional results and compare the findings with southeast and south-</w:t>
      </w:r>
      <w:proofErr w:type="spellStart"/>
      <w:r>
        <w:t>asian</w:t>
      </w:r>
      <w:proofErr w:type="spellEnd"/>
      <w:r>
        <w:t xml:space="preserve"> literatures. i.e., revise discussion in cross-comparison form and add some suggestions and limitations latter.</w:t>
      </w:r>
    </w:p>
  </w:comment>
  <w:comment w:id="2310" w:author="Mohammad Meshbahur Rahman" w:date="2021-09-11T02:12:00Z" w:initials="MMR">
    <w:p w14:paraId="142E33A8" w14:textId="5327B0EE" w:rsidR="000557DF" w:rsidRDefault="000557DF">
      <w:pPr>
        <w:pStyle w:val="CommentText"/>
      </w:pPr>
      <w:r>
        <w:rPr>
          <w:rStyle w:val="CommentReference"/>
        </w:rPr>
        <w:annotationRef/>
      </w:r>
      <w:r>
        <w:t>Revise conclusion focusing our cross-sectional and review results. You can use statistics as a range (you can find the idea from the interpreted results of table 4)</w:t>
      </w:r>
    </w:p>
  </w:comment>
  <w:comment w:id="2311" w:author="Mohammad Meshbahur Rahman" w:date="2021-09-14T13:15:00Z" w:initials="MMR">
    <w:p w14:paraId="6731EB7C" w14:textId="45AE53FF" w:rsidR="000557DF" w:rsidRDefault="000557DF">
      <w:pPr>
        <w:pStyle w:val="CommentText"/>
      </w:pPr>
      <w:r>
        <w:rPr>
          <w:rStyle w:val="CommentReference"/>
        </w:rPr>
        <w:annotationRef/>
      </w:r>
      <w:r>
        <w:t>Conclusion seems too long. In conclusion, pls keep only key findings. For examples: In our cross-sectional study, the prevalence of knowledge, attitude and practice were found X%, Y% and Z% respectively, while the prevalence range of Knowledge, attitude and practice are 26.53-95.4</w:t>
      </w:r>
      <w:proofErr w:type="gramStart"/>
      <w:r>
        <w:t>%;……………..</w:t>
      </w:r>
      <w:proofErr w:type="gramEnd"/>
      <w:r>
        <w:t xml:space="preserve"> </w:t>
      </w:r>
      <w:proofErr w:type="gramStart"/>
      <w:r>
        <w:t>respectively</w:t>
      </w:r>
      <w:proofErr w:type="gramEnd"/>
      <w:r>
        <w:t>. The put significant risk factors. Lastly, giver some suggestions.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929C3" w15:done="0"/>
  <w15:commentEx w15:paraId="603705C0" w15:paraIdParent="4BD929C3" w15:done="0"/>
  <w15:commentEx w15:paraId="14868197" w15:done="0"/>
  <w15:commentEx w15:paraId="60A35B61" w15:paraIdParent="14868197" w15:done="0"/>
  <w15:commentEx w15:paraId="2C754E46" w15:done="0"/>
  <w15:commentEx w15:paraId="0B06A864" w15:paraIdParent="2C754E46" w15:done="0"/>
  <w15:commentEx w15:paraId="6749FE1E" w15:done="0"/>
  <w15:commentEx w15:paraId="133F8469" w15:paraIdParent="6749FE1E" w15:done="0"/>
  <w15:commentEx w15:paraId="7B8EA9D7" w15:done="0"/>
  <w15:commentEx w15:paraId="0DB55FDD" w15:paraIdParent="7B8EA9D7" w15:done="0"/>
  <w15:commentEx w15:paraId="10BDC648" w15:done="0"/>
  <w15:commentEx w15:paraId="48FA5F42" w15:paraIdParent="10BDC648" w15:done="0"/>
  <w15:commentEx w15:paraId="271FE8F3" w15:done="0"/>
  <w15:commentEx w15:paraId="04CD3094" w15:paraIdParent="271FE8F3" w15:done="0"/>
  <w15:commentEx w15:paraId="7AB15671" w15:done="0"/>
  <w15:commentEx w15:paraId="41906BEA" w15:paraIdParent="7AB15671" w15:done="0"/>
  <w15:commentEx w15:paraId="3A0CB72A" w15:done="0"/>
  <w15:commentEx w15:paraId="488CE392" w15:paraIdParent="3A0CB72A" w15:done="0"/>
  <w15:commentEx w15:paraId="7E90F17B" w15:done="0"/>
  <w15:commentEx w15:paraId="67153055" w15:paraIdParent="7E90F17B" w15:done="0"/>
  <w15:commentEx w15:paraId="4E88686F" w15:done="0"/>
  <w15:commentEx w15:paraId="75C711D6" w15:paraIdParent="4E88686F" w15:done="0"/>
  <w15:commentEx w15:paraId="14BF9142" w15:done="0"/>
  <w15:commentEx w15:paraId="142E33A8" w15:done="0"/>
  <w15:commentEx w15:paraId="6731EB7C" w15:paraIdParent="142E3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2118" w16cex:dateUtc="2021-09-14T07:24:00Z"/>
  <w16cex:commentExtensible w16cex:durableId="24E3BB38" w16cex:dateUtc="2021-09-08T16:44:00Z"/>
  <w16cex:commentExtensible w16cex:durableId="24E3BC02" w16cex:dateUtc="2021-09-08T16:47:00Z"/>
  <w16cex:commentExtensible w16cex:durableId="24E67A06" w16cex:dateUtc="2021-09-10T18:42:00Z"/>
  <w16cex:commentExtensible w16cex:durableId="24E3BC63" w16cex:dateUtc="2021-09-08T16:49:00Z"/>
  <w16cex:commentExtensible w16cex:durableId="24E67E11" w16cex:dateUtc="2021-09-10T19:00:00Z"/>
  <w16cex:commentExtensible w16cex:durableId="24E67DA8" w16cex:dateUtc="2021-09-10T18:58:00Z"/>
  <w16cex:commentExtensible w16cex:durableId="24E3BCED" w16cex:dateUtc="2021-09-08T16:51:00Z"/>
  <w16cex:commentExtensible w16cex:durableId="24E3BD02" w16cex:dateUtc="2021-09-08T16:51:00Z"/>
  <w16cex:commentExtensible w16cex:durableId="24E68D66" w16cex:dateUtc="2021-09-10T20:05:00Z"/>
  <w16cex:commentExtensible w16cex:durableId="24E671FA" w16cex:dateUtc="2021-09-10T18:08:00Z"/>
  <w16cex:commentExtensible w16cex:durableId="24E68E1F" w16cex:dateUtc="2021-09-10T20:08:00Z"/>
  <w16cex:commentExtensible w16cex:durableId="24E68EFF" w16cex:dateUtc="2021-09-10T20:12:00Z"/>
  <w16cex:commentExtensible w16cex:durableId="24EB1F0D" w16cex:dateUtc="2021-09-14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929C3" w16cid:durableId="24EB2118"/>
  <w16cid:commentId w16cid:paraId="603705C0" w16cid:durableId="24F041D7"/>
  <w16cid:commentId w16cid:paraId="14868197" w16cid:durableId="24E3BB38"/>
  <w16cid:commentId w16cid:paraId="60A35B61" w16cid:durableId="24EB1BBA"/>
  <w16cid:commentId w16cid:paraId="2C754E46" w16cid:durableId="24E3BC02"/>
  <w16cid:commentId w16cid:paraId="0B06A864" w16cid:durableId="24EB1BBC"/>
  <w16cid:commentId w16cid:paraId="6749FE1E" w16cid:durableId="24E67A06"/>
  <w16cid:commentId w16cid:paraId="133F8469" w16cid:durableId="24EB1BBE"/>
  <w16cid:commentId w16cid:paraId="7B8EA9D7" w16cid:durableId="24E3BC63"/>
  <w16cid:commentId w16cid:paraId="0DB55FDD" w16cid:durableId="24EB1BC0"/>
  <w16cid:commentId w16cid:paraId="10BDC648" w16cid:durableId="24E67E11"/>
  <w16cid:commentId w16cid:paraId="48FA5F42" w16cid:durableId="24EB1BC2"/>
  <w16cid:commentId w16cid:paraId="271FE8F3" w16cid:durableId="24E67DA8"/>
  <w16cid:commentId w16cid:paraId="04CD3094" w16cid:durableId="24EB1BC4"/>
  <w16cid:commentId w16cid:paraId="7AB15671" w16cid:durableId="24E3BCED"/>
  <w16cid:commentId w16cid:paraId="41906BEA" w16cid:durableId="24EB1BC6"/>
  <w16cid:commentId w16cid:paraId="3A0CB72A" w16cid:durableId="24E3BD02"/>
  <w16cid:commentId w16cid:paraId="488CE392" w16cid:durableId="24EB1BC8"/>
  <w16cid:commentId w16cid:paraId="7E90F17B" w16cid:durableId="24E68D66"/>
  <w16cid:commentId w16cid:paraId="67153055" w16cid:durableId="24EB1BCA"/>
  <w16cid:commentId w16cid:paraId="4E88686F" w16cid:durableId="24E671FA"/>
  <w16cid:commentId w16cid:paraId="75C711D6" w16cid:durableId="24EB1BCC"/>
  <w16cid:commentId w16cid:paraId="14BF9142" w16cid:durableId="24E68E1F"/>
  <w16cid:commentId w16cid:paraId="142E33A8" w16cid:durableId="24E68EFF"/>
  <w16cid:commentId w16cid:paraId="6731EB7C" w16cid:durableId="24EB1F0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F485B" w14:textId="77777777" w:rsidR="00B23C9D" w:rsidRDefault="00B23C9D" w:rsidP="00B46086">
      <w:pPr>
        <w:spacing w:after="0" w:line="240" w:lineRule="auto"/>
      </w:pPr>
      <w:r>
        <w:separator/>
      </w:r>
    </w:p>
  </w:endnote>
  <w:endnote w:type="continuationSeparator" w:id="0">
    <w:p w14:paraId="6A6DD2D2" w14:textId="77777777" w:rsidR="00B23C9D" w:rsidRDefault="00B23C9D" w:rsidP="00B4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GMetaSerifScience-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573" w:author="Microsoft account" w:date="2021-09-20T19:16:00Z"/>
  <w:sdt>
    <w:sdtPr>
      <w:id w:val="766422386"/>
      <w:docPartObj>
        <w:docPartGallery w:val="Page Numbers (Bottom of Page)"/>
        <w:docPartUnique/>
      </w:docPartObj>
    </w:sdtPr>
    <w:sdtEndPr>
      <w:rPr>
        <w:noProof/>
      </w:rPr>
    </w:sdtEndPr>
    <w:sdtContent>
      <w:customXmlInsRangeEnd w:id="2573"/>
      <w:p w14:paraId="58DD5038" w14:textId="772BA0B2" w:rsidR="000557DF" w:rsidRDefault="000557DF">
        <w:pPr>
          <w:pStyle w:val="Footer"/>
          <w:jc w:val="center"/>
          <w:rPr>
            <w:ins w:id="2574" w:author="Microsoft account" w:date="2021-09-20T19:16:00Z"/>
          </w:rPr>
        </w:pPr>
        <w:ins w:id="2575" w:author="Microsoft account" w:date="2021-09-20T19:16:00Z">
          <w:r>
            <w:fldChar w:fldCharType="begin"/>
          </w:r>
          <w:r>
            <w:instrText xml:space="preserve"> PAGE   \* MERGEFORMAT </w:instrText>
          </w:r>
          <w:r>
            <w:fldChar w:fldCharType="separate"/>
          </w:r>
        </w:ins>
        <w:r w:rsidR="00CD1DED">
          <w:rPr>
            <w:noProof/>
          </w:rPr>
          <w:t>21</w:t>
        </w:r>
        <w:ins w:id="2576" w:author="Microsoft account" w:date="2021-09-20T19:16:00Z">
          <w:r>
            <w:rPr>
              <w:noProof/>
            </w:rPr>
            <w:fldChar w:fldCharType="end"/>
          </w:r>
        </w:ins>
      </w:p>
      <w:customXmlInsRangeStart w:id="2577" w:author="Microsoft account" w:date="2021-09-20T19:16:00Z"/>
    </w:sdtContent>
  </w:sdt>
  <w:customXmlInsRangeEnd w:id="2577"/>
  <w:p w14:paraId="261C3D36" w14:textId="77777777" w:rsidR="000557DF" w:rsidRDefault="00055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90F03" w14:textId="77777777" w:rsidR="00B23C9D" w:rsidRDefault="00B23C9D" w:rsidP="00B46086">
      <w:pPr>
        <w:spacing w:after="0" w:line="240" w:lineRule="auto"/>
      </w:pPr>
      <w:r>
        <w:separator/>
      </w:r>
    </w:p>
  </w:footnote>
  <w:footnote w:type="continuationSeparator" w:id="0">
    <w:p w14:paraId="285B5F98" w14:textId="77777777" w:rsidR="00B23C9D" w:rsidRDefault="00B23C9D" w:rsidP="00B4608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be14f6c7eaf8e33"/>
  </w15:person>
  <w15:person w15:author="Mohammad Meshbahur Rahman">
    <w15:presenceInfo w15:providerId="Windows Live" w15:userId="965badd1c4e94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E9"/>
    <w:rsid w:val="000144E6"/>
    <w:rsid w:val="0002034F"/>
    <w:rsid w:val="000363C4"/>
    <w:rsid w:val="000506E2"/>
    <w:rsid w:val="000516C8"/>
    <w:rsid w:val="000557DF"/>
    <w:rsid w:val="00082C4C"/>
    <w:rsid w:val="000A0275"/>
    <w:rsid w:val="000E0101"/>
    <w:rsid w:val="000E74AC"/>
    <w:rsid w:val="000F6261"/>
    <w:rsid w:val="00107906"/>
    <w:rsid w:val="001148F2"/>
    <w:rsid w:val="001204E2"/>
    <w:rsid w:val="00173D14"/>
    <w:rsid w:val="00182C07"/>
    <w:rsid w:val="00190BFA"/>
    <w:rsid w:val="001B624A"/>
    <w:rsid w:val="001F4DED"/>
    <w:rsid w:val="001F79C4"/>
    <w:rsid w:val="00211C64"/>
    <w:rsid w:val="002179EA"/>
    <w:rsid w:val="002D3B51"/>
    <w:rsid w:val="002E2A44"/>
    <w:rsid w:val="002E73EE"/>
    <w:rsid w:val="00323E5C"/>
    <w:rsid w:val="00330C65"/>
    <w:rsid w:val="00343CA0"/>
    <w:rsid w:val="00343D0D"/>
    <w:rsid w:val="003B5E21"/>
    <w:rsid w:val="003C4A7B"/>
    <w:rsid w:val="003D3414"/>
    <w:rsid w:val="003E4C56"/>
    <w:rsid w:val="003F64AA"/>
    <w:rsid w:val="00401462"/>
    <w:rsid w:val="00452EE5"/>
    <w:rsid w:val="00487F69"/>
    <w:rsid w:val="004B1D5C"/>
    <w:rsid w:val="004E16F1"/>
    <w:rsid w:val="004E404D"/>
    <w:rsid w:val="0053659D"/>
    <w:rsid w:val="00537835"/>
    <w:rsid w:val="0055689F"/>
    <w:rsid w:val="005754A9"/>
    <w:rsid w:val="005849BA"/>
    <w:rsid w:val="0058581A"/>
    <w:rsid w:val="00587D9F"/>
    <w:rsid w:val="005C37D7"/>
    <w:rsid w:val="005C6E96"/>
    <w:rsid w:val="005D42BE"/>
    <w:rsid w:val="005E64E9"/>
    <w:rsid w:val="005E7085"/>
    <w:rsid w:val="005F7BE9"/>
    <w:rsid w:val="00602C22"/>
    <w:rsid w:val="006117B0"/>
    <w:rsid w:val="00613EEC"/>
    <w:rsid w:val="006178DE"/>
    <w:rsid w:val="00647479"/>
    <w:rsid w:val="00657B6D"/>
    <w:rsid w:val="0066750C"/>
    <w:rsid w:val="006C7055"/>
    <w:rsid w:val="006C794B"/>
    <w:rsid w:val="006D7E8B"/>
    <w:rsid w:val="006F1DF8"/>
    <w:rsid w:val="00700923"/>
    <w:rsid w:val="007565DE"/>
    <w:rsid w:val="00756659"/>
    <w:rsid w:val="007D224A"/>
    <w:rsid w:val="007E3D3D"/>
    <w:rsid w:val="007F1A20"/>
    <w:rsid w:val="007F5C6C"/>
    <w:rsid w:val="00812146"/>
    <w:rsid w:val="008226FD"/>
    <w:rsid w:val="0082397D"/>
    <w:rsid w:val="0082710A"/>
    <w:rsid w:val="0083052D"/>
    <w:rsid w:val="0085585E"/>
    <w:rsid w:val="00857323"/>
    <w:rsid w:val="00864F82"/>
    <w:rsid w:val="00877997"/>
    <w:rsid w:val="008A7297"/>
    <w:rsid w:val="008B75B0"/>
    <w:rsid w:val="008E5BD5"/>
    <w:rsid w:val="008F213F"/>
    <w:rsid w:val="009037C8"/>
    <w:rsid w:val="00927DB0"/>
    <w:rsid w:val="00942D3F"/>
    <w:rsid w:val="00970A17"/>
    <w:rsid w:val="009742E4"/>
    <w:rsid w:val="009B1695"/>
    <w:rsid w:val="009C0185"/>
    <w:rsid w:val="009C1251"/>
    <w:rsid w:val="009C2CFB"/>
    <w:rsid w:val="009E0504"/>
    <w:rsid w:val="009F6093"/>
    <w:rsid w:val="00A029AA"/>
    <w:rsid w:val="00A3029E"/>
    <w:rsid w:val="00A346F1"/>
    <w:rsid w:val="00A53766"/>
    <w:rsid w:val="00A55850"/>
    <w:rsid w:val="00A674D5"/>
    <w:rsid w:val="00A72609"/>
    <w:rsid w:val="00A86961"/>
    <w:rsid w:val="00A918C9"/>
    <w:rsid w:val="00AA0ECE"/>
    <w:rsid w:val="00AA7CC0"/>
    <w:rsid w:val="00AB2113"/>
    <w:rsid w:val="00AC7AA2"/>
    <w:rsid w:val="00AD55B8"/>
    <w:rsid w:val="00AE0331"/>
    <w:rsid w:val="00AE7070"/>
    <w:rsid w:val="00AF0908"/>
    <w:rsid w:val="00AF2686"/>
    <w:rsid w:val="00B23C9D"/>
    <w:rsid w:val="00B2729E"/>
    <w:rsid w:val="00B327F9"/>
    <w:rsid w:val="00B46086"/>
    <w:rsid w:val="00B55B46"/>
    <w:rsid w:val="00B83357"/>
    <w:rsid w:val="00B844A8"/>
    <w:rsid w:val="00BD2967"/>
    <w:rsid w:val="00BD3B1D"/>
    <w:rsid w:val="00BF471A"/>
    <w:rsid w:val="00BF5626"/>
    <w:rsid w:val="00C241A1"/>
    <w:rsid w:val="00C4300B"/>
    <w:rsid w:val="00C54973"/>
    <w:rsid w:val="00C67B73"/>
    <w:rsid w:val="00C964BF"/>
    <w:rsid w:val="00CD1DED"/>
    <w:rsid w:val="00CD49C2"/>
    <w:rsid w:val="00CE345E"/>
    <w:rsid w:val="00CE499F"/>
    <w:rsid w:val="00CE4AD3"/>
    <w:rsid w:val="00CE5162"/>
    <w:rsid w:val="00D45707"/>
    <w:rsid w:val="00DC6745"/>
    <w:rsid w:val="00DD46C1"/>
    <w:rsid w:val="00DE4162"/>
    <w:rsid w:val="00E41A85"/>
    <w:rsid w:val="00E63C17"/>
    <w:rsid w:val="00EA0E90"/>
    <w:rsid w:val="00EB0FDA"/>
    <w:rsid w:val="00F016B2"/>
    <w:rsid w:val="00F0693B"/>
    <w:rsid w:val="00F070E2"/>
    <w:rsid w:val="00F20E2F"/>
    <w:rsid w:val="00F331E3"/>
    <w:rsid w:val="00F41E74"/>
    <w:rsid w:val="00F5085E"/>
    <w:rsid w:val="00F756DE"/>
    <w:rsid w:val="00FB3C4A"/>
    <w:rsid w:val="00FE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FF924"/>
  <w15:chartTrackingRefBased/>
  <w15:docId w15:val="{7237A989-47A4-45E9-9C28-959B283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04D"/>
    <w:pPr>
      <w:ind w:left="720"/>
      <w:contextualSpacing/>
    </w:pPr>
    <w:rPr>
      <w:rFonts w:ascii="Calibri" w:eastAsia="Calibri" w:hAnsi="Calibri" w:cs="Calibri"/>
      <w:lang w:val="en-MY" w:eastAsia="en-MY"/>
    </w:rPr>
  </w:style>
  <w:style w:type="character" w:styleId="CommentReference">
    <w:name w:val="annotation reference"/>
    <w:uiPriority w:val="99"/>
    <w:semiHidden/>
    <w:unhideWhenUsed/>
    <w:rsid w:val="00B2729E"/>
    <w:rPr>
      <w:sz w:val="16"/>
      <w:szCs w:val="16"/>
    </w:rPr>
  </w:style>
  <w:style w:type="paragraph" w:styleId="CommentText">
    <w:name w:val="annotation text"/>
    <w:basedOn w:val="Normal"/>
    <w:link w:val="CommentTextChar"/>
    <w:uiPriority w:val="99"/>
    <w:semiHidden/>
    <w:unhideWhenUsed/>
    <w:rsid w:val="00B2729E"/>
    <w:pPr>
      <w:spacing w:line="240" w:lineRule="auto"/>
    </w:pPr>
    <w:rPr>
      <w:rFonts w:ascii="Calibri" w:eastAsia="Calibri" w:hAnsi="Calibri" w:cs="Times New Roman"/>
      <w:sz w:val="20"/>
      <w:szCs w:val="20"/>
      <w:lang w:val="en-MY"/>
    </w:rPr>
  </w:style>
  <w:style w:type="character" w:customStyle="1" w:styleId="CommentTextChar">
    <w:name w:val="Comment Text Char"/>
    <w:basedOn w:val="DefaultParagraphFont"/>
    <w:link w:val="CommentText"/>
    <w:uiPriority w:val="99"/>
    <w:semiHidden/>
    <w:rsid w:val="00B2729E"/>
    <w:rPr>
      <w:rFonts w:ascii="Calibri" w:eastAsia="Calibri" w:hAnsi="Calibri" w:cs="Times New Roman"/>
      <w:sz w:val="20"/>
      <w:szCs w:val="20"/>
      <w:lang w:val="en-MY"/>
    </w:rPr>
  </w:style>
  <w:style w:type="paragraph" w:styleId="BalloonText">
    <w:name w:val="Balloon Text"/>
    <w:basedOn w:val="Normal"/>
    <w:link w:val="BalloonTextChar"/>
    <w:uiPriority w:val="99"/>
    <w:semiHidden/>
    <w:unhideWhenUsed/>
    <w:rsid w:val="00B27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29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41A1"/>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C241A1"/>
    <w:rPr>
      <w:rFonts w:ascii="Calibri" w:eastAsia="Calibri" w:hAnsi="Calibri" w:cs="Times New Roman"/>
      <w:b/>
      <w:bCs/>
      <w:sz w:val="20"/>
      <w:szCs w:val="20"/>
      <w:lang w:val="en-MY"/>
    </w:rPr>
  </w:style>
  <w:style w:type="table" w:styleId="TableGrid">
    <w:name w:val="Table Grid"/>
    <w:basedOn w:val="TableNormal"/>
    <w:uiPriority w:val="39"/>
    <w:rsid w:val="008A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86"/>
  </w:style>
  <w:style w:type="paragraph" w:styleId="Footer">
    <w:name w:val="footer"/>
    <w:basedOn w:val="Normal"/>
    <w:link w:val="FooterChar"/>
    <w:uiPriority w:val="99"/>
    <w:unhideWhenUsed/>
    <w:rsid w:val="00B4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86"/>
  </w:style>
  <w:style w:type="character" w:styleId="LineNumber">
    <w:name w:val="line number"/>
    <w:basedOn w:val="DefaultParagraphFont"/>
    <w:uiPriority w:val="99"/>
    <w:semiHidden/>
    <w:unhideWhenUsed/>
    <w:rsid w:val="0086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28314">
      <w:bodyDiv w:val="1"/>
      <w:marLeft w:val="0"/>
      <w:marRight w:val="0"/>
      <w:marTop w:val="0"/>
      <w:marBottom w:val="0"/>
      <w:divBdr>
        <w:top w:val="none" w:sz="0" w:space="0" w:color="auto"/>
        <w:left w:val="none" w:sz="0" w:space="0" w:color="auto"/>
        <w:bottom w:val="none" w:sz="0" w:space="0" w:color="auto"/>
        <w:right w:val="none" w:sz="0" w:space="0" w:color="auto"/>
      </w:divBdr>
    </w:div>
    <w:div w:id="446505969">
      <w:bodyDiv w:val="1"/>
      <w:marLeft w:val="0"/>
      <w:marRight w:val="0"/>
      <w:marTop w:val="0"/>
      <w:marBottom w:val="0"/>
      <w:divBdr>
        <w:top w:val="none" w:sz="0" w:space="0" w:color="auto"/>
        <w:left w:val="none" w:sz="0" w:space="0" w:color="auto"/>
        <w:bottom w:val="none" w:sz="0" w:space="0" w:color="auto"/>
        <w:right w:val="none" w:sz="0" w:space="0" w:color="auto"/>
      </w:divBdr>
    </w:div>
    <w:div w:id="5981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5.xml"/><Relationship Id="rId18"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comments" Target="comment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Sheet1!$C$3</c:f>
              <c:strCache>
                <c:ptCount val="1"/>
                <c:pt idx="0">
                  <c:v>Percent</c:v>
                </c:pt>
              </c:strCache>
            </c:strRef>
          </c:tx>
          <c:spPr>
            <a:solidFill>
              <a:srgbClr val="FF5D5D"/>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C00000"/>
                </a:solidFill>
                <a:round/>
              </a:ln>
              <a:effectLst/>
            </c:spPr>
          </c:errBars>
          <c:cat>
            <c:strRef>
              <c:f>Sheet1!$B$4:$B$17</c:f>
              <c:strCache>
                <c:ptCount val="14"/>
                <c:pt idx="0">
                  <c:v>Telegram</c:v>
                </c:pt>
                <c:pt idx="1">
                  <c:v>Other Social media</c:v>
                </c:pt>
                <c:pt idx="2">
                  <c:v>Youtube</c:v>
                </c:pt>
                <c:pt idx="3">
                  <c:v>Center for Disease Control</c:v>
                </c:pt>
                <c:pt idx="4">
                  <c:v>Radio</c:v>
                </c:pt>
                <c:pt idx="5">
                  <c:v>WhatsApp</c:v>
                </c:pt>
                <c:pt idx="6">
                  <c:v>Twitter</c:v>
                </c:pt>
                <c:pt idx="7">
                  <c:v>News or Newspaper</c:v>
                </c:pt>
                <c:pt idx="8">
                  <c:v>Majlis Keselamatan Negara</c:v>
                </c:pt>
                <c:pt idx="9">
                  <c:v>Instagram</c:v>
                </c:pt>
                <c:pt idx="10">
                  <c:v>World Health Organization</c:v>
                </c:pt>
                <c:pt idx="11">
                  <c:v>Facebook</c:v>
                </c:pt>
                <c:pt idx="12">
                  <c:v>Television</c:v>
                </c:pt>
                <c:pt idx="13">
                  <c:v>Minstry of Health</c:v>
                </c:pt>
              </c:strCache>
            </c:strRef>
          </c:cat>
          <c:val>
            <c:numRef>
              <c:f>Sheet1!$C$4:$C$17</c:f>
              <c:numCache>
                <c:formatCode>0.0</c:formatCode>
                <c:ptCount val="14"/>
                <c:pt idx="0">
                  <c:v>6.9</c:v>
                </c:pt>
                <c:pt idx="1">
                  <c:v>9.3000000000000007</c:v>
                </c:pt>
                <c:pt idx="2">
                  <c:v>14.9</c:v>
                </c:pt>
                <c:pt idx="3">
                  <c:v>19.399999999999999</c:v>
                </c:pt>
                <c:pt idx="4">
                  <c:v>29.3</c:v>
                </c:pt>
                <c:pt idx="5">
                  <c:v>35.4</c:v>
                </c:pt>
                <c:pt idx="6">
                  <c:v>36.9</c:v>
                </c:pt>
                <c:pt idx="7">
                  <c:v>40.1</c:v>
                </c:pt>
                <c:pt idx="8">
                  <c:v>41.5</c:v>
                </c:pt>
                <c:pt idx="9">
                  <c:v>43.7</c:v>
                </c:pt>
                <c:pt idx="10">
                  <c:v>45.4</c:v>
                </c:pt>
                <c:pt idx="11">
                  <c:v>50.5</c:v>
                </c:pt>
                <c:pt idx="12">
                  <c:v>53.8</c:v>
                </c:pt>
                <c:pt idx="13">
                  <c:v>68</c:v>
                </c:pt>
              </c:numCache>
            </c:numRef>
          </c:val>
          <c:extLst xmlns:c16r2="http://schemas.microsoft.com/office/drawing/2015/06/chart">
            <c:ext xmlns:c16="http://schemas.microsoft.com/office/drawing/2014/chart" uri="{C3380CC4-5D6E-409C-BE32-E72D297353CC}">
              <c16:uniqueId val="{00000000-8895-4CD3-A9F1-E18692A189FF}"/>
            </c:ext>
          </c:extLst>
        </c:ser>
        <c:dLbls>
          <c:showLegendKey val="0"/>
          <c:showVal val="0"/>
          <c:showCatName val="0"/>
          <c:showSerName val="0"/>
          <c:showPercent val="0"/>
          <c:showBubbleSize val="0"/>
        </c:dLbls>
        <c:gapWidth val="115"/>
        <c:overlap val="-20"/>
        <c:axId val="1793275152"/>
        <c:axId val="1793271344"/>
      </c:barChart>
      <c:catAx>
        <c:axId val="179327515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1344"/>
        <c:crosses val="autoZero"/>
        <c:auto val="1"/>
        <c:lblAlgn val="ctr"/>
        <c:lblOffset val="100"/>
        <c:noMultiLvlLbl val="0"/>
      </c:catAx>
      <c:valAx>
        <c:axId val="179327134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b="1"/>
              <a:t>(a)</a:t>
            </a:r>
          </a:p>
        </c:rich>
      </c:tx>
      <c:layout>
        <c:manualLayout>
          <c:xMode val="edge"/>
          <c:yMode val="edge"/>
          <c:x val="9.9914553482371125E-3"/>
          <c:y val="2.8517110266159697E-2"/>
        </c:manualLayout>
      </c:layout>
      <c:overlay val="0"/>
    </c:title>
    <c:autoTitleDeleted val="0"/>
    <c:plotArea>
      <c:layout>
        <c:manualLayout>
          <c:layoutTarget val="inner"/>
          <c:xMode val="edge"/>
          <c:yMode val="edge"/>
          <c:x val="9.1873900003744666E-2"/>
          <c:y val="0.12081749049429658"/>
          <c:w val="0.88434745754057009"/>
          <c:h val="0.53297434594869186"/>
        </c:manualLayout>
      </c:layout>
      <c:barChart>
        <c:barDir val="col"/>
        <c:grouping val="clustered"/>
        <c:varyColors val="0"/>
        <c:ser>
          <c:idx val="0"/>
          <c:order val="0"/>
          <c:tx>
            <c:strRef>
              <c:f>Sheet1!$T$6</c:f>
              <c:strCache>
                <c:ptCount val="1"/>
                <c:pt idx="0">
                  <c:v>Less knowledge</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C0000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Sheet1!$T$7:$T$16</c:f>
              <c:numCache>
                <c:formatCode>General</c:formatCode>
                <c:ptCount val="10"/>
                <c:pt idx="0">
                  <c:v>50.9</c:v>
                </c:pt>
                <c:pt idx="1">
                  <c:v>50.7</c:v>
                </c:pt>
                <c:pt idx="2">
                  <c:v>32.1</c:v>
                </c:pt>
                <c:pt idx="3" formatCode="0.0;[Red]0.0">
                  <c:v>53.5</c:v>
                </c:pt>
                <c:pt idx="4">
                  <c:v>44.9</c:v>
                </c:pt>
                <c:pt idx="5">
                  <c:v>51.7</c:v>
                </c:pt>
                <c:pt idx="6">
                  <c:v>46</c:v>
                </c:pt>
                <c:pt idx="7">
                  <c:v>45.9</c:v>
                </c:pt>
                <c:pt idx="8">
                  <c:v>48.1</c:v>
                </c:pt>
                <c:pt idx="9">
                  <c:v>51.7</c:v>
                </c:pt>
              </c:numCache>
            </c:numRef>
          </c:val>
          <c:extLst xmlns:c16r2="http://schemas.microsoft.com/office/drawing/2015/06/chart">
            <c:ext xmlns:c16="http://schemas.microsoft.com/office/drawing/2014/chart" uri="{C3380CC4-5D6E-409C-BE32-E72D297353CC}">
              <c16:uniqueId val="{00000000-772F-476D-A323-4B96E12195C9}"/>
            </c:ext>
          </c:extLst>
        </c:ser>
        <c:ser>
          <c:idx val="1"/>
          <c:order val="1"/>
          <c:tx>
            <c:strRef>
              <c:f>Sheet1!$U$6</c:f>
              <c:strCache>
                <c:ptCount val="1"/>
                <c:pt idx="0">
                  <c:v> More Knowledge</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0070C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Sheet1!$U$7:$U$16</c:f>
              <c:numCache>
                <c:formatCode>General</c:formatCode>
                <c:ptCount val="10"/>
                <c:pt idx="0">
                  <c:v>49.1</c:v>
                </c:pt>
                <c:pt idx="1">
                  <c:v>49.3</c:v>
                </c:pt>
                <c:pt idx="2">
                  <c:v>67.900000000000006</c:v>
                </c:pt>
                <c:pt idx="3" formatCode="0.0;[Red]0.0">
                  <c:v>46.5</c:v>
                </c:pt>
                <c:pt idx="4">
                  <c:v>55.1</c:v>
                </c:pt>
                <c:pt idx="5">
                  <c:v>48.3</c:v>
                </c:pt>
                <c:pt idx="6">
                  <c:v>54</c:v>
                </c:pt>
                <c:pt idx="7">
                  <c:v>54.1</c:v>
                </c:pt>
                <c:pt idx="8">
                  <c:v>51.9</c:v>
                </c:pt>
                <c:pt idx="9">
                  <c:v>48.3</c:v>
                </c:pt>
              </c:numCache>
            </c:numRef>
          </c:val>
          <c:extLst xmlns:c16r2="http://schemas.microsoft.com/office/drawing/2015/06/chart">
            <c:ext xmlns:c16="http://schemas.microsoft.com/office/drawing/2014/chart" uri="{C3380CC4-5D6E-409C-BE32-E72D297353CC}">
              <c16:uniqueId val="{00000001-772F-476D-A323-4B96E12195C9}"/>
            </c:ext>
          </c:extLst>
        </c:ser>
        <c:dLbls>
          <c:showLegendKey val="0"/>
          <c:showVal val="1"/>
          <c:showCatName val="0"/>
          <c:showSerName val="0"/>
          <c:showPercent val="0"/>
          <c:showBubbleSize val="0"/>
        </c:dLbls>
        <c:gapWidth val="75"/>
        <c:axId val="1793276240"/>
        <c:axId val="1793278416"/>
      </c:barChart>
      <c:catAx>
        <c:axId val="179327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8416"/>
        <c:crosses val="autoZero"/>
        <c:auto val="1"/>
        <c:lblAlgn val="ctr"/>
        <c:lblOffset val="100"/>
        <c:noMultiLvlLbl val="0"/>
      </c:catAx>
      <c:valAx>
        <c:axId val="179327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6240"/>
        <c:crosses val="autoZero"/>
        <c:crossBetween val="between"/>
      </c:valAx>
      <c:spPr>
        <a:noFill/>
        <a:ln>
          <a:noFill/>
        </a:ln>
        <a:effectLst/>
      </c:spPr>
    </c:plotArea>
    <c:legend>
      <c:legendPos val="b"/>
      <c:layout>
        <c:manualLayout>
          <c:xMode val="edge"/>
          <c:yMode val="edge"/>
          <c:x val="0.31440488713229914"/>
          <c:y val="0.91442595885191769"/>
          <c:w val="0.42330951998071081"/>
          <c:h val="6.04843113719728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(b)</a:t>
            </a:r>
          </a:p>
        </c:rich>
      </c:tx>
      <c:layout>
        <c:manualLayout>
          <c:xMode val="edge"/>
          <c:yMode val="edge"/>
          <c:x val="0"/>
          <c:y val="3.3524904214559385E-2"/>
        </c:manualLayout>
      </c:layout>
      <c:overlay val="0"/>
    </c:title>
    <c:autoTitleDeleted val="0"/>
    <c:plotArea>
      <c:layout>
        <c:manualLayout>
          <c:layoutTarget val="inner"/>
          <c:xMode val="edge"/>
          <c:yMode val="edge"/>
          <c:x val="9.8598459904262345E-2"/>
          <c:y val="8.8601532567049793E-2"/>
          <c:w val="0.87588245878266491"/>
          <c:h val="0.58726657012701011"/>
        </c:manualLayout>
      </c:layout>
      <c:barChart>
        <c:barDir val="col"/>
        <c:grouping val="clustered"/>
        <c:varyColors val="0"/>
        <c:ser>
          <c:idx val="0"/>
          <c:order val="0"/>
          <c:tx>
            <c:strRef>
              <c:f>Sheet1!$T$89</c:f>
              <c:strCache>
                <c:ptCount val="1"/>
                <c:pt idx="0">
                  <c:v>Less positive</c:v>
                </c:pt>
              </c:strCache>
            </c:strRef>
          </c:tx>
          <c:spPr>
            <a:solidFill>
              <a:srgbClr val="FF7C80"/>
            </a:solidFill>
            <a:ln>
              <a:solidFill>
                <a:srgbClr val="FF9FA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Sheet1!$T$90:$T$99</c:f>
              <c:numCache>
                <c:formatCode>General</c:formatCode>
                <c:ptCount val="10"/>
                <c:pt idx="0">
                  <c:v>44.3</c:v>
                </c:pt>
                <c:pt idx="1">
                  <c:v>48.3</c:v>
                </c:pt>
                <c:pt idx="2">
                  <c:v>59.1</c:v>
                </c:pt>
                <c:pt idx="3" formatCode="0.0;[Red]0.0">
                  <c:v>53.5</c:v>
                </c:pt>
                <c:pt idx="4">
                  <c:v>44.9</c:v>
                </c:pt>
                <c:pt idx="5" formatCode="0.00;[Red]0.00">
                  <c:v>51.7</c:v>
                </c:pt>
                <c:pt idx="6" formatCode="0.00;[Red]0.00">
                  <c:v>46</c:v>
                </c:pt>
                <c:pt idx="7">
                  <c:v>49.5</c:v>
                </c:pt>
                <c:pt idx="8">
                  <c:v>46.6</c:v>
                </c:pt>
                <c:pt idx="9">
                  <c:v>47.1</c:v>
                </c:pt>
              </c:numCache>
            </c:numRef>
          </c:val>
          <c:extLst xmlns:c16r2="http://schemas.microsoft.com/office/drawing/2015/06/chart">
            <c:ext xmlns:c16="http://schemas.microsoft.com/office/drawing/2014/chart" uri="{C3380CC4-5D6E-409C-BE32-E72D297353CC}">
              <c16:uniqueId val="{00000000-49EB-4F7D-88D9-27BEA13C14A9}"/>
            </c:ext>
          </c:extLst>
        </c:ser>
        <c:ser>
          <c:idx val="1"/>
          <c:order val="1"/>
          <c:tx>
            <c:strRef>
              <c:f>Sheet1!$U$89</c:f>
              <c:strCache>
                <c:ptCount val="1"/>
                <c:pt idx="0">
                  <c:v>More positive</c:v>
                </c:pt>
              </c:strCache>
            </c:strRef>
          </c:tx>
          <c:spPr>
            <a:solidFill>
              <a:srgbClr val="45A5E7"/>
            </a:solidFill>
            <a:ln>
              <a:solidFill>
                <a:srgbClr val="99BFD7"/>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Sheet1!$U$90:$U$99</c:f>
              <c:numCache>
                <c:formatCode>General</c:formatCode>
                <c:ptCount val="10"/>
                <c:pt idx="0">
                  <c:v>55.7</c:v>
                </c:pt>
                <c:pt idx="1">
                  <c:v>51.7</c:v>
                </c:pt>
                <c:pt idx="2">
                  <c:v>40.9</c:v>
                </c:pt>
                <c:pt idx="3" formatCode="0.0;[Red]0.0">
                  <c:v>46.5</c:v>
                </c:pt>
                <c:pt idx="4">
                  <c:v>55.1</c:v>
                </c:pt>
                <c:pt idx="5" formatCode="0.00;[Red]0.00">
                  <c:v>48.3</c:v>
                </c:pt>
                <c:pt idx="6" formatCode="0.00;[Red]0.00">
                  <c:v>54</c:v>
                </c:pt>
                <c:pt idx="7">
                  <c:v>50.5</c:v>
                </c:pt>
                <c:pt idx="8">
                  <c:v>53.4</c:v>
                </c:pt>
                <c:pt idx="9">
                  <c:v>52.9</c:v>
                </c:pt>
              </c:numCache>
            </c:numRef>
          </c:val>
          <c:extLst xmlns:c16r2="http://schemas.microsoft.com/office/drawing/2015/06/chart">
            <c:ext xmlns:c16="http://schemas.microsoft.com/office/drawing/2014/chart" uri="{C3380CC4-5D6E-409C-BE32-E72D297353CC}">
              <c16:uniqueId val="{00000001-49EB-4F7D-88D9-27BEA13C14A9}"/>
            </c:ext>
          </c:extLst>
        </c:ser>
        <c:dLbls>
          <c:showLegendKey val="0"/>
          <c:showVal val="1"/>
          <c:showCatName val="0"/>
          <c:showSerName val="0"/>
          <c:showPercent val="0"/>
          <c:showBubbleSize val="0"/>
        </c:dLbls>
        <c:gapWidth val="79"/>
        <c:axId val="1793276784"/>
        <c:axId val="1793277328"/>
      </c:barChart>
      <c:catAx>
        <c:axId val="17932767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77328"/>
        <c:crosses val="autoZero"/>
        <c:auto val="1"/>
        <c:lblAlgn val="ctr"/>
        <c:lblOffset val="100"/>
        <c:noMultiLvlLbl val="0"/>
      </c:catAx>
      <c:valAx>
        <c:axId val="17932773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76784"/>
        <c:crosses val="autoZero"/>
        <c:crossBetween val="between"/>
      </c:valAx>
      <c:spPr>
        <a:noFill/>
        <a:ln>
          <a:noFill/>
        </a:ln>
        <a:effectLst/>
      </c:spPr>
    </c:plotArea>
    <c:legend>
      <c:legendPos val="b"/>
      <c:layout>
        <c:manualLayout>
          <c:xMode val="edge"/>
          <c:yMode val="edge"/>
          <c:x val="0.31266208589719113"/>
          <c:y val="0.89202114821854162"/>
          <c:w val="0.3885953630796152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a:t>
            </a:r>
          </a:p>
        </c:rich>
      </c:tx>
      <c:layout>
        <c:manualLayout>
          <c:xMode val="edge"/>
          <c:yMode val="edge"/>
          <c:x val="1.5235869546660868E-3"/>
          <c:y val="1.3534852244529664E-2"/>
        </c:manualLayout>
      </c:layout>
      <c:overlay val="0"/>
    </c:title>
    <c:autoTitleDeleted val="0"/>
    <c:plotArea>
      <c:layout>
        <c:manualLayout>
          <c:layoutTarget val="inner"/>
          <c:xMode val="edge"/>
          <c:yMode val="edge"/>
          <c:x val="0.102387054063436"/>
          <c:y val="0.11053462666365892"/>
          <c:w val="0.8711133072952727"/>
          <c:h val="0.57665824142837108"/>
        </c:manualLayout>
      </c:layout>
      <c:barChart>
        <c:barDir val="col"/>
        <c:grouping val="clustered"/>
        <c:varyColors val="0"/>
        <c:ser>
          <c:idx val="0"/>
          <c:order val="0"/>
          <c:tx>
            <c:strRef>
              <c:f>Sheet1!$K$97</c:f>
              <c:strCache>
                <c:ptCount val="1"/>
                <c:pt idx="0">
                  <c:v>Less frequent</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Sheet1!$K$98:$K$107</c:f>
              <c:numCache>
                <c:formatCode>General</c:formatCode>
                <c:ptCount val="10"/>
                <c:pt idx="0">
                  <c:v>47.1</c:v>
                </c:pt>
                <c:pt idx="1">
                  <c:v>36.5</c:v>
                </c:pt>
                <c:pt idx="2">
                  <c:v>40.9</c:v>
                </c:pt>
                <c:pt idx="3" formatCode="0.0;[Red]0.0">
                  <c:v>53.5</c:v>
                </c:pt>
                <c:pt idx="4">
                  <c:v>44.9</c:v>
                </c:pt>
                <c:pt idx="5">
                  <c:v>48.9</c:v>
                </c:pt>
                <c:pt idx="6">
                  <c:v>41</c:v>
                </c:pt>
                <c:pt idx="7">
                  <c:v>47.7</c:v>
                </c:pt>
                <c:pt idx="8">
                  <c:v>35.200000000000003</c:v>
                </c:pt>
                <c:pt idx="9">
                  <c:v>44.8</c:v>
                </c:pt>
              </c:numCache>
            </c:numRef>
          </c:val>
          <c:extLst xmlns:c16r2="http://schemas.microsoft.com/office/drawing/2015/06/chart">
            <c:ext xmlns:c16="http://schemas.microsoft.com/office/drawing/2014/chart" uri="{C3380CC4-5D6E-409C-BE32-E72D297353CC}">
              <c16:uniqueId val="{00000000-FDB5-43E0-917D-7E0AE9B0288F}"/>
            </c:ext>
          </c:extLst>
        </c:ser>
        <c:ser>
          <c:idx val="1"/>
          <c:order val="1"/>
          <c:tx>
            <c:strRef>
              <c:f>Sheet1!$L$97</c:f>
              <c:strCache>
                <c:ptCount val="1"/>
                <c:pt idx="0">
                  <c:v>More frequent</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Sheet1!$L$98:$L$107</c:f>
              <c:numCache>
                <c:formatCode>General</c:formatCode>
                <c:ptCount val="10"/>
                <c:pt idx="0">
                  <c:v>52.9</c:v>
                </c:pt>
                <c:pt idx="1">
                  <c:v>63.5</c:v>
                </c:pt>
                <c:pt idx="2">
                  <c:v>59.1</c:v>
                </c:pt>
                <c:pt idx="3" formatCode="0.0;[Red]0.0">
                  <c:v>46.5</c:v>
                </c:pt>
                <c:pt idx="4">
                  <c:v>55.1</c:v>
                </c:pt>
                <c:pt idx="5">
                  <c:v>51.1</c:v>
                </c:pt>
                <c:pt idx="6">
                  <c:v>59</c:v>
                </c:pt>
                <c:pt idx="7">
                  <c:v>52.2</c:v>
                </c:pt>
                <c:pt idx="8">
                  <c:v>64.8</c:v>
                </c:pt>
                <c:pt idx="9">
                  <c:v>55.2</c:v>
                </c:pt>
              </c:numCache>
            </c:numRef>
          </c:val>
          <c:extLst xmlns:c16r2="http://schemas.microsoft.com/office/drawing/2015/06/chart">
            <c:ext xmlns:c16="http://schemas.microsoft.com/office/drawing/2014/chart" uri="{C3380CC4-5D6E-409C-BE32-E72D297353CC}">
              <c16:uniqueId val="{00000001-FDB5-43E0-917D-7E0AE9B0288F}"/>
            </c:ext>
          </c:extLst>
        </c:ser>
        <c:dLbls>
          <c:showLegendKey val="0"/>
          <c:showVal val="1"/>
          <c:showCatName val="0"/>
          <c:showSerName val="0"/>
          <c:showPercent val="0"/>
          <c:showBubbleSize val="0"/>
        </c:dLbls>
        <c:gapWidth val="75"/>
        <c:axId val="1793283856"/>
        <c:axId val="1793280048"/>
      </c:barChart>
      <c:catAx>
        <c:axId val="17932838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80048"/>
        <c:crosses val="autoZero"/>
        <c:auto val="1"/>
        <c:lblAlgn val="ctr"/>
        <c:lblOffset val="100"/>
        <c:noMultiLvlLbl val="0"/>
      </c:catAx>
      <c:valAx>
        <c:axId val="17932800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a:outerShdw blurRad="50800" dist="50800" dir="5400000" sx="3000" sy="3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83856"/>
        <c:crosses val="autoZero"/>
        <c:crossBetween val="between"/>
      </c:valAx>
      <c:spPr>
        <a:solidFill>
          <a:schemeClr val="bg1"/>
        </a:solidFill>
        <a:ln>
          <a:noFill/>
        </a:ln>
        <a:effectLst/>
      </c:spPr>
    </c:plotArea>
    <c:legend>
      <c:legendPos val="b"/>
      <c:layout>
        <c:manualLayout>
          <c:xMode val="edge"/>
          <c:yMode val="edge"/>
          <c:x val="0.29930402881764567"/>
          <c:y val="0.90075969242847576"/>
          <c:w val="0.4110279965004374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Sheet1!$T$6</c:f>
              <c:strCache>
                <c:ptCount val="1"/>
                <c:pt idx="0">
                  <c:v>Less knowledge</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C0000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Sheet1!$T$7:$T$16</c:f>
              <c:numCache>
                <c:formatCode>General</c:formatCode>
                <c:ptCount val="10"/>
                <c:pt idx="0">
                  <c:v>50.9</c:v>
                </c:pt>
                <c:pt idx="1">
                  <c:v>50.7</c:v>
                </c:pt>
                <c:pt idx="2">
                  <c:v>32.1</c:v>
                </c:pt>
                <c:pt idx="3" formatCode="0.0;[Red]0.0">
                  <c:v>53.5</c:v>
                </c:pt>
                <c:pt idx="4">
                  <c:v>44.9</c:v>
                </c:pt>
                <c:pt idx="5">
                  <c:v>51.7</c:v>
                </c:pt>
                <c:pt idx="6">
                  <c:v>46</c:v>
                </c:pt>
                <c:pt idx="7">
                  <c:v>45.9</c:v>
                </c:pt>
                <c:pt idx="8">
                  <c:v>48.1</c:v>
                </c:pt>
                <c:pt idx="9">
                  <c:v>51.7</c:v>
                </c:pt>
              </c:numCache>
            </c:numRef>
          </c:val>
          <c:extLst xmlns:c16r2="http://schemas.microsoft.com/office/drawing/2015/06/chart">
            <c:ext xmlns:c16="http://schemas.microsoft.com/office/drawing/2014/chart" uri="{C3380CC4-5D6E-409C-BE32-E72D297353CC}">
              <c16:uniqueId val="{00000000-C256-498D-B801-0702E8CE0ED6}"/>
            </c:ext>
          </c:extLst>
        </c:ser>
        <c:ser>
          <c:idx val="1"/>
          <c:order val="1"/>
          <c:tx>
            <c:strRef>
              <c:f>Sheet1!$U$6</c:f>
              <c:strCache>
                <c:ptCount val="1"/>
                <c:pt idx="0">
                  <c:v> More Knowledge</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0070C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Sheet1!$U$7:$U$16</c:f>
              <c:numCache>
                <c:formatCode>General</c:formatCode>
                <c:ptCount val="10"/>
                <c:pt idx="0">
                  <c:v>49.1</c:v>
                </c:pt>
                <c:pt idx="1">
                  <c:v>49.3</c:v>
                </c:pt>
                <c:pt idx="2">
                  <c:v>67.900000000000006</c:v>
                </c:pt>
                <c:pt idx="3" formatCode="0.0;[Red]0.0">
                  <c:v>46.5</c:v>
                </c:pt>
                <c:pt idx="4">
                  <c:v>55.1</c:v>
                </c:pt>
                <c:pt idx="5">
                  <c:v>48.3</c:v>
                </c:pt>
                <c:pt idx="6">
                  <c:v>54</c:v>
                </c:pt>
                <c:pt idx="7">
                  <c:v>54.1</c:v>
                </c:pt>
                <c:pt idx="8">
                  <c:v>51.9</c:v>
                </c:pt>
                <c:pt idx="9">
                  <c:v>48.3</c:v>
                </c:pt>
              </c:numCache>
            </c:numRef>
          </c:val>
          <c:extLst xmlns:c16r2="http://schemas.microsoft.com/office/drawing/2015/06/chart">
            <c:ext xmlns:c16="http://schemas.microsoft.com/office/drawing/2014/chart" uri="{C3380CC4-5D6E-409C-BE32-E72D297353CC}">
              <c16:uniqueId val="{00000001-C256-498D-B801-0702E8CE0ED6}"/>
            </c:ext>
          </c:extLst>
        </c:ser>
        <c:dLbls>
          <c:showLegendKey val="0"/>
          <c:showVal val="1"/>
          <c:showCatName val="0"/>
          <c:showSerName val="0"/>
          <c:showPercent val="0"/>
          <c:showBubbleSize val="0"/>
        </c:dLbls>
        <c:gapWidth val="75"/>
        <c:axId val="1793278960"/>
        <c:axId val="1793279504"/>
      </c:barChart>
      <c:catAx>
        <c:axId val="179327896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Knowledge</a:t>
                </a:r>
              </a:p>
            </c:rich>
          </c:tx>
          <c:layout>
            <c:manualLayout>
              <c:xMode val="edge"/>
              <c:yMode val="edge"/>
              <c:x val="0.42659349445557526"/>
              <c:y val="0.9085298756892943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9504"/>
        <c:crosses val="autoZero"/>
        <c:auto val="1"/>
        <c:lblAlgn val="ctr"/>
        <c:lblOffset val="100"/>
        <c:noMultiLvlLbl val="0"/>
      </c:catAx>
      <c:valAx>
        <c:axId val="179327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8960"/>
        <c:crosses val="autoZero"/>
        <c:crossBetween val="between"/>
      </c:valAx>
      <c:spPr>
        <a:noFill/>
        <a:ln>
          <a:noFill/>
        </a:ln>
        <a:effectLst/>
      </c:spPr>
    </c:plotArea>
    <c:legend>
      <c:legendPos val="b"/>
      <c:layout>
        <c:manualLayout>
          <c:xMode val="edge"/>
          <c:yMode val="edge"/>
          <c:x val="0.30575808080817984"/>
          <c:y val="0.8499099285722147"/>
          <c:w val="0.42330951998071081"/>
          <c:h val="6.04843113719728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Sheet1!$T$89</c:f>
              <c:strCache>
                <c:ptCount val="1"/>
                <c:pt idx="0">
                  <c:v>Less positive</c:v>
                </c:pt>
              </c:strCache>
            </c:strRef>
          </c:tx>
          <c:spPr>
            <a:solidFill>
              <a:srgbClr val="FF7C80"/>
            </a:solidFill>
            <a:ln>
              <a:solidFill>
                <a:srgbClr val="FF9FA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Sheet1!$T$90:$T$99</c:f>
              <c:numCache>
                <c:formatCode>General</c:formatCode>
                <c:ptCount val="10"/>
                <c:pt idx="0">
                  <c:v>44.3</c:v>
                </c:pt>
                <c:pt idx="1">
                  <c:v>48.3</c:v>
                </c:pt>
                <c:pt idx="2">
                  <c:v>59.1</c:v>
                </c:pt>
                <c:pt idx="3" formatCode="0.0;[Red]0.0">
                  <c:v>53.5</c:v>
                </c:pt>
                <c:pt idx="4">
                  <c:v>44.9</c:v>
                </c:pt>
                <c:pt idx="5" formatCode="0.00;[Red]0.00">
                  <c:v>51.7</c:v>
                </c:pt>
                <c:pt idx="6" formatCode="0.00;[Red]0.00">
                  <c:v>46</c:v>
                </c:pt>
                <c:pt idx="7">
                  <c:v>49.5</c:v>
                </c:pt>
                <c:pt idx="8">
                  <c:v>46.6</c:v>
                </c:pt>
                <c:pt idx="9">
                  <c:v>47.1</c:v>
                </c:pt>
              </c:numCache>
            </c:numRef>
          </c:val>
          <c:extLst xmlns:c16r2="http://schemas.microsoft.com/office/drawing/2015/06/chart">
            <c:ext xmlns:c16="http://schemas.microsoft.com/office/drawing/2014/chart" uri="{C3380CC4-5D6E-409C-BE32-E72D297353CC}">
              <c16:uniqueId val="{00000000-6670-42F5-AF94-2D6E4D33394D}"/>
            </c:ext>
          </c:extLst>
        </c:ser>
        <c:ser>
          <c:idx val="1"/>
          <c:order val="1"/>
          <c:tx>
            <c:strRef>
              <c:f>Sheet1!$U$89</c:f>
              <c:strCache>
                <c:ptCount val="1"/>
                <c:pt idx="0">
                  <c:v>More positive</c:v>
                </c:pt>
              </c:strCache>
            </c:strRef>
          </c:tx>
          <c:spPr>
            <a:solidFill>
              <a:srgbClr val="45A5E7"/>
            </a:solidFill>
            <a:ln>
              <a:solidFill>
                <a:srgbClr val="99BFD7"/>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Sheet1!$U$90:$U$99</c:f>
              <c:numCache>
                <c:formatCode>General</c:formatCode>
                <c:ptCount val="10"/>
                <c:pt idx="0">
                  <c:v>55.7</c:v>
                </c:pt>
                <c:pt idx="1">
                  <c:v>51.7</c:v>
                </c:pt>
                <c:pt idx="2">
                  <c:v>40.9</c:v>
                </c:pt>
                <c:pt idx="3" formatCode="0.0;[Red]0.0">
                  <c:v>46.5</c:v>
                </c:pt>
                <c:pt idx="4">
                  <c:v>55.1</c:v>
                </c:pt>
                <c:pt idx="5" formatCode="0.00;[Red]0.00">
                  <c:v>48.3</c:v>
                </c:pt>
                <c:pt idx="6" formatCode="0.00;[Red]0.00">
                  <c:v>54</c:v>
                </c:pt>
                <c:pt idx="7">
                  <c:v>50.5</c:v>
                </c:pt>
                <c:pt idx="8">
                  <c:v>53.4</c:v>
                </c:pt>
                <c:pt idx="9">
                  <c:v>52.9</c:v>
                </c:pt>
              </c:numCache>
            </c:numRef>
          </c:val>
          <c:extLst xmlns:c16r2="http://schemas.microsoft.com/office/drawing/2015/06/chart">
            <c:ext xmlns:c16="http://schemas.microsoft.com/office/drawing/2014/chart" uri="{C3380CC4-5D6E-409C-BE32-E72D297353CC}">
              <c16:uniqueId val="{00000001-6670-42F5-AF94-2D6E4D33394D}"/>
            </c:ext>
          </c:extLst>
        </c:ser>
        <c:dLbls>
          <c:showLegendKey val="0"/>
          <c:showVal val="1"/>
          <c:showCatName val="0"/>
          <c:showSerName val="0"/>
          <c:showPercent val="0"/>
          <c:showBubbleSize val="0"/>
        </c:dLbls>
        <c:gapWidth val="79"/>
        <c:axId val="1793268624"/>
        <c:axId val="1793281680"/>
      </c:barChart>
      <c:catAx>
        <c:axId val="17932686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Attitute</a:t>
                </a:r>
              </a:p>
            </c:rich>
          </c:tx>
          <c:layout>
            <c:manualLayout>
              <c:xMode val="edge"/>
              <c:yMode val="edge"/>
              <c:x val="0.44861679790026271"/>
              <c:y val="0.90342519685039369"/>
            </c:manualLayout>
          </c:layout>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81680"/>
        <c:crosses val="autoZero"/>
        <c:auto val="1"/>
        <c:lblAlgn val="ctr"/>
        <c:lblOffset val="100"/>
        <c:noMultiLvlLbl val="0"/>
      </c:catAx>
      <c:valAx>
        <c:axId val="17932816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68624"/>
        <c:crosses val="autoZero"/>
        <c:crossBetween val="between"/>
      </c:valAx>
      <c:spPr>
        <a:noFill/>
        <a:ln>
          <a:noFill/>
        </a:ln>
        <a:effectLst/>
      </c:spPr>
    </c:plotArea>
    <c:legend>
      <c:legendPos val="b"/>
      <c:layout>
        <c:manualLayout>
          <c:xMode val="edge"/>
          <c:yMode val="edge"/>
          <c:x val="0.30570231846019236"/>
          <c:y val="0.81539297171186909"/>
          <c:w val="0.3885953630796152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Sheet1!$K$97</c:f>
              <c:strCache>
                <c:ptCount val="1"/>
                <c:pt idx="0">
                  <c:v>Less frequent</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Sheet1!$K$98:$K$107</c:f>
              <c:numCache>
                <c:formatCode>General</c:formatCode>
                <c:ptCount val="10"/>
                <c:pt idx="0">
                  <c:v>47.1</c:v>
                </c:pt>
                <c:pt idx="1">
                  <c:v>36.5</c:v>
                </c:pt>
                <c:pt idx="2">
                  <c:v>40.9</c:v>
                </c:pt>
                <c:pt idx="3" formatCode="0.0;[Red]0.0">
                  <c:v>53.5</c:v>
                </c:pt>
                <c:pt idx="4">
                  <c:v>44.9</c:v>
                </c:pt>
                <c:pt idx="5">
                  <c:v>48.9</c:v>
                </c:pt>
                <c:pt idx="6">
                  <c:v>41</c:v>
                </c:pt>
                <c:pt idx="7">
                  <c:v>47.7</c:v>
                </c:pt>
                <c:pt idx="8">
                  <c:v>35.200000000000003</c:v>
                </c:pt>
                <c:pt idx="9">
                  <c:v>44.8</c:v>
                </c:pt>
              </c:numCache>
            </c:numRef>
          </c:val>
          <c:extLst xmlns:c16r2="http://schemas.microsoft.com/office/drawing/2015/06/chart">
            <c:ext xmlns:c16="http://schemas.microsoft.com/office/drawing/2014/chart" uri="{C3380CC4-5D6E-409C-BE32-E72D297353CC}">
              <c16:uniqueId val="{00000000-1639-4C9B-9E07-F505463CFA9E}"/>
            </c:ext>
          </c:extLst>
        </c:ser>
        <c:ser>
          <c:idx val="1"/>
          <c:order val="1"/>
          <c:tx>
            <c:strRef>
              <c:f>Sheet1!$L$97</c:f>
              <c:strCache>
                <c:ptCount val="1"/>
                <c:pt idx="0">
                  <c:v>More frequent</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Sheet1!$L$98:$L$107</c:f>
              <c:numCache>
                <c:formatCode>General</c:formatCode>
                <c:ptCount val="10"/>
                <c:pt idx="0">
                  <c:v>52.9</c:v>
                </c:pt>
                <c:pt idx="1">
                  <c:v>63.5</c:v>
                </c:pt>
                <c:pt idx="2">
                  <c:v>59.1</c:v>
                </c:pt>
                <c:pt idx="3" formatCode="0.0;[Red]0.0">
                  <c:v>46.5</c:v>
                </c:pt>
                <c:pt idx="4">
                  <c:v>55.1</c:v>
                </c:pt>
                <c:pt idx="5">
                  <c:v>51.1</c:v>
                </c:pt>
                <c:pt idx="6">
                  <c:v>59</c:v>
                </c:pt>
                <c:pt idx="7">
                  <c:v>52.2</c:v>
                </c:pt>
                <c:pt idx="8">
                  <c:v>64.8</c:v>
                </c:pt>
                <c:pt idx="9">
                  <c:v>55.2</c:v>
                </c:pt>
              </c:numCache>
            </c:numRef>
          </c:val>
          <c:extLst xmlns:c16r2="http://schemas.microsoft.com/office/drawing/2015/06/chart">
            <c:ext xmlns:c16="http://schemas.microsoft.com/office/drawing/2014/chart" uri="{C3380CC4-5D6E-409C-BE32-E72D297353CC}">
              <c16:uniqueId val="{00000001-1639-4C9B-9E07-F505463CFA9E}"/>
            </c:ext>
          </c:extLst>
        </c:ser>
        <c:dLbls>
          <c:showLegendKey val="0"/>
          <c:showVal val="1"/>
          <c:showCatName val="0"/>
          <c:showSerName val="0"/>
          <c:showPercent val="0"/>
          <c:showBubbleSize val="0"/>
        </c:dLbls>
        <c:gapWidth val="75"/>
        <c:axId val="1793281136"/>
        <c:axId val="1793272432"/>
      </c:barChart>
      <c:catAx>
        <c:axId val="17932811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Practice</a:t>
                </a:r>
              </a:p>
            </c:rich>
          </c:tx>
          <c:layout>
            <c:manualLayout>
              <c:xMode val="edge"/>
              <c:yMode val="edge"/>
              <c:x val="0.43861679790026287"/>
              <c:y val="0.89314741907261597"/>
            </c:manualLayout>
          </c:layout>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72432"/>
        <c:crosses val="autoZero"/>
        <c:auto val="1"/>
        <c:lblAlgn val="ctr"/>
        <c:lblOffset val="100"/>
        <c:noMultiLvlLbl val="0"/>
      </c:catAx>
      <c:valAx>
        <c:axId val="17932724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a:outerShdw blurRad="50800" dist="50800" dir="5400000" sx="3000" sy="3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81136"/>
        <c:crosses val="autoZero"/>
        <c:crossBetween val="between"/>
      </c:valAx>
      <c:spPr>
        <a:solidFill>
          <a:schemeClr val="bg1"/>
        </a:solidFill>
        <a:ln>
          <a:noFill/>
        </a:ln>
        <a:effectLst/>
      </c:spPr>
    </c:plotArea>
    <c:legend>
      <c:legendPos val="b"/>
      <c:layout>
        <c:manualLayout>
          <c:xMode val="edge"/>
          <c:yMode val="edge"/>
          <c:x val="0.29448600174978157"/>
          <c:y val="0.80150408282298047"/>
          <c:w val="0.4110279965004374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1AA180F5-9B85-4088-8AEB-74D6585C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35</Pages>
  <Words>43497</Words>
  <Characters>247934</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76</cp:revision>
  <dcterms:created xsi:type="dcterms:W3CDTF">2021-09-07T17:46:00Z</dcterms:created>
  <dcterms:modified xsi:type="dcterms:W3CDTF">2021-09-20T18:08:00Z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